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02"/>
        <w:gridCol w:w="1258"/>
        <w:gridCol w:w="3774"/>
        <w:gridCol w:w="730"/>
        <w:gridCol w:w="730"/>
        <w:gridCol w:w="730"/>
        <w:gridCol w:w="730"/>
        <w:tblGridChange w:id="0">
          <w:tblGrid>
            <w:gridCol w:w="1902"/>
            <w:gridCol w:w="250"/>
            <w:gridCol w:w="1008"/>
            <w:gridCol w:w="298"/>
            <w:gridCol w:w="3166"/>
            <w:gridCol w:w="310"/>
            <w:gridCol w:w="441"/>
            <w:gridCol w:w="289"/>
            <w:gridCol w:w="462"/>
            <w:gridCol w:w="268"/>
            <w:gridCol w:w="483"/>
            <w:gridCol w:w="247"/>
            <w:gridCol w:w="504"/>
            <w:gridCol w:w="226"/>
          </w:tblGrid>
        </w:tblGridChange>
      </w:tblGrid>
      <w:tr w:rsidR="002E6C80" w:rsidRPr="00AD3956" w14:paraId="70742315" w14:textId="77777777" w:rsidTr="00EF347D">
        <w:trPr>
          <w:trHeight w:val="720"/>
          <w:jc w:val="center"/>
        </w:trPr>
        <w:tc>
          <w:tcPr>
            <w:tcW w:w="1902" w:type="dxa"/>
            <w:vAlign w:val="center"/>
          </w:tcPr>
          <w:p w14:paraId="4BB930EA" w14:textId="77777777"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制定日期</w:t>
            </w:r>
          </w:p>
        </w:tc>
        <w:tc>
          <w:tcPr>
            <w:tcW w:w="1258" w:type="dxa"/>
            <w:vAlign w:val="center"/>
          </w:tcPr>
          <w:p w14:paraId="1A966ABC" w14:textId="77777777" w:rsidR="00AD3956" w:rsidRPr="009A365A" w:rsidRDefault="00972308" w:rsidP="00EF347D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1" w:author="user" w:date="2024-10-12T18:56:00Z">
                  <w:rPr>
                    <w:rFonts w:ascii="Seravek ExtraLight" w:eastAsia="標楷體" w:hAnsi="Seravek ExtraLight"/>
                  </w:rPr>
                </w:rPrChange>
              </w:rPr>
            </w:pPr>
            <w:ins w:id="2" w:author="user" w:date="2024-10-11T17:28:00Z">
              <w:r w:rsidRPr="009A365A">
                <w:rPr>
                  <w:rFonts w:ascii="Times New Roman" w:eastAsia="SimSun" w:hAnsi="Times New Roman" w:cs="Times New Roman"/>
                  <w:lang w:eastAsia="zh-CN"/>
                  <w:rPrChange w:id="3" w:author="user" w:date="2024-10-12T18:56:00Z">
                    <w:rPr>
                      <w:rFonts w:ascii="SimSun" w:eastAsia="SimSun" w:hAnsi="SimSun" w:hint="eastAsia"/>
                      <w:lang w:eastAsia="zh-CN"/>
                    </w:rPr>
                  </w:rPrChange>
                </w:rPr>
                <w:t>113.10.11</w:t>
              </w:r>
            </w:ins>
          </w:p>
        </w:tc>
        <w:tc>
          <w:tcPr>
            <w:tcW w:w="3774" w:type="dxa"/>
            <w:vAlign w:val="center"/>
          </w:tcPr>
          <w:p w14:paraId="17896D17" w14:textId="77777777" w:rsidR="00AD3956" w:rsidRPr="00AD3956" w:rsidRDefault="00C20C00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0E2AC714" w14:textId="77777777"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1A23F4D4" w14:textId="77777777" w:rsidR="00AD3956" w:rsidRPr="00AD3956" w:rsidRDefault="00806EA3" w:rsidP="007E035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</w:t>
            </w:r>
            <w:r w:rsidR="007E0354">
              <w:rPr>
                <w:rFonts w:ascii="Seravek ExtraLight" w:eastAsia="標楷體" w:hAnsi="Seravek ExtraLight" w:hint="eastAsia"/>
              </w:rPr>
              <w:t>.0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14:paraId="2B948FDD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3272D411" w14:textId="77777777"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7A3E5854" w14:textId="77777777"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  <w:bookmarkStart w:id="4" w:name="_GoBack"/>
            <w:bookmarkEnd w:id="4"/>
          </w:p>
          <w:p w14:paraId="44CF8BA5" w14:textId="77777777"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692D1FF7" w14:textId="77777777" w:rsidR="00AD3956" w:rsidRPr="00AD3956" w:rsidRDefault="004C4540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產品</w:t>
            </w:r>
            <w:r w:rsidRPr="004C4540">
              <w:rPr>
                <w:rFonts w:ascii="Seravek ExtraLight" w:eastAsia="標楷體" w:hAnsi="Seravek ExtraLight" w:hint="eastAsia"/>
              </w:rPr>
              <w:t>HACCP</w:t>
            </w:r>
            <w:r w:rsidRPr="004C4540">
              <w:rPr>
                <w:rFonts w:ascii="Seravek ExtraLight" w:eastAsia="標楷體" w:hAnsi="Seravek ExtraLight" w:hint="eastAsia"/>
              </w:rPr>
              <w:t>制度</w:t>
            </w:r>
          </w:p>
        </w:tc>
        <w:tc>
          <w:tcPr>
            <w:tcW w:w="730" w:type="dxa"/>
            <w:vAlign w:val="center"/>
          </w:tcPr>
          <w:p w14:paraId="03303D92" w14:textId="77777777" w:rsidR="00AD3956" w:rsidRPr="00AD3956" w:rsidRDefault="00350483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14:paraId="6CB6C0A9" w14:textId="77777777" w:rsidR="00AD3956" w:rsidRPr="00AD3956" w:rsidRDefault="00350483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14:paraId="3A09FD32" w14:textId="77777777" w:rsidR="00AD3956" w:rsidRPr="00AD3956" w:rsidRDefault="00350483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14:paraId="2C434400" w14:textId="77777777" w:rsidR="00AD3956" w:rsidRPr="00AD3956" w:rsidRDefault="004376F1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</w:t>
            </w:r>
          </w:p>
        </w:tc>
      </w:tr>
      <w:tr w:rsidR="00AD3956" w:rsidRPr="00AD3956" w14:paraId="788A9D45" w14:textId="77777777" w:rsidTr="00052464">
        <w:trPr>
          <w:trHeight w:val="12499"/>
          <w:jc w:val="center"/>
        </w:trPr>
        <w:tc>
          <w:tcPr>
            <w:tcW w:w="9854" w:type="dxa"/>
            <w:gridSpan w:val="7"/>
          </w:tcPr>
          <w:p w14:paraId="7D5FDF48" w14:textId="77777777" w:rsidR="004C4540" w:rsidRDefault="004C4540" w:rsidP="004C4540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1.</w:t>
            </w:r>
            <w:r w:rsidRPr="004C4540">
              <w:rPr>
                <w:rFonts w:ascii="Seravek ExtraLight" w:eastAsia="標楷體" w:hAnsi="Seravek ExtraLight" w:hint="eastAsia"/>
              </w:rPr>
              <w:t>目的：為加強本廠之食品衛生安全與管理，以確保產品在安全條件下生產製造，以保障消費者之健康、安全</w:t>
            </w:r>
            <w:r>
              <w:rPr>
                <w:rFonts w:ascii="Seravek ExtraLight" w:eastAsia="標楷體" w:hAnsi="Seravek ExtraLight" w:hint="eastAsia"/>
              </w:rPr>
              <w:t>，</w:t>
            </w:r>
            <w:r w:rsidRPr="004C4540">
              <w:rPr>
                <w:rFonts w:ascii="Seravek ExtraLight" w:eastAsia="標楷體" w:hAnsi="Seravek ExtraLight" w:hint="eastAsia"/>
              </w:rPr>
              <w:t>特制定本制度。</w:t>
            </w:r>
          </w:p>
          <w:p w14:paraId="6205D0BB" w14:textId="77777777" w:rsidR="004C4540" w:rsidRDefault="004C4540" w:rsidP="004C4540">
            <w:pPr>
              <w:tabs>
                <w:tab w:val="left" w:pos="4205"/>
              </w:tabs>
              <w:spacing w:beforeLines="50" w:before="180"/>
              <w:ind w:left="850" w:hangingChars="354" w:hanging="8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2.</w:t>
            </w:r>
            <w:r w:rsidRPr="004C4540">
              <w:rPr>
                <w:rFonts w:ascii="Seravek ExtraLight" w:eastAsia="標楷體" w:hAnsi="Seravek ExtraLight" w:hint="eastAsia"/>
              </w:rPr>
              <w:t>範圍：適用於本廠所生產之產品。</w:t>
            </w:r>
          </w:p>
          <w:p w14:paraId="14256E47" w14:textId="77777777" w:rsidR="004C4540" w:rsidRDefault="004C4540" w:rsidP="004C4540">
            <w:pPr>
              <w:tabs>
                <w:tab w:val="left" w:pos="4205"/>
              </w:tabs>
              <w:spacing w:beforeLines="50" w:before="180"/>
              <w:ind w:left="850" w:hangingChars="354" w:hanging="8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3.</w:t>
            </w:r>
            <w:r w:rsidRPr="004C4540">
              <w:rPr>
                <w:rFonts w:ascii="Seravek ExtraLight" w:eastAsia="標楷體" w:hAnsi="Seravek ExtraLight" w:hint="eastAsia"/>
              </w:rPr>
              <w:t>權責：</w:t>
            </w:r>
          </w:p>
          <w:p w14:paraId="7B04532F" w14:textId="77777777" w:rsidR="004C4540" w:rsidRPr="004C4540" w:rsidRDefault="004C4540" w:rsidP="007A665E">
            <w:pPr>
              <w:tabs>
                <w:tab w:val="left" w:pos="4205"/>
              </w:tabs>
              <w:ind w:leftChars="200" w:left="1330" w:hangingChars="354" w:hanging="8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 xml:space="preserve">3.1. </w:t>
            </w:r>
            <w:r w:rsidRPr="004C4540">
              <w:rPr>
                <w:rFonts w:ascii="Seravek ExtraLight" w:eastAsia="標楷體" w:hAnsi="Seravek ExtraLight" w:hint="eastAsia"/>
              </w:rPr>
              <w:t>管制小組：產品</w:t>
            </w:r>
            <w:r w:rsidRPr="004C4540">
              <w:rPr>
                <w:rFonts w:ascii="Seravek ExtraLight" w:eastAsia="標楷體" w:hAnsi="Seravek ExtraLight" w:hint="eastAsia"/>
              </w:rPr>
              <w:t>HACCP</w:t>
            </w:r>
            <w:r w:rsidRPr="004C4540">
              <w:rPr>
                <w:rFonts w:ascii="Seravek ExtraLight" w:eastAsia="標楷體" w:hAnsi="Seravek ExtraLight" w:hint="eastAsia"/>
              </w:rPr>
              <w:t>制度管理之規劃、審議、督導、評估、及確認。</w:t>
            </w:r>
          </w:p>
          <w:p w14:paraId="6FF83785" w14:textId="77777777" w:rsidR="004C4540" w:rsidRPr="004C4540" w:rsidRDefault="004C4540" w:rsidP="007A665E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 xml:space="preserve">3.2. </w:t>
            </w:r>
            <w:r w:rsidR="007A665E" w:rsidRPr="004C4540">
              <w:rPr>
                <w:rFonts w:ascii="Seravek ExtraLight" w:eastAsia="標楷體" w:hAnsi="Seravek ExtraLight" w:hint="eastAsia"/>
              </w:rPr>
              <w:t>廠長與</w:t>
            </w:r>
            <w:r w:rsidRPr="004C4540">
              <w:rPr>
                <w:rFonts w:ascii="Seravek ExtraLight" w:eastAsia="標楷體" w:hAnsi="Seravek ExtraLight" w:hint="eastAsia"/>
              </w:rPr>
              <w:t>各部門主管：管制小組成員之派任及審核。</w:t>
            </w:r>
          </w:p>
          <w:p w14:paraId="2076D67D" w14:textId="77777777" w:rsidR="004C4540" w:rsidRPr="004C4540" w:rsidRDefault="004C4540" w:rsidP="007A665E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 xml:space="preserve">3.3. </w:t>
            </w:r>
            <w:r w:rsidRPr="004C4540">
              <w:rPr>
                <w:rFonts w:ascii="Seravek ExtraLight" w:eastAsia="標楷體" w:hAnsi="Seravek ExtraLight" w:hint="eastAsia"/>
              </w:rPr>
              <w:t>全體員工：</w:t>
            </w:r>
            <w:r w:rsidRPr="004C4540">
              <w:rPr>
                <w:rFonts w:ascii="Seravek ExtraLight" w:eastAsia="標楷體" w:hAnsi="Seravek ExtraLight" w:hint="eastAsia"/>
              </w:rPr>
              <w:t>HACCP</w:t>
            </w:r>
            <w:r w:rsidRPr="004C4540">
              <w:rPr>
                <w:rFonts w:ascii="Seravek ExtraLight" w:eastAsia="標楷體" w:hAnsi="Seravek ExtraLight" w:hint="eastAsia"/>
              </w:rPr>
              <w:t>計劃執行。</w:t>
            </w:r>
          </w:p>
          <w:p w14:paraId="0A0F45EA" w14:textId="77777777" w:rsidR="007A665E" w:rsidRDefault="004C4540" w:rsidP="007A665E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4.</w:t>
            </w:r>
            <w:r w:rsidRPr="004C4540">
              <w:rPr>
                <w:rFonts w:ascii="Seravek ExtraLight" w:eastAsia="標楷體" w:hAnsi="Seravek ExtraLight" w:hint="eastAsia"/>
              </w:rPr>
              <w:t>定義：食品危害分析重要管制點</w:t>
            </w:r>
            <w:r w:rsidRPr="004C4540">
              <w:rPr>
                <w:rFonts w:ascii="Seravek ExtraLight" w:eastAsia="標楷體" w:hAnsi="Seravek ExtraLight" w:hint="eastAsia"/>
              </w:rPr>
              <w:t>(</w:t>
            </w:r>
            <w:r w:rsidRPr="004C4540">
              <w:rPr>
                <w:rFonts w:ascii="Seravek ExtraLight" w:eastAsia="標楷體" w:hAnsi="Seravek ExtraLight" w:hint="eastAsia"/>
              </w:rPr>
              <w:t>簡稱</w:t>
            </w:r>
            <w:r w:rsidRPr="004C4540">
              <w:rPr>
                <w:rFonts w:ascii="Seravek ExtraLight" w:eastAsia="標楷體" w:hAnsi="Seravek ExtraLight" w:hint="eastAsia"/>
              </w:rPr>
              <w:t>HACCP)</w:t>
            </w:r>
            <w:r w:rsidRPr="004C4540">
              <w:rPr>
                <w:rFonts w:ascii="Seravek ExtraLight" w:eastAsia="標楷體" w:hAnsi="Seravek ExtraLight" w:hint="eastAsia"/>
              </w:rPr>
              <w:t>制度</w:t>
            </w:r>
            <w:r w:rsidR="007A665E">
              <w:rPr>
                <w:rFonts w:ascii="Seravek ExtraLight" w:eastAsia="標楷體" w:hAnsi="Seravek ExtraLight" w:hint="eastAsia"/>
              </w:rPr>
              <w:t>，</w:t>
            </w:r>
            <w:r w:rsidRPr="004C4540">
              <w:rPr>
                <w:rFonts w:ascii="Seravek ExtraLight" w:eastAsia="標楷體" w:hAnsi="Seravek ExtraLight" w:hint="eastAsia"/>
              </w:rPr>
              <w:t>係指危害管制之預防系統，包括原料驗收、製造、調配、加工、包裝、及儲運等全程之危害分析及監控，以確保食品供應之安全。</w:t>
            </w:r>
          </w:p>
          <w:p w14:paraId="06F9E6F2" w14:textId="77777777" w:rsidR="004C4540" w:rsidRPr="004C4540" w:rsidRDefault="004C4540" w:rsidP="007A665E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5.</w:t>
            </w:r>
            <w:r w:rsidR="007A665E">
              <w:rPr>
                <w:rFonts w:ascii="Seravek ExtraLight" w:eastAsia="標楷體" w:hAnsi="Seravek ExtraLight" w:hint="eastAsia"/>
              </w:rPr>
              <w:t>作業內容</w:t>
            </w:r>
            <w:r w:rsidRPr="004C4540">
              <w:rPr>
                <w:rFonts w:ascii="Seravek ExtraLight" w:eastAsia="標楷體" w:hAnsi="Seravek ExtraLight" w:hint="eastAsia"/>
              </w:rPr>
              <w:t>：</w:t>
            </w:r>
          </w:p>
          <w:p w14:paraId="3C1D8996" w14:textId="77777777"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5.1.</w:t>
            </w:r>
            <w:r w:rsidR="006E28DF">
              <w:rPr>
                <w:rFonts w:ascii="Seravek ExtraLight" w:eastAsia="標楷體" w:hAnsi="Seravek ExtraLight" w:hint="eastAsia"/>
              </w:rPr>
              <w:t>管制小組名單</w:t>
            </w:r>
          </w:p>
          <w:p w14:paraId="543417C2" w14:textId="77777777"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5.2.</w:t>
            </w:r>
            <w:r w:rsidR="006E28DF">
              <w:rPr>
                <w:rFonts w:ascii="Seravek ExtraLight" w:eastAsia="標楷體" w:hAnsi="Seravek ExtraLight" w:hint="eastAsia"/>
              </w:rPr>
              <w:t>產品特性及貯運方式</w:t>
            </w:r>
          </w:p>
          <w:p w14:paraId="6D804644" w14:textId="77777777"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5.3.</w:t>
            </w:r>
            <w:r w:rsidR="006E28DF">
              <w:rPr>
                <w:rFonts w:ascii="Seravek ExtraLight" w:eastAsia="標楷體" w:hAnsi="Seravek ExtraLight" w:hint="eastAsia"/>
              </w:rPr>
              <w:t>產品用途及消費對象</w:t>
            </w:r>
          </w:p>
          <w:p w14:paraId="6D1481E8" w14:textId="77777777"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5.4.</w:t>
            </w:r>
            <w:r w:rsidR="006E28DF">
              <w:rPr>
                <w:rFonts w:ascii="Seravek ExtraLight" w:eastAsia="標楷體" w:hAnsi="Seravek ExtraLight" w:hint="eastAsia"/>
              </w:rPr>
              <w:t>產品製造流程圖</w:t>
            </w:r>
          </w:p>
          <w:p w14:paraId="46C88E01" w14:textId="77777777"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5.5.</w:t>
            </w:r>
            <w:r w:rsidR="004376F1" w:rsidRPr="004376F1">
              <w:rPr>
                <w:rFonts w:ascii="Seravek ExtraLight" w:eastAsia="標楷體" w:hAnsi="Seravek ExtraLight" w:hint="eastAsia"/>
              </w:rPr>
              <w:t>危害分析工作表</w:t>
            </w:r>
          </w:p>
          <w:p w14:paraId="16FC856C" w14:textId="77777777" w:rsidR="004376F1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5.6.</w:t>
            </w:r>
            <w:r w:rsidR="004376F1" w:rsidRPr="004376F1">
              <w:rPr>
                <w:rFonts w:ascii="Seravek ExtraLight" w:eastAsia="標楷體" w:hAnsi="Seravek ExtraLight" w:hint="eastAsia"/>
              </w:rPr>
              <w:t>重要管制點的判定樹</w:t>
            </w:r>
          </w:p>
          <w:p w14:paraId="70973787" w14:textId="77777777" w:rsidR="007E0354" w:rsidRDefault="004376F1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</w:t>
            </w:r>
            <w:r>
              <w:rPr>
                <w:rFonts w:ascii="Seravek ExtraLight" w:eastAsia="標楷體" w:hAnsi="Seravek ExtraLight" w:hint="eastAsia"/>
              </w:rPr>
              <w:t>7</w:t>
            </w:r>
            <w:r w:rsidRPr="007E0354">
              <w:rPr>
                <w:rFonts w:ascii="Seravek ExtraLight" w:eastAsia="標楷體" w:hAnsi="Seravek ExtraLight" w:hint="eastAsia"/>
              </w:rPr>
              <w:t>.</w:t>
            </w:r>
            <w:r w:rsidR="006E28DF">
              <w:rPr>
                <w:rFonts w:ascii="Seravek ExtraLight" w:eastAsia="標楷體" w:hAnsi="Seravek ExtraLight" w:hint="eastAsia"/>
              </w:rPr>
              <w:t>重要管制點判定</w:t>
            </w:r>
          </w:p>
          <w:p w14:paraId="743A3831" w14:textId="77777777" w:rsidR="00AD3956" w:rsidRPr="00AD3956" w:rsidRDefault="006E28DF" w:rsidP="00EF347D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5.8.</w:t>
            </w:r>
            <w:r w:rsidRPr="006E28DF">
              <w:rPr>
                <w:rFonts w:ascii="Seravek ExtraLight" w:eastAsia="標楷體" w:hAnsi="Seravek ExtraLight" w:hint="eastAsia"/>
              </w:rPr>
              <w:t>重要管制點計畫表</w:t>
            </w:r>
          </w:p>
        </w:tc>
      </w:tr>
      <w:tr w:rsidR="002E6C80" w:rsidRPr="00AD3956" w14:paraId="7CF3CC34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78C04870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03A7F1F1" w14:textId="77777777" w:rsidR="007E0354" w:rsidRPr="00052464" w:rsidRDefault="00B07DDE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ins w:id="5" w:author="user" w:date="2024-10-11T17:28:00Z">
              <w:r w:rsidRPr="00052464">
                <w:rPr>
                  <w:rFonts w:ascii="Times New Roman" w:eastAsia="SimSun" w:hAnsi="Times New Roman" w:cs="Times New Roman"/>
                  <w:sz w:val="22"/>
                  <w:lang w:eastAsia="zh-CN"/>
                </w:rPr>
                <w:t>113.10.11</w:t>
              </w:r>
            </w:ins>
          </w:p>
        </w:tc>
        <w:tc>
          <w:tcPr>
            <w:tcW w:w="3774" w:type="dxa"/>
            <w:vAlign w:val="center"/>
          </w:tcPr>
          <w:p w14:paraId="5CF96AC3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6781AE3A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7505DCC8" w14:textId="77777777" w:rsidR="007E0354" w:rsidRPr="00AD3956" w:rsidRDefault="007E0354" w:rsidP="007E035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H.5.1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14:paraId="5DDB6434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2FEDE84B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54F55365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14:paraId="628D34D6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5E30EC34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管制小組名單</w:t>
            </w:r>
          </w:p>
        </w:tc>
        <w:tc>
          <w:tcPr>
            <w:tcW w:w="730" w:type="dxa"/>
            <w:vAlign w:val="center"/>
          </w:tcPr>
          <w:p w14:paraId="15E26767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14:paraId="29A58C19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14:paraId="4EFC5EF7" w14:textId="77777777"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14:paraId="42D4194D" w14:textId="77777777" w:rsidR="007E0354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2</w:t>
            </w:r>
          </w:p>
        </w:tc>
      </w:tr>
      <w:tr w:rsidR="007E0354" w:rsidRPr="00AD3956" w14:paraId="0DEE8964" w14:textId="77777777" w:rsidTr="00052464">
        <w:trPr>
          <w:trHeight w:val="12499"/>
          <w:jc w:val="center"/>
        </w:trPr>
        <w:tc>
          <w:tcPr>
            <w:tcW w:w="9854" w:type="dxa"/>
            <w:gridSpan w:val="7"/>
          </w:tcPr>
          <w:p w14:paraId="44A018CD" w14:textId="77777777" w:rsidR="007E0354" w:rsidRDefault="007E0354" w:rsidP="00FD24E7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Style w:val="a7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0"/>
              <w:gridCol w:w="1416"/>
              <w:gridCol w:w="2262"/>
              <w:gridCol w:w="4520"/>
            </w:tblGrid>
            <w:tr w:rsidR="00FD24E7" w14:paraId="75306A28" w14:textId="77777777" w:rsidTr="00052464">
              <w:trPr>
                <w:trHeight w:val="720"/>
              </w:trPr>
              <w:tc>
                <w:tcPr>
                  <w:tcW w:w="1410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14:paraId="4CE43841" w14:textId="77777777"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姓名</w:t>
                  </w:r>
                </w:p>
              </w:tc>
              <w:tc>
                <w:tcPr>
                  <w:tcW w:w="1416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14:paraId="6A4EEFE6" w14:textId="77777777"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職稱</w:t>
                  </w:r>
                </w:p>
              </w:tc>
              <w:tc>
                <w:tcPr>
                  <w:tcW w:w="2262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14:paraId="71564609" w14:textId="77777777"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學歷</w:t>
                  </w:r>
                </w:p>
              </w:tc>
              <w:tc>
                <w:tcPr>
                  <w:tcW w:w="4520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14:paraId="15C9AE4D" w14:textId="77777777" w:rsidR="00FD24E7" w:rsidRDefault="004438E2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職責</w:t>
                  </w:r>
                </w:p>
              </w:tc>
            </w:tr>
            <w:tr w:rsidR="00FD24E7" w14:paraId="6045D1BC" w14:textId="77777777" w:rsidTr="00052464">
              <w:trPr>
                <w:trHeight w:val="720"/>
              </w:trPr>
              <w:tc>
                <w:tcPr>
                  <w:tcW w:w="1410" w:type="dxa"/>
                  <w:tcBorders>
                    <w:top w:val="double" w:sz="4" w:space="0" w:color="auto"/>
                  </w:tcBorders>
                  <w:vAlign w:val="center"/>
                </w:tcPr>
                <w:p w14:paraId="5D65647C" w14:textId="77777777" w:rsidR="00FD24E7" w:rsidRDefault="00DD7776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段譽</w:t>
                  </w:r>
                </w:p>
              </w:tc>
              <w:tc>
                <w:tcPr>
                  <w:tcW w:w="1416" w:type="dxa"/>
                  <w:tcBorders>
                    <w:top w:val="double" w:sz="4" w:space="0" w:color="auto"/>
                  </w:tcBorders>
                  <w:vAlign w:val="center"/>
                </w:tcPr>
                <w:p w14:paraId="15CCCEE1" w14:textId="77777777" w:rsidR="004438E2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廠長</w:t>
                  </w:r>
                </w:p>
                <w:p w14:paraId="6D293B71" w14:textId="77777777" w:rsidR="00FD24E7" w:rsidRDefault="004438E2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新細明體" w:eastAsia="新細明體" w:hAnsi="新細明體" w:hint="eastAsia"/>
                    </w:rPr>
                    <w:t>（</w:t>
                  </w:r>
                  <w:r>
                    <w:rPr>
                      <w:rFonts w:ascii="Seravek ExtraLight" w:eastAsia="標楷體" w:hAnsi="Seravek ExtraLight" w:hint="eastAsia"/>
                    </w:rPr>
                    <w:t>召集人</w:t>
                  </w:r>
                  <w:r>
                    <w:rPr>
                      <w:rFonts w:ascii="新細明體" w:eastAsia="新細明體" w:hAnsi="新細明體" w:hint="eastAsia"/>
                    </w:rPr>
                    <w:t>）</w:t>
                  </w:r>
                </w:p>
              </w:tc>
              <w:tc>
                <w:tcPr>
                  <w:tcW w:w="2262" w:type="dxa"/>
                  <w:tcBorders>
                    <w:top w:val="double" w:sz="4" w:space="0" w:color="auto"/>
                  </w:tcBorders>
                  <w:vAlign w:val="center"/>
                </w:tcPr>
                <w:p w14:paraId="61DA569C" w14:textId="77777777" w:rsidR="000E7D67" w:rsidRDefault="00DD7776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政治大學</w:t>
                  </w:r>
                </w:p>
                <w:p w14:paraId="1039828E" w14:textId="77777777" w:rsidR="00FD24E7" w:rsidRDefault="00DD7776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高階管理碩士</w:t>
                  </w:r>
                </w:p>
              </w:tc>
              <w:tc>
                <w:tcPr>
                  <w:tcW w:w="4520" w:type="dxa"/>
                  <w:tcBorders>
                    <w:top w:val="double" w:sz="4" w:space="0" w:color="auto"/>
                  </w:tcBorders>
                  <w:vAlign w:val="center"/>
                </w:tcPr>
                <w:p w14:paraId="095239F0" w14:textId="77777777" w:rsidR="004438E2" w:rsidRDefault="004438E2" w:rsidP="00DD7776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 xml:space="preserve">1. </w:t>
                  </w:r>
                  <w:r>
                    <w:rPr>
                      <w:rFonts w:ascii="Seravek ExtraLight" w:eastAsia="標楷體" w:hAnsi="Seravek ExtraLight" w:hint="eastAsia"/>
                    </w:rPr>
                    <w:t>主持管制小組會議</w:t>
                  </w:r>
                </w:p>
                <w:p w14:paraId="32855014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 xml:space="preserve">2.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監督食品安全管制系統的實施</w:t>
                  </w:r>
                </w:p>
                <w:p w14:paraId="3F5DE954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3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主導確認程序之制定</w:t>
                  </w:r>
                </w:p>
                <w:p w14:paraId="10CD2218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4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監督內部稽核</w:t>
                  </w:r>
                  <w:proofErr w:type="gramStart"/>
                  <w:r w:rsidRPr="004438E2">
                    <w:rPr>
                      <w:rFonts w:ascii="Seravek ExtraLight" w:eastAsia="標楷體" w:hAnsi="Seravek ExtraLight" w:hint="eastAsia"/>
                    </w:rPr>
                    <w:t>及驗效相關</w:t>
                  </w:r>
                  <w:proofErr w:type="gramEnd"/>
                  <w:r w:rsidRPr="004438E2">
                    <w:rPr>
                      <w:rFonts w:ascii="Seravek ExtraLight" w:eastAsia="標楷體" w:hAnsi="Seravek ExtraLight" w:hint="eastAsia"/>
                    </w:rPr>
                    <w:t>作業</w:t>
                  </w:r>
                </w:p>
                <w:p w14:paraId="28A1BFBF" w14:textId="77777777" w:rsid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5</w:t>
                  </w:r>
                  <w:r w:rsidRPr="004438E2">
                    <w:rPr>
                      <w:rFonts w:ascii="Seravek ExtraLight" w:eastAsia="標楷體" w:hAnsi="Seravek ExtraLight"/>
                    </w:rPr>
                    <w:t xml:space="preserve">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規劃與督導員工教育訓練工作</w:t>
                  </w:r>
                </w:p>
              </w:tc>
            </w:tr>
            <w:tr w:rsidR="00FD24E7" w14:paraId="3CC0ACC4" w14:textId="77777777" w:rsidTr="00052464">
              <w:trPr>
                <w:trHeight w:val="720"/>
              </w:trPr>
              <w:tc>
                <w:tcPr>
                  <w:tcW w:w="1410" w:type="dxa"/>
                  <w:vAlign w:val="center"/>
                </w:tcPr>
                <w:p w14:paraId="718C00D8" w14:textId="77777777" w:rsidR="00FD24E7" w:rsidRDefault="00DD7776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令狐沖</w:t>
                  </w:r>
                </w:p>
              </w:tc>
              <w:tc>
                <w:tcPr>
                  <w:tcW w:w="1416" w:type="dxa"/>
                  <w:vAlign w:val="center"/>
                </w:tcPr>
                <w:p w14:paraId="23095FB9" w14:textId="77777777"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營養師</w:t>
                  </w:r>
                </w:p>
              </w:tc>
              <w:tc>
                <w:tcPr>
                  <w:tcW w:w="2262" w:type="dxa"/>
                  <w:vAlign w:val="center"/>
                </w:tcPr>
                <w:p w14:paraId="39A9FC6C" w14:textId="77777777" w:rsidR="000E7D6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0E7D67">
                    <w:rPr>
                      <w:rFonts w:ascii="Seravek ExtraLight" w:eastAsia="標楷體" w:hAnsi="Seravek ExtraLight" w:hint="eastAsia"/>
                    </w:rPr>
                    <w:t>輔仁大學</w:t>
                  </w:r>
                </w:p>
                <w:p w14:paraId="49458843" w14:textId="77777777" w:rsidR="00FD24E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0E7D67">
                    <w:rPr>
                      <w:rFonts w:ascii="Seravek ExtraLight" w:eastAsia="標楷體" w:hAnsi="Seravek ExtraLight" w:hint="eastAsia"/>
                    </w:rPr>
                    <w:t>食品營養系</w:t>
                  </w:r>
                </w:p>
              </w:tc>
              <w:tc>
                <w:tcPr>
                  <w:tcW w:w="4520" w:type="dxa"/>
                  <w:vAlign w:val="center"/>
                </w:tcPr>
                <w:p w14:paraId="0B8941B1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1.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彙整產品</w:t>
                  </w:r>
                  <w:proofErr w:type="gramStart"/>
                  <w:r w:rsidRPr="004438E2">
                    <w:rPr>
                      <w:rFonts w:ascii="Seravek ExtraLight" w:eastAsia="標楷體" w:hAnsi="Seravek ExtraLight" w:hint="eastAsia"/>
                    </w:rPr>
                    <w:t>品</w:t>
                  </w:r>
                  <w:proofErr w:type="gramEnd"/>
                  <w:r w:rsidRPr="004438E2">
                    <w:rPr>
                      <w:rFonts w:ascii="Seravek ExtraLight" w:eastAsia="標楷體" w:hAnsi="Seravek ExtraLight" w:hint="eastAsia"/>
                    </w:rPr>
                    <w:t>項與產品描述資料</w:t>
                  </w:r>
                </w:p>
                <w:p w14:paraId="2BA9E47D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2.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確認產品作業流程圖與加工條件</w:t>
                  </w:r>
                </w:p>
                <w:p w14:paraId="2FAF6A4D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3.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確認危害分析資料</w:t>
                  </w:r>
                </w:p>
                <w:p w14:paraId="778DCC1C" w14:textId="77777777" w:rsidR="00FD24E7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4.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監督</w:t>
                  </w:r>
                  <w:r w:rsidRPr="004438E2">
                    <w:rPr>
                      <w:rFonts w:ascii="Seravek ExtraLight" w:eastAsia="標楷體" w:hAnsi="Seravek ExtraLight"/>
                    </w:rPr>
                    <w:t>CCP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之執行</w:t>
                  </w:r>
                </w:p>
                <w:p w14:paraId="15DC3A99" w14:textId="77777777" w:rsid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5. </w:t>
                  </w:r>
                  <w:proofErr w:type="gramStart"/>
                  <w:r w:rsidRPr="004438E2">
                    <w:rPr>
                      <w:rFonts w:ascii="Seravek ExtraLight" w:eastAsia="標楷體" w:hAnsi="Seravek ExtraLight" w:hint="eastAsia"/>
                    </w:rPr>
                    <w:t>協助驗效措施</w:t>
                  </w:r>
                  <w:proofErr w:type="gramEnd"/>
                </w:p>
              </w:tc>
            </w:tr>
            <w:tr w:rsidR="00FD24E7" w14:paraId="16302AE2" w14:textId="77777777" w:rsidTr="00052464">
              <w:trPr>
                <w:trHeight w:val="720"/>
              </w:trPr>
              <w:tc>
                <w:tcPr>
                  <w:tcW w:w="1410" w:type="dxa"/>
                  <w:vAlign w:val="center"/>
                </w:tcPr>
                <w:p w14:paraId="46B0A2FC" w14:textId="77777777" w:rsidR="00FD24E7" w:rsidRPr="00FD24E7" w:rsidRDefault="00DD7776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韋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小寶</w:t>
                  </w:r>
                </w:p>
              </w:tc>
              <w:tc>
                <w:tcPr>
                  <w:tcW w:w="1416" w:type="dxa"/>
                  <w:vAlign w:val="center"/>
                </w:tcPr>
                <w:p w14:paraId="016977D7" w14:textId="77777777"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品保經理</w:t>
                  </w:r>
                </w:p>
              </w:tc>
              <w:tc>
                <w:tcPr>
                  <w:tcW w:w="2262" w:type="dxa"/>
                  <w:vAlign w:val="center"/>
                </w:tcPr>
                <w:p w14:paraId="462721DC" w14:textId="77777777" w:rsidR="000E7D67" w:rsidRDefault="00DD7776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台灣大學</w:t>
                  </w:r>
                </w:p>
                <w:p w14:paraId="664ADBF3" w14:textId="77777777" w:rsidR="00FD24E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食品科技研究所</w:t>
                  </w:r>
                </w:p>
              </w:tc>
              <w:tc>
                <w:tcPr>
                  <w:tcW w:w="4520" w:type="dxa"/>
                  <w:vAlign w:val="center"/>
                </w:tcPr>
                <w:p w14:paraId="60E4D536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1.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食品衛生管理工作</w:t>
                  </w:r>
                </w:p>
                <w:p w14:paraId="45D473F3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2.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員工教育訓練工作</w:t>
                  </w:r>
                </w:p>
                <w:p w14:paraId="02710A5F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3.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鑑別危害資料收集</w:t>
                  </w:r>
                </w:p>
                <w:p w14:paraId="45A790DD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4.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與</w:t>
                  </w:r>
                  <w:r w:rsidRPr="004438E2">
                    <w:rPr>
                      <w:rFonts w:ascii="Seravek ExtraLight" w:eastAsia="標楷體" w:hAnsi="Seravek ExtraLight"/>
                    </w:rPr>
                    <w:t>CCP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有關資料統計分析</w:t>
                  </w:r>
                </w:p>
                <w:p w14:paraId="486D4A86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5.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記錄與文件管理</w:t>
                  </w:r>
                </w:p>
                <w:p w14:paraId="23D0D82A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6. </w:t>
                  </w:r>
                  <w:proofErr w:type="gramStart"/>
                  <w:r w:rsidRPr="004438E2">
                    <w:rPr>
                      <w:rFonts w:ascii="Seravek ExtraLight" w:eastAsia="標楷體" w:hAnsi="Seravek ExtraLight" w:hint="eastAsia"/>
                    </w:rPr>
                    <w:t>執行驗效相關</w:t>
                  </w:r>
                  <w:proofErr w:type="gramEnd"/>
                  <w:r w:rsidRPr="004438E2">
                    <w:rPr>
                      <w:rFonts w:ascii="Seravek ExtraLight" w:eastAsia="標楷體" w:hAnsi="Seravek ExtraLight" w:hint="eastAsia"/>
                    </w:rPr>
                    <w:t>作業</w:t>
                  </w:r>
                </w:p>
                <w:p w14:paraId="1E0182CD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7.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檢驗工作</w:t>
                  </w:r>
                </w:p>
                <w:p w14:paraId="3B03A726" w14:textId="77777777" w:rsidR="00FD24E7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8.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執行與監督工廠衛生檢查</w:t>
                  </w:r>
                </w:p>
              </w:tc>
            </w:tr>
            <w:tr w:rsidR="00FD24E7" w14:paraId="3825949B" w14:textId="77777777" w:rsidTr="00052464">
              <w:trPr>
                <w:trHeight w:val="720"/>
              </w:trPr>
              <w:tc>
                <w:tcPr>
                  <w:tcW w:w="1410" w:type="dxa"/>
                  <w:vAlign w:val="center"/>
                </w:tcPr>
                <w:p w14:paraId="50E9DDEB" w14:textId="77777777" w:rsidR="00FD24E7" w:rsidRDefault="00DD7776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張無忌</w:t>
                  </w:r>
                </w:p>
              </w:tc>
              <w:tc>
                <w:tcPr>
                  <w:tcW w:w="1416" w:type="dxa"/>
                  <w:vAlign w:val="center"/>
                </w:tcPr>
                <w:p w14:paraId="36F35497" w14:textId="77777777"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廠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務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經理</w:t>
                  </w:r>
                </w:p>
              </w:tc>
              <w:tc>
                <w:tcPr>
                  <w:tcW w:w="2262" w:type="dxa"/>
                  <w:vAlign w:val="center"/>
                </w:tcPr>
                <w:p w14:paraId="300104FD" w14:textId="77777777" w:rsidR="000E7D6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屏東科技大學</w:t>
                  </w:r>
                </w:p>
                <w:p w14:paraId="32293979" w14:textId="77777777" w:rsidR="00FD24E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植物醫學系</w:t>
                  </w:r>
                </w:p>
              </w:tc>
              <w:tc>
                <w:tcPr>
                  <w:tcW w:w="4520" w:type="dxa"/>
                  <w:vAlign w:val="center"/>
                </w:tcPr>
                <w:p w14:paraId="728EAF72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1.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儀器校正</w:t>
                  </w:r>
                </w:p>
                <w:p w14:paraId="66ED961B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2.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機械器具維修</w:t>
                  </w:r>
                </w:p>
                <w:p w14:paraId="43A48704" w14:textId="77777777"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3.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危害資料收集</w:t>
                  </w:r>
                </w:p>
                <w:p w14:paraId="19DC6BF0" w14:textId="77777777" w:rsidR="00FD24E7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4.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病媒防治</w:t>
                  </w:r>
                </w:p>
              </w:tc>
            </w:tr>
          </w:tbl>
          <w:p w14:paraId="14C2BD8D" w14:textId="77777777" w:rsidR="00FD24E7" w:rsidRPr="00AD3956" w:rsidRDefault="00FD24E7" w:rsidP="00FD24E7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14:paraId="40E5B6B1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13197987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5357EC5C" w14:textId="77777777" w:rsidR="003C4661" w:rsidRPr="00052464" w:rsidRDefault="00B07DDE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</w:rPr>
            </w:pPr>
            <w:ins w:id="6" w:author="user" w:date="2024-10-11T17:28:00Z">
              <w:r w:rsidRPr="00052464">
                <w:rPr>
                  <w:rFonts w:ascii="Times New Roman" w:eastAsia="SimSun" w:hAnsi="Times New Roman" w:cs="Times New Roman"/>
                  <w:sz w:val="22"/>
                  <w:lang w:eastAsia="zh-CN"/>
                </w:rPr>
                <w:t>113.10.11</w:t>
              </w:r>
            </w:ins>
          </w:p>
        </w:tc>
        <w:tc>
          <w:tcPr>
            <w:tcW w:w="3774" w:type="dxa"/>
            <w:vAlign w:val="center"/>
          </w:tcPr>
          <w:p w14:paraId="6F1367BA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567F3066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68708D32" w14:textId="77777777" w:rsidR="003C4661" w:rsidRPr="00AD3956" w:rsidRDefault="003C4661" w:rsidP="00F61F6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</w:t>
            </w:r>
            <w:r w:rsidR="00F61F6F">
              <w:rPr>
                <w:rFonts w:ascii="Seravek ExtraLight" w:eastAsia="標楷體" w:hAnsi="Seravek ExtraLight" w:hint="eastAsia"/>
              </w:rPr>
              <w:t>5.2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14:paraId="633D0BE7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479E83FC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273A32AA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14:paraId="7EB66E9C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37BE421F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3C4661">
              <w:rPr>
                <w:rFonts w:ascii="Seravek ExtraLight" w:eastAsia="標楷體" w:hAnsi="Seravek ExtraLight" w:hint="eastAsia"/>
              </w:rPr>
              <w:t>產品特性及貯運方式</w:t>
            </w:r>
          </w:p>
        </w:tc>
        <w:tc>
          <w:tcPr>
            <w:tcW w:w="730" w:type="dxa"/>
            <w:vAlign w:val="center"/>
          </w:tcPr>
          <w:p w14:paraId="18FB6506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14:paraId="7F5F4EC6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14:paraId="065DF998" w14:textId="77777777"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14:paraId="5E3CF2D7" w14:textId="77777777" w:rsidR="003C466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3</w:t>
            </w:r>
          </w:p>
        </w:tc>
      </w:tr>
      <w:tr w:rsidR="003C4661" w:rsidRPr="00AD3956" w14:paraId="2DCB6C50" w14:textId="77777777" w:rsidTr="00052464">
        <w:trPr>
          <w:trHeight w:val="12499"/>
          <w:jc w:val="center"/>
        </w:trPr>
        <w:tc>
          <w:tcPr>
            <w:tcW w:w="9854" w:type="dxa"/>
            <w:gridSpan w:val="7"/>
          </w:tcPr>
          <w:p w14:paraId="37FE890A" w14:textId="77777777" w:rsidR="003C4661" w:rsidRDefault="003C466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Style w:val="a7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3"/>
              <w:gridCol w:w="7355"/>
            </w:tblGrid>
            <w:tr w:rsidR="00237B7A" w14:paraId="598F8EDD" w14:textId="77777777" w:rsidTr="00052464">
              <w:trPr>
                <w:trHeight w:val="720"/>
              </w:trPr>
              <w:tc>
                <w:tcPr>
                  <w:tcW w:w="2253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14:paraId="3ADC2298" w14:textId="77777777"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項目</w:t>
                  </w:r>
                </w:p>
              </w:tc>
              <w:tc>
                <w:tcPr>
                  <w:tcW w:w="7355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14:paraId="2A27F285" w14:textId="77777777"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描述</w:t>
                  </w:r>
                </w:p>
              </w:tc>
            </w:tr>
            <w:tr w:rsidR="00237B7A" w14:paraId="7EBB6706" w14:textId="77777777" w:rsidTr="00052464">
              <w:trPr>
                <w:trHeight w:val="720"/>
              </w:trPr>
              <w:tc>
                <w:tcPr>
                  <w:tcW w:w="2253" w:type="dxa"/>
                  <w:tcBorders>
                    <w:top w:val="double" w:sz="4" w:space="0" w:color="auto"/>
                  </w:tcBorders>
                  <w:vAlign w:val="center"/>
                </w:tcPr>
                <w:p w14:paraId="7368971D" w14:textId="77777777"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產品名稱</w:t>
                  </w:r>
                </w:p>
              </w:tc>
              <w:tc>
                <w:tcPr>
                  <w:tcW w:w="7355" w:type="dxa"/>
                  <w:tcBorders>
                    <w:top w:val="double" w:sz="4" w:space="0" w:color="auto"/>
                  </w:tcBorders>
                  <w:vAlign w:val="center"/>
                </w:tcPr>
                <w:p w14:paraId="0E7A23C8" w14:textId="77777777" w:rsidR="00237B7A" w:rsidRDefault="00237B7A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截切短期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葉菜有機分裝蔬菜</w:t>
                  </w:r>
                </w:p>
              </w:tc>
            </w:tr>
            <w:tr w:rsidR="00237B7A" w14:paraId="2DD4C5A0" w14:textId="77777777" w:rsidTr="00052464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14:paraId="766C5A4C" w14:textId="77777777" w:rsidR="00237B7A" w:rsidRDefault="00C34087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ins w:id="7" w:author="user" w:date="2024-10-12T00:18:00Z">
                    <w:r w:rsidRPr="00052464">
                      <w:rPr>
                        <w:rFonts w:ascii="標楷體" w:eastAsia="標楷體" w:hAnsi="標楷體" w:hint="eastAsia"/>
                      </w:rPr>
                      <w:t>主</w:t>
                    </w:r>
                  </w:ins>
                  <w:ins w:id="8" w:author="user" w:date="2024-10-12T00:19:00Z">
                    <w:r w:rsidRPr="00052464">
                      <w:rPr>
                        <w:rFonts w:ascii="標楷體" w:eastAsia="標楷體" w:hAnsi="標楷體" w:hint="eastAsia"/>
                      </w:rPr>
                      <w:t>原料</w:t>
                    </w:r>
                  </w:ins>
                  <w:del w:id="9" w:author="user" w:date="2024-10-12T00:18:00Z">
                    <w:r w:rsidR="00237B7A" w:rsidRPr="00237B7A" w:rsidDel="00C34087">
                      <w:rPr>
                        <w:rFonts w:ascii="Seravek ExtraLight" w:eastAsia="標楷體" w:hAnsi="Seravek ExtraLight" w:hint="eastAsia"/>
                      </w:rPr>
                      <w:delText>組成份</w:delText>
                    </w:r>
                  </w:del>
                </w:p>
              </w:tc>
              <w:tc>
                <w:tcPr>
                  <w:tcW w:w="7355" w:type="dxa"/>
                  <w:vAlign w:val="center"/>
                </w:tcPr>
                <w:p w14:paraId="35D0FF09" w14:textId="77777777" w:rsidR="00237B7A" w:rsidRDefault="00237B7A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單一品種短期葉菜</w:t>
                  </w:r>
                </w:p>
              </w:tc>
            </w:tr>
            <w:tr w:rsidR="00C34087" w14:paraId="761A5D89" w14:textId="77777777" w:rsidTr="00EF347D">
              <w:trPr>
                <w:trHeight w:val="720"/>
                <w:ins w:id="10" w:author="user" w:date="2024-10-12T00:18:00Z"/>
              </w:trPr>
              <w:tc>
                <w:tcPr>
                  <w:tcW w:w="2253" w:type="dxa"/>
                  <w:vAlign w:val="center"/>
                </w:tcPr>
                <w:p w14:paraId="56AE5E4B" w14:textId="77777777" w:rsidR="00C34087" w:rsidRDefault="00C34087" w:rsidP="00237B7A">
                  <w:pPr>
                    <w:tabs>
                      <w:tab w:val="left" w:pos="4205"/>
                    </w:tabs>
                    <w:jc w:val="center"/>
                    <w:rPr>
                      <w:ins w:id="11" w:author="user" w:date="2024-10-12T00:18:00Z"/>
                      <w:rFonts w:ascii="SimSun" w:eastAsia="SimSun" w:hAnsi="SimSun"/>
                    </w:rPr>
                  </w:pPr>
                  <w:ins w:id="12" w:author="user" w:date="2024-10-12T00:18:00Z">
                    <w:r>
                      <w:rPr>
                        <w:rFonts w:ascii="SimSun" w:eastAsia="SimSun" w:hAnsi="SimSun" w:hint="eastAsia"/>
                      </w:rPr>
                      <w:t>其他原料</w:t>
                    </w:r>
                  </w:ins>
                </w:p>
              </w:tc>
              <w:tc>
                <w:tcPr>
                  <w:tcW w:w="7355" w:type="dxa"/>
                  <w:vAlign w:val="center"/>
                </w:tcPr>
                <w:p w14:paraId="7A6454E9" w14:textId="77777777" w:rsidR="00C34087" w:rsidRDefault="00C34087" w:rsidP="00237B7A">
                  <w:pPr>
                    <w:tabs>
                      <w:tab w:val="left" w:pos="4205"/>
                    </w:tabs>
                    <w:jc w:val="both"/>
                    <w:rPr>
                      <w:ins w:id="13" w:author="user" w:date="2024-10-12T00:18:00Z"/>
                      <w:rFonts w:ascii="Seravek ExtraLight" w:eastAsia="標楷體" w:hAnsi="Seravek ExtraLight"/>
                    </w:rPr>
                  </w:pPr>
                  <w:ins w:id="14" w:author="user" w:date="2024-10-12T00:18:00Z">
                    <w:r>
                      <w:rPr>
                        <w:rFonts w:ascii="SimSun" w:eastAsia="SimSun" w:hAnsi="SimSun" w:hint="eastAsia"/>
                      </w:rPr>
                      <w:t>無</w:t>
                    </w:r>
                  </w:ins>
                </w:p>
              </w:tc>
            </w:tr>
            <w:tr w:rsidR="00001CC1" w14:paraId="5A4C6EF2" w14:textId="77777777" w:rsidTr="00052464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14:paraId="6C834A60" w14:textId="77777777" w:rsidR="00001CC1" w:rsidRPr="00237B7A" w:rsidRDefault="00001CC1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食品添加物</w:t>
                  </w:r>
                </w:p>
              </w:tc>
              <w:tc>
                <w:tcPr>
                  <w:tcW w:w="7355" w:type="dxa"/>
                  <w:vAlign w:val="center"/>
                </w:tcPr>
                <w:p w14:paraId="03C93D97" w14:textId="77777777" w:rsidR="00001CC1" w:rsidRDefault="00001CC1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</w:tr>
            <w:tr w:rsidR="00972308" w14:paraId="2B68EF55" w14:textId="77777777" w:rsidTr="00052464">
              <w:trPr>
                <w:trHeight w:val="720"/>
                <w:ins w:id="15" w:author="user" w:date="2024-10-11T17:30:00Z"/>
              </w:trPr>
              <w:tc>
                <w:tcPr>
                  <w:tcW w:w="2253" w:type="dxa"/>
                  <w:vAlign w:val="center"/>
                </w:tcPr>
                <w:p w14:paraId="41491062" w14:textId="77777777" w:rsidR="00972308" w:rsidRPr="00052464" w:rsidRDefault="00972308" w:rsidP="00237B7A">
                  <w:pPr>
                    <w:tabs>
                      <w:tab w:val="left" w:pos="4205"/>
                    </w:tabs>
                    <w:jc w:val="center"/>
                    <w:rPr>
                      <w:ins w:id="16" w:author="user" w:date="2024-10-11T17:30:00Z"/>
                      <w:rFonts w:ascii="標楷體" w:eastAsia="標楷體" w:hAnsi="標楷體"/>
                    </w:rPr>
                  </w:pPr>
                  <w:ins w:id="17" w:author="user" w:date="2024-10-11T17:30:00Z">
                    <w:r w:rsidRPr="00052464">
                      <w:rPr>
                        <w:rFonts w:ascii="標楷體" w:eastAsia="標楷體" w:hAnsi="標楷體" w:hint="eastAsia"/>
                      </w:rPr>
                      <w:t>物料</w:t>
                    </w:r>
                  </w:ins>
                </w:p>
              </w:tc>
              <w:tc>
                <w:tcPr>
                  <w:tcW w:w="7355" w:type="dxa"/>
                  <w:vAlign w:val="center"/>
                </w:tcPr>
                <w:p w14:paraId="2B064A9B" w14:textId="77777777" w:rsidR="00972308" w:rsidRPr="00052464" w:rsidRDefault="00972308" w:rsidP="00237B7A">
                  <w:pPr>
                    <w:tabs>
                      <w:tab w:val="left" w:pos="4205"/>
                    </w:tabs>
                    <w:jc w:val="both"/>
                    <w:rPr>
                      <w:ins w:id="18" w:author="user" w:date="2024-10-11T17:30:00Z"/>
                      <w:rFonts w:ascii="標楷體" w:eastAsia="標楷體" w:hAnsi="標楷體"/>
                      <w:lang w:eastAsia="zh-CN"/>
                    </w:rPr>
                  </w:pPr>
                  <w:ins w:id="19" w:author="user" w:date="2024-10-11T17:30:00Z">
                    <w:r w:rsidRPr="00052464">
                      <w:rPr>
                        <w:rFonts w:ascii="標楷體" w:eastAsia="標楷體" w:hAnsi="標楷體" w:hint="eastAsia"/>
                        <w:lang w:eastAsia="zh-CN"/>
                      </w:rPr>
                      <w:t>P</w:t>
                    </w:r>
                    <w:r w:rsidRPr="00052464">
                      <w:rPr>
                        <w:rFonts w:ascii="標楷體" w:eastAsia="標楷體" w:hAnsi="標楷體"/>
                        <w:lang w:eastAsia="zh-CN"/>
                      </w:rPr>
                      <w:t>E</w:t>
                    </w:r>
                    <w:r w:rsidRPr="00052464">
                      <w:rPr>
                        <w:rFonts w:ascii="標楷體" w:eastAsia="標楷體" w:hAnsi="標楷體" w:hint="eastAsia"/>
                        <w:lang w:eastAsia="zh-CN"/>
                      </w:rPr>
                      <w:t>打洞塑膠袋</w:t>
                    </w:r>
                  </w:ins>
                </w:p>
              </w:tc>
            </w:tr>
            <w:tr w:rsidR="00237B7A" w14:paraId="2CB9380B" w14:textId="77777777" w:rsidTr="00052464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14:paraId="73B24D3E" w14:textId="77777777"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加工方式</w:t>
                  </w:r>
                </w:p>
              </w:tc>
              <w:tc>
                <w:tcPr>
                  <w:tcW w:w="7355" w:type="dxa"/>
                  <w:vAlign w:val="center"/>
                </w:tcPr>
                <w:p w14:paraId="1A4A3AA9" w14:textId="77777777" w:rsidR="00237B7A" w:rsidRDefault="00607E05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607E05">
                    <w:rPr>
                      <w:rFonts w:ascii="Seravek ExtraLight" w:eastAsia="標楷體" w:hAnsi="Seravek ExtraLight" w:hint="eastAsia"/>
                    </w:rPr>
                    <w:t>驗收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→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貯存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→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proofErr w:type="gramStart"/>
                  <w:ins w:id="20" w:author="user" w:date="2024-10-11T17:31:00Z">
                    <w:r w:rsidR="00972308" w:rsidRPr="00052464">
                      <w:rPr>
                        <w:rFonts w:ascii="標楷體" w:eastAsia="標楷體" w:hAnsi="標楷體" w:hint="eastAsia"/>
                      </w:rPr>
                      <w:t>拆箱選別</w:t>
                    </w:r>
                    <w:proofErr w:type="gramEnd"/>
                    <w:r w:rsidR="00972308" w:rsidRPr="00052464">
                      <w:rPr>
                        <w:rFonts w:ascii="標楷體" w:eastAsia="標楷體" w:hAnsi="標楷體" w:hint="eastAsia"/>
                      </w:rPr>
                      <w:t xml:space="preserve"> → </w:t>
                    </w:r>
                  </w:ins>
                  <w:proofErr w:type="gramStart"/>
                  <w:r w:rsidRPr="00052464">
                    <w:rPr>
                      <w:rFonts w:ascii="標楷體" w:eastAsia="標楷體" w:hAnsi="標楷體" w:hint="eastAsia"/>
                    </w:rPr>
                    <w:t>截切</w:t>
                  </w:r>
                  <w:proofErr w:type="gramEnd"/>
                  <w:r w:rsidRPr="00052464">
                    <w:rPr>
                      <w:rFonts w:ascii="標楷體" w:eastAsia="標楷體" w:hAnsi="標楷體" w:hint="eastAsia"/>
                    </w:rPr>
                    <w:t xml:space="preserve"> →</w:t>
                  </w:r>
                  <w:ins w:id="21" w:author="user" w:date="2024-10-11T17:32:00Z">
                    <w:r w:rsidR="00972308" w:rsidRPr="00052464">
                      <w:rPr>
                        <w:rFonts w:ascii="標楷體" w:eastAsia="標楷體" w:hAnsi="標楷體" w:hint="eastAsia"/>
                      </w:rPr>
                      <w:t xml:space="preserve"> </w:t>
                    </w:r>
                    <w:proofErr w:type="gramStart"/>
                    <w:r w:rsidR="00972308" w:rsidRPr="00052464">
                      <w:rPr>
                        <w:rFonts w:ascii="標楷體" w:eastAsia="標楷體" w:hAnsi="標楷體" w:hint="eastAsia"/>
                      </w:rPr>
                      <w:t>粗洗清潔</w:t>
                    </w:r>
                    <w:proofErr w:type="gramEnd"/>
                    <w:r w:rsidR="00972308" w:rsidRPr="00052464">
                      <w:rPr>
                        <w:rFonts w:ascii="標楷體" w:eastAsia="標楷體" w:hAnsi="標楷體" w:hint="eastAsia"/>
                      </w:rPr>
                      <w:t xml:space="preserve"> → </w:t>
                    </w:r>
                    <w:proofErr w:type="gramStart"/>
                    <w:r w:rsidR="00972308" w:rsidRPr="00052464">
                      <w:rPr>
                        <w:rFonts w:ascii="標楷體" w:eastAsia="標楷體" w:hAnsi="標楷體" w:hint="eastAsia"/>
                      </w:rPr>
                      <w:t>精洗預</w:t>
                    </w:r>
                    <w:proofErr w:type="gramEnd"/>
                    <w:r w:rsidR="00972308" w:rsidRPr="00052464">
                      <w:rPr>
                        <w:rFonts w:ascii="標楷體" w:eastAsia="標楷體" w:hAnsi="標楷體" w:hint="eastAsia"/>
                      </w:rPr>
                      <w:t>冷 →</w:t>
                    </w:r>
                  </w:ins>
                  <w:ins w:id="22" w:author="user" w:date="2024-10-11T17:33:00Z">
                    <w:r w:rsidR="00972308" w:rsidRPr="00052464">
                      <w:rPr>
                        <w:rFonts w:ascii="標楷體" w:eastAsia="標楷體" w:hAnsi="標楷體" w:hint="eastAsia"/>
                      </w:rPr>
                      <w:t xml:space="preserve"> </w:t>
                    </w:r>
                    <w:proofErr w:type="gramStart"/>
                    <w:r w:rsidR="00972308" w:rsidRPr="00052464">
                      <w:rPr>
                        <w:rFonts w:ascii="標楷體" w:eastAsia="標楷體" w:hAnsi="標楷體" w:hint="eastAsia"/>
                      </w:rPr>
                      <w:t>滴乾分裝</w:t>
                    </w:r>
                    <w:proofErr w:type="gramEnd"/>
                    <w:r w:rsidR="00972308" w:rsidRPr="00052464">
                      <w:rPr>
                        <w:rFonts w:ascii="標楷體" w:eastAsia="標楷體" w:hAnsi="標楷體" w:hint="eastAsia"/>
                      </w:rPr>
                      <w:t xml:space="preserve"> →</w:t>
                    </w:r>
                  </w:ins>
                  <w:r w:rsidRPr="00052464">
                    <w:rPr>
                      <w:rFonts w:ascii="標楷體" w:eastAsia="標楷體" w:hAnsi="標楷體" w:hint="eastAsia"/>
                    </w:rPr>
                    <w:t xml:space="preserve"> 貯存 → 配送</w:t>
                  </w:r>
                </w:p>
              </w:tc>
            </w:tr>
            <w:tr w:rsidR="00237B7A" w14:paraId="2108444F" w14:textId="77777777" w:rsidTr="00052464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14:paraId="58A7BEE2" w14:textId="77777777"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包裝方式</w:t>
                  </w:r>
                </w:p>
              </w:tc>
              <w:tc>
                <w:tcPr>
                  <w:tcW w:w="7355" w:type="dxa"/>
                  <w:vAlign w:val="center"/>
                </w:tcPr>
                <w:p w14:paraId="3652C97B" w14:textId="77777777" w:rsidR="00237B7A" w:rsidRDefault="00607E05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套</w:t>
                  </w:r>
                  <w:r>
                    <w:rPr>
                      <w:rFonts w:ascii="Seravek ExtraLight" w:eastAsia="標楷體" w:hAnsi="Seravek ExtraLight" w:hint="eastAsia"/>
                    </w:rPr>
                    <w:t>PE</w:t>
                  </w:r>
                  <w:r>
                    <w:rPr>
                      <w:rFonts w:ascii="Seravek ExtraLight" w:eastAsia="標楷體" w:hAnsi="Seravek ExtraLight" w:hint="eastAsia"/>
                    </w:rPr>
                    <w:t>打洞塑膠袋，置於可堆疊塑膠籃中</w:t>
                  </w:r>
                </w:p>
              </w:tc>
            </w:tr>
            <w:tr w:rsidR="00237B7A" w14:paraId="0FAEE648" w14:textId="77777777" w:rsidTr="00052464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14:paraId="55314F42" w14:textId="77777777" w:rsidR="00237B7A" w:rsidRPr="00052464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</w:rPr>
                    <w:t>貯存方式</w:t>
                  </w:r>
                </w:p>
              </w:tc>
              <w:tc>
                <w:tcPr>
                  <w:tcW w:w="7355" w:type="dxa"/>
                  <w:vAlign w:val="center"/>
                </w:tcPr>
                <w:p w14:paraId="5FBA7888" w14:textId="77777777" w:rsidR="00237B7A" w:rsidRPr="00052464" w:rsidRDefault="00607E05" w:rsidP="00237B7A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</w:rPr>
                    <w:t>冷藏</w:t>
                  </w:r>
                  <w:ins w:id="23" w:author="user" w:date="2024-10-12T00:19:00Z">
                    <w:r w:rsidR="00C34087" w:rsidRPr="00052464">
                      <w:rPr>
                        <w:rFonts w:ascii="Times New Roman" w:eastAsia="標楷體" w:hAnsi="Times New Roman" w:cs="Times New Roman"/>
                      </w:rPr>
                      <w:t>7℃</w:t>
                    </w:r>
                  </w:ins>
                  <w:ins w:id="24" w:author="user" w:date="2024-10-12T12:50:00Z">
                    <w:r w:rsidR="007B7CDA" w:rsidRPr="00052464">
                      <w:rPr>
                        <w:rFonts w:ascii="Times New Roman" w:eastAsia="標楷體" w:hAnsi="Times New Roman" w:cs="Times New Roman"/>
                      </w:rPr>
                      <w:t>以下，凍結點以上</w:t>
                    </w:r>
                  </w:ins>
                  <w:ins w:id="25" w:author="user" w:date="2024-10-12T00:19:00Z">
                    <w:r w:rsidR="00C34087" w:rsidRPr="00052464">
                      <w:rPr>
                        <w:rFonts w:ascii="Times New Roman" w:eastAsia="標楷體" w:hAnsi="Times New Roman" w:cs="Times New Roman"/>
                      </w:rPr>
                      <w:t>。</w:t>
                    </w:r>
                  </w:ins>
                </w:p>
              </w:tc>
            </w:tr>
            <w:tr w:rsidR="00237B7A" w14:paraId="10452756" w14:textId="77777777" w:rsidTr="00052464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14:paraId="43C508B6" w14:textId="77777777" w:rsidR="00237B7A" w:rsidRPr="00052464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</w:rPr>
                    <w:t>運輸方式</w:t>
                  </w:r>
                </w:p>
              </w:tc>
              <w:tc>
                <w:tcPr>
                  <w:tcW w:w="7355" w:type="dxa"/>
                  <w:vAlign w:val="center"/>
                </w:tcPr>
                <w:p w14:paraId="78EBFC90" w14:textId="45E4D066" w:rsidR="00237B7A" w:rsidRPr="00052464" w:rsidRDefault="00607E05" w:rsidP="00237B7A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</w:rPr>
                    <w:t>冷藏物流配送專車</w:t>
                  </w:r>
                </w:p>
              </w:tc>
            </w:tr>
            <w:tr w:rsidR="00972308" w14:paraId="2E67546A" w14:textId="77777777" w:rsidTr="00052464">
              <w:trPr>
                <w:trHeight w:val="720"/>
                <w:ins w:id="26" w:author="user" w:date="2024-10-11T17:34:00Z"/>
              </w:trPr>
              <w:tc>
                <w:tcPr>
                  <w:tcW w:w="2253" w:type="dxa"/>
                  <w:vAlign w:val="center"/>
                </w:tcPr>
                <w:p w14:paraId="4802CE02" w14:textId="77777777" w:rsidR="00972308" w:rsidRPr="00052464" w:rsidRDefault="00972308" w:rsidP="00237B7A">
                  <w:pPr>
                    <w:tabs>
                      <w:tab w:val="left" w:pos="4205"/>
                    </w:tabs>
                    <w:jc w:val="center"/>
                    <w:rPr>
                      <w:ins w:id="27" w:author="user" w:date="2024-10-11T17:34:00Z"/>
                      <w:rFonts w:ascii="Times New Roman" w:eastAsia="標楷體" w:hAnsi="Times New Roman" w:cs="Times New Roman"/>
                    </w:rPr>
                  </w:pPr>
                  <w:ins w:id="28" w:author="user" w:date="2024-10-11T17:34:00Z">
                    <w:r w:rsidRPr="00052464">
                      <w:rPr>
                        <w:rFonts w:ascii="Times New Roman" w:eastAsia="標楷體" w:hAnsi="Times New Roman" w:cs="Times New Roman"/>
                      </w:rPr>
                      <w:t>產品預定用法及用途</w:t>
                    </w:r>
                  </w:ins>
                </w:p>
              </w:tc>
              <w:tc>
                <w:tcPr>
                  <w:tcW w:w="7355" w:type="dxa"/>
                  <w:vAlign w:val="center"/>
                </w:tcPr>
                <w:p w14:paraId="2EA5EC4F" w14:textId="77777777" w:rsidR="00972308" w:rsidRPr="00052464" w:rsidRDefault="00972308" w:rsidP="00237B7A">
                  <w:pPr>
                    <w:tabs>
                      <w:tab w:val="left" w:pos="4205"/>
                    </w:tabs>
                    <w:jc w:val="both"/>
                    <w:rPr>
                      <w:ins w:id="29" w:author="user" w:date="2024-10-11T17:34:00Z"/>
                      <w:rFonts w:ascii="Times New Roman" w:eastAsia="標楷體" w:hAnsi="Times New Roman" w:cs="Times New Roman"/>
                    </w:rPr>
                  </w:pPr>
                  <w:ins w:id="30" w:author="user" w:date="2024-10-11T17:34:00Z">
                    <w:r w:rsidRPr="00052464">
                      <w:rPr>
                        <w:rFonts w:ascii="Times New Roman" w:eastAsia="標楷體" w:hAnsi="Times New Roman" w:cs="Times New Roman"/>
                      </w:rPr>
                      <w:t>提供予提供新北市營養午餐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</w:rPr>
                      <w:t>之團膳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</w:rPr>
                      <w:t>業者，有機蔬菜之原料。</w:t>
                    </w:r>
                  </w:ins>
                </w:p>
              </w:tc>
            </w:tr>
            <w:tr w:rsidR="00972308" w14:paraId="52BF4901" w14:textId="77777777" w:rsidTr="00052464">
              <w:trPr>
                <w:trHeight w:val="720"/>
                <w:ins w:id="31" w:author="user" w:date="2024-10-11T17:34:00Z"/>
              </w:trPr>
              <w:tc>
                <w:tcPr>
                  <w:tcW w:w="2253" w:type="dxa"/>
                  <w:vAlign w:val="center"/>
                </w:tcPr>
                <w:p w14:paraId="4D1E2572" w14:textId="77777777" w:rsidR="00972308" w:rsidRPr="00052464" w:rsidRDefault="00972308" w:rsidP="00052464">
                  <w:pPr>
                    <w:tabs>
                      <w:tab w:val="left" w:pos="4205"/>
                    </w:tabs>
                    <w:jc w:val="center"/>
                    <w:rPr>
                      <w:ins w:id="32" w:author="user" w:date="2024-10-11T17:34:00Z"/>
                      <w:rFonts w:ascii="Times New Roman" w:eastAsia="標楷體" w:hAnsi="Times New Roman" w:cs="Times New Roman"/>
                    </w:rPr>
                  </w:pPr>
                  <w:ins w:id="33" w:author="user" w:date="2024-10-11T17:34:00Z">
                    <w:r w:rsidRPr="00052464">
                      <w:rPr>
                        <w:rFonts w:ascii="Times New Roman" w:eastAsia="標楷體" w:hAnsi="Times New Roman" w:cs="Times New Roman"/>
                      </w:rPr>
                      <w:t>銷售地點</w:t>
                    </w:r>
                  </w:ins>
                </w:p>
              </w:tc>
              <w:tc>
                <w:tcPr>
                  <w:tcW w:w="7355" w:type="dxa"/>
                  <w:vAlign w:val="center"/>
                </w:tcPr>
                <w:p w14:paraId="188F766F" w14:textId="77777777" w:rsidR="00972308" w:rsidRPr="00052464" w:rsidRDefault="00C34087" w:rsidP="00052464">
                  <w:pPr>
                    <w:tabs>
                      <w:tab w:val="left" w:pos="4205"/>
                    </w:tabs>
                    <w:rPr>
                      <w:ins w:id="34" w:author="user" w:date="2024-10-11T17:34:00Z"/>
                      <w:rFonts w:ascii="Times New Roman" w:eastAsia="標楷體" w:hAnsi="Times New Roman" w:cs="Times New Roman"/>
                    </w:rPr>
                  </w:pPr>
                  <w:ins w:id="35" w:author="user" w:date="2024-10-12T00:20:00Z">
                    <w:r w:rsidRPr="00052464">
                      <w:rPr>
                        <w:rFonts w:ascii="Times New Roman" w:eastAsia="標楷體" w:hAnsi="Times New Roman" w:cs="Times New Roman"/>
                      </w:rPr>
                      <w:t>台中</w:t>
                    </w:r>
                  </w:ins>
                  <w:ins w:id="36" w:author="user" w:date="2024-10-11T17:35:00Z">
                    <w:r w:rsidR="00972308" w:rsidRPr="00052464">
                      <w:rPr>
                        <w:rFonts w:ascii="Times New Roman" w:eastAsia="標楷體" w:hAnsi="Times New Roman" w:cs="Times New Roman"/>
                      </w:rPr>
                      <w:t>市國中。</w:t>
                    </w:r>
                  </w:ins>
                </w:p>
              </w:tc>
            </w:tr>
            <w:tr w:rsidR="00972308" w14:paraId="47B50FFD" w14:textId="77777777" w:rsidTr="00052464">
              <w:trPr>
                <w:trHeight w:val="720"/>
                <w:ins w:id="37" w:author="user" w:date="2024-10-11T17:34:00Z"/>
              </w:trPr>
              <w:tc>
                <w:tcPr>
                  <w:tcW w:w="2253" w:type="dxa"/>
                  <w:vAlign w:val="center"/>
                </w:tcPr>
                <w:p w14:paraId="0F608C8C" w14:textId="77777777" w:rsidR="00972308" w:rsidRPr="00052464" w:rsidRDefault="00972308" w:rsidP="00237B7A">
                  <w:pPr>
                    <w:tabs>
                      <w:tab w:val="left" w:pos="4205"/>
                    </w:tabs>
                    <w:jc w:val="center"/>
                    <w:rPr>
                      <w:ins w:id="38" w:author="user" w:date="2024-10-11T17:34:00Z"/>
                      <w:rFonts w:ascii="Times New Roman" w:eastAsia="標楷體" w:hAnsi="Times New Roman" w:cs="Times New Roman"/>
                    </w:rPr>
                  </w:pPr>
                  <w:ins w:id="39" w:author="user" w:date="2024-10-11T17:34:00Z">
                    <w:r w:rsidRPr="00052464">
                      <w:rPr>
                        <w:rFonts w:ascii="Times New Roman" w:eastAsia="標楷體" w:hAnsi="Times New Roman" w:cs="Times New Roman"/>
                      </w:rPr>
                      <w:t>消費對象</w:t>
                    </w:r>
                  </w:ins>
                </w:p>
              </w:tc>
              <w:tc>
                <w:tcPr>
                  <w:tcW w:w="7355" w:type="dxa"/>
                  <w:vAlign w:val="center"/>
                </w:tcPr>
                <w:p w14:paraId="05FCA0E4" w14:textId="77777777" w:rsidR="00972308" w:rsidRPr="00052464" w:rsidRDefault="00C34087" w:rsidP="00237B7A">
                  <w:pPr>
                    <w:tabs>
                      <w:tab w:val="left" w:pos="4205"/>
                    </w:tabs>
                    <w:jc w:val="both"/>
                    <w:rPr>
                      <w:ins w:id="40" w:author="user" w:date="2024-10-11T17:34:00Z"/>
                      <w:rFonts w:ascii="Times New Roman" w:eastAsia="標楷體" w:hAnsi="Times New Roman" w:cs="Times New Roman"/>
                    </w:rPr>
                  </w:pPr>
                  <w:ins w:id="41" w:author="user" w:date="2024-10-12T00:20:00Z">
                    <w:r w:rsidRPr="00052464">
                      <w:rPr>
                        <w:rFonts w:ascii="Times New Roman" w:eastAsia="標楷體" w:hAnsi="Times New Roman" w:cs="Times New Roman"/>
                      </w:rPr>
                      <w:t>台中</w:t>
                    </w:r>
                  </w:ins>
                  <w:ins w:id="42" w:author="user" w:date="2024-10-11T17:34:00Z">
                    <w:r w:rsidR="00972308" w:rsidRPr="00052464">
                      <w:rPr>
                        <w:rFonts w:ascii="Times New Roman" w:eastAsia="標楷體" w:hAnsi="Times New Roman" w:cs="Times New Roman"/>
                      </w:rPr>
                      <w:t>市國中小學童。</w:t>
                    </w:r>
                  </w:ins>
                </w:p>
              </w:tc>
            </w:tr>
          </w:tbl>
          <w:p w14:paraId="0833297E" w14:textId="77777777" w:rsidR="00F61F6F" w:rsidRPr="00AD3956" w:rsidRDefault="00F61F6F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14:paraId="117EAC0C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700712F9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5A6FD976" w14:textId="77777777" w:rsidR="00F61F6F" w:rsidRPr="00052464" w:rsidRDefault="00B07DDE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</w:rPr>
            </w:pPr>
            <w:ins w:id="43" w:author="user" w:date="2024-10-11T17:28:00Z">
              <w:r w:rsidRPr="00052464">
                <w:rPr>
                  <w:rFonts w:ascii="Times New Roman" w:eastAsia="SimSun" w:hAnsi="Times New Roman" w:cs="Times New Roman"/>
                  <w:lang w:eastAsia="zh-CN"/>
                </w:rPr>
                <w:t>113.10.11</w:t>
              </w:r>
            </w:ins>
          </w:p>
        </w:tc>
        <w:tc>
          <w:tcPr>
            <w:tcW w:w="3774" w:type="dxa"/>
            <w:vAlign w:val="center"/>
          </w:tcPr>
          <w:p w14:paraId="0FF65937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78C9422F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5BFCEF8C" w14:textId="77777777" w:rsidR="00F61F6F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H.5.3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14:paraId="6C32FA39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439B0833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2D965D14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14:paraId="7C7D85DA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7685083C" w14:textId="77777777" w:rsidR="00F61F6F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產品用途及消費對象</w:t>
            </w:r>
          </w:p>
        </w:tc>
        <w:tc>
          <w:tcPr>
            <w:tcW w:w="730" w:type="dxa"/>
            <w:vAlign w:val="center"/>
          </w:tcPr>
          <w:p w14:paraId="6899D25E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14:paraId="702841A1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14:paraId="536AA364" w14:textId="77777777"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14:paraId="3D0B0E5E" w14:textId="77777777" w:rsidR="00F61F6F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4</w:t>
            </w:r>
          </w:p>
        </w:tc>
      </w:tr>
      <w:tr w:rsidR="00F61F6F" w:rsidRPr="00AD3956" w14:paraId="13BB8E46" w14:textId="77777777" w:rsidTr="00052464">
        <w:trPr>
          <w:trHeight w:val="12499"/>
          <w:jc w:val="center"/>
        </w:trPr>
        <w:tc>
          <w:tcPr>
            <w:tcW w:w="9854" w:type="dxa"/>
            <w:gridSpan w:val="7"/>
          </w:tcPr>
          <w:p w14:paraId="7AB640E2" w14:textId="77777777" w:rsidR="00413CA9" w:rsidDel="00972308" w:rsidRDefault="00413CA9" w:rsidP="00413CA9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del w:id="44" w:author="user" w:date="2024-10-11T17:35:00Z"/>
                <w:rFonts w:ascii="Seravek ExtraLight" w:eastAsia="標楷體" w:hAnsi="Seravek ExtraLight"/>
              </w:rPr>
            </w:pPr>
            <w:del w:id="45" w:author="user" w:date="2024-10-11T17:35:00Z">
              <w:r w:rsidRPr="004C4540" w:rsidDel="00972308">
                <w:rPr>
                  <w:rFonts w:ascii="Seravek ExtraLight" w:eastAsia="標楷體" w:hAnsi="Seravek ExtraLight" w:hint="eastAsia"/>
                </w:rPr>
                <w:delText>1.</w:delText>
              </w:r>
              <w:r w:rsidDel="00972308">
                <w:rPr>
                  <w:rFonts w:ascii="Seravek ExtraLight" w:eastAsia="標楷體" w:hAnsi="Seravek ExtraLight" w:hint="eastAsia"/>
                </w:rPr>
                <w:delText>產品用途</w:delText>
              </w:r>
              <w:r w:rsidRPr="004C4540" w:rsidDel="00972308">
                <w:rPr>
                  <w:rFonts w:ascii="Seravek ExtraLight" w:eastAsia="標楷體" w:hAnsi="Seravek ExtraLight" w:hint="eastAsia"/>
                </w:rPr>
                <w:delText>：</w:delText>
              </w:r>
              <w:r w:rsidDel="00972308">
                <w:rPr>
                  <w:rFonts w:ascii="Seravek ExtraLight" w:eastAsia="標楷體" w:hAnsi="Seravek ExtraLight" w:hint="eastAsia"/>
                </w:rPr>
                <w:delText>提供予提供新北市營養午餐之團膳業者，有機蔬菜之原料。</w:delText>
              </w:r>
            </w:del>
          </w:p>
          <w:p w14:paraId="3CE418C2" w14:textId="77777777" w:rsidR="00F61F6F" w:rsidDel="00972308" w:rsidRDefault="00413CA9" w:rsidP="00413CA9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del w:id="46" w:author="user" w:date="2024-10-11T17:35:00Z"/>
                <w:rFonts w:ascii="Seravek ExtraLight" w:eastAsia="標楷體" w:hAnsi="Seravek ExtraLight"/>
              </w:rPr>
            </w:pPr>
            <w:del w:id="47" w:author="user" w:date="2024-10-11T17:35:00Z">
              <w:r w:rsidRPr="004C4540" w:rsidDel="00972308">
                <w:rPr>
                  <w:rFonts w:ascii="Seravek ExtraLight" w:eastAsia="標楷體" w:hAnsi="Seravek ExtraLight" w:hint="eastAsia"/>
                </w:rPr>
                <w:delText>2.</w:delText>
              </w:r>
              <w:r w:rsidDel="00972308">
                <w:rPr>
                  <w:rFonts w:ascii="Seravek ExtraLight" w:eastAsia="標楷體" w:hAnsi="Seravek ExtraLight" w:hint="eastAsia"/>
                </w:rPr>
                <w:delText>消費對象</w:delText>
              </w:r>
              <w:r w:rsidRPr="004C4540" w:rsidDel="00972308">
                <w:rPr>
                  <w:rFonts w:ascii="Seravek ExtraLight" w:eastAsia="標楷體" w:hAnsi="Seravek ExtraLight" w:hint="eastAsia"/>
                </w:rPr>
                <w:delText>：</w:delText>
              </w:r>
              <w:r w:rsidDel="00972308">
                <w:rPr>
                  <w:rFonts w:ascii="Seravek ExtraLight" w:eastAsia="標楷體" w:hAnsi="Seravek ExtraLight" w:hint="eastAsia"/>
                </w:rPr>
                <w:delText>新北市國中小學童。</w:delText>
              </w:r>
            </w:del>
          </w:p>
          <w:p w14:paraId="1596B1A8" w14:textId="77777777" w:rsidR="00F61F6F" w:rsidRPr="00052464" w:rsidRDefault="00943FE1" w:rsidP="00943FE1">
            <w:pPr>
              <w:tabs>
                <w:tab w:val="left" w:pos="4205"/>
              </w:tabs>
              <w:spacing w:beforeLines="50" w:before="180"/>
              <w:ind w:left="950" w:hangingChars="396" w:hanging="950"/>
              <w:jc w:val="center"/>
              <w:rPr>
                <w:ins w:id="48" w:author="user" w:date="2024-10-11T23:16:00Z"/>
                <w:rFonts w:ascii="Times New Roman" w:eastAsia="標楷體" w:hAnsi="Times New Roman" w:cs="Times New Roman"/>
                <w:rPrChange w:id="49" w:author="user" w:date="2024-10-12T18:51:00Z">
                  <w:rPr>
                    <w:ins w:id="50" w:author="user" w:date="2024-10-11T23:16:00Z"/>
                    <w:rFonts w:ascii="Seravek ExtraLight" w:eastAsia="標楷體" w:hAnsi="Seravek ExtraLight"/>
                  </w:rPr>
                </w:rPrChange>
              </w:rPr>
            </w:pPr>
            <w:ins w:id="51" w:author="user" w:date="2024-10-11T23:15:00Z">
              <w:r w:rsidRPr="00052464">
                <w:rPr>
                  <w:rFonts w:ascii="Times New Roman" w:eastAsia="標楷體" w:hAnsi="Times New Roman" w:cs="Times New Roman"/>
                </w:rPr>
                <w:t>風險判定</w:t>
              </w:r>
            </w:ins>
            <w:ins w:id="52" w:author="user" w:date="2024-10-11T23:16:00Z">
              <w:r w:rsidRPr="00052464">
                <w:rPr>
                  <w:rFonts w:ascii="Times New Roman" w:eastAsia="標楷體" w:hAnsi="Times New Roman" w:cs="Times New Roman"/>
                </w:rPr>
                <w:t>矩陣圖</w:t>
              </w:r>
            </w:ins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  <w:tblPrChange w:id="53" w:author="user" w:date="2024-10-11T23:39:00Z">
                <w:tblPr>
                  <w:tblStyle w:val="a7"/>
                  <w:tblW w:w="0" w:type="auto"/>
                  <w:tblInd w:w="950" w:type="dxa"/>
                  <w:tblLook w:val="04A0" w:firstRow="1" w:lastRow="0" w:firstColumn="1" w:lastColumn="0" w:noHBand="0" w:noVBand="1"/>
                </w:tblPr>
              </w:tblPrChange>
            </w:tblPr>
            <w:tblGrid>
              <w:gridCol w:w="1880"/>
              <w:gridCol w:w="1880"/>
              <w:gridCol w:w="1880"/>
              <w:gridCol w:w="1881"/>
              <w:gridCol w:w="1881"/>
              <w:tblGridChange w:id="54">
                <w:tblGrid>
                  <w:gridCol w:w="1690"/>
                  <w:gridCol w:w="1690"/>
                  <w:gridCol w:w="1690"/>
                  <w:gridCol w:w="1691"/>
                  <w:gridCol w:w="1691"/>
                </w:tblGrid>
              </w:tblGridChange>
            </w:tblGrid>
            <w:tr w:rsidR="00943FE1" w:rsidRPr="00052464" w14:paraId="5CAD4D41" w14:textId="77777777" w:rsidTr="00B07DDE">
              <w:trPr>
                <w:jc w:val="center"/>
                <w:ins w:id="55" w:author="user" w:date="2024-10-11T23:16:00Z"/>
              </w:trPr>
              <w:tc>
                <w:tcPr>
                  <w:tcW w:w="1880" w:type="dxa"/>
                  <w:tcBorders>
                    <w:tl2br w:val="single" w:sz="4" w:space="0" w:color="auto"/>
                  </w:tcBorders>
                  <w:tcPrChange w:id="56" w:author="user" w:date="2024-10-11T23:39:00Z">
                    <w:tcPr>
                      <w:tcW w:w="1880" w:type="dxa"/>
                      <w:tcBorders>
                        <w:tl2br w:val="single" w:sz="4" w:space="0" w:color="auto"/>
                      </w:tcBorders>
                    </w:tcPr>
                  </w:tcPrChange>
                </w:tcPr>
                <w:p w14:paraId="512A3214" w14:textId="77777777" w:rsidR="00EF347D" w:rsidRPr="00052464" w:rsidRDefault="00EF347D" w:rsidP="00EF347D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57" w:author="user" w:date="2024-10-11T23:18:00Z"/>
                      <w:rFonts w:ascii="Times New Roman" w:eastAsia="標楷體" w:hAnsi="Times New Roman" w:cs="Times New Roman"/>
                      <w:sz w:val="20"/>
                      <w:rPrChange w:id="58" w:author="user" w:date="2024-10-12T18:51:00Z">
                        <w:rPr>
                          <w:ins w:id="59" w:author="user" w:date="2024-10-11T23:18:00Z"/>
                          <w:rFonts w:ascii="SimSun" w:hAnsi="SimSun"/>
                        </w:rPr>
                      </w:rPrChange>
                    </w:rPr>
                  </w:pPr>
                  <w:ins w:id="60" w:author="user" w:date="2024-10-11T23:20:00Z">
                    <w:r w:rsidRPr="00052464">
                      <w:rPr>
                        <w:rFonts w:ascii="Times New Roman" w:eastAsia="標楷體" w:hAnsi="Times New Roman" w:cs="Times New Roman"/>
                        <w:sz w:val="20"/>
                        <w:rPrChange w:id="61" w:author="user" w:date="2024-10-12T18:51:00Z">
                          <w:rPr>
                            <w:rFonts w:ascii="SimSun" w:eastAsia="SimSun" w:hAnsi="SimSun" w:hint="eastAsia"/>
                            <w:sz w:val="20"/>
                          </w:rPr>
                        </w:rPrChange>
                      </w:rPr>
                      <w:t>嚴重性</w:t>
                    </w:r>
                  </w:ins>
                </w:p>
                <w:p w14:paraId="5ACFFE02" w14:textId="77777777" w:rsidR="00943FE1" w:rsidRPr="00052464" w:rsidRDefault="00EF347D" w:rsidP="00EF347D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62" w:author="user" w:date="2024-10-11T23:16:00Z"/>
                      <w:rFonts w:ascii="Times New Roman" w:eastAsia="標楷體" w:hAnsi="Times New Roman" w:cs="Times New Roman"/>
                      <w:rPrChange w:id="63" w:author="user" w:date="2024-10-12T18:51:00Z">
                        <w:rPr>
                          <w:ins w:id="64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65" w:author="user" w:date="2024-10-11T23:20:00Z">
                    <w:r w:rsidRPr="00052464">
                      <w:rPr>
                        <w:rFonts w:ascii="Times New Roman" w:eastAsia="標楷體" w:hAnsi="Times New Roman" w:cs="Times New Roman"/>
                        <w:sz w:val="20"/>
                        <w:rPrChange w:id="66" w:author="user" w:date="2024-10-12T18:51:00Z">
                          <w:rPr>
                            <w:rFonts w:ascii="SimSun" w:eastAsia="SimSun" w:hAnsi="SimSun" w:hint="eastAsia"/>
                            <w:sz w:val="20"/>
                          </w:rPr>
                        </w:rPrChange>
                      </w:rPr>
                      <w:t>機率性</w:t>
                    </w:r>
                  </w:ins>
                </w:p>
              </w:tc>
              <w:tc>
                <w:tcPr>
                  <w:tcW w:w="1880" w:type="dxa"/>
                  <w:tcPrChange w:id="67" w:author="user" w:date="2024-10-11T23:39:00Z">
                    <w:tcPr>
                      <w:tcW w:w="1880" w:type="dxa"/>
                    </w:tcPr>
                  </w:tcPrChange>
                </w:tcPr>
                <w:p w14:paraId="78507D45" w14:textId="77777777" w:rsidR="00943FE1" w:rsidRPr="00052464" w:rsidRDefault="00943FE1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68" w:author="user" w:date="2024-10-11T23:16:00Z"/>
                      <w:rFonts w:ascii="Times New Roman" w:eastAsia="標楷體" w:hAnsi="Times New Roman" w:cs="Times New Roman"/>
                      <w:lang w:eastAsia="zh-CN"/>
                      <w:rPrChange w:id="69" w:author="user" w:date="2024-10-12T18:51:00Z">
                        <w:rPr>
                          <w:ins w:id="70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71" w:author="user" w:date="2024-10-11T23:16:00Z">
                    <w:r w:rsidRPr="00052464">
                      <w:rPr>
                        <w:rFonts w:ascii="Times New Roman" w:eastAsia="標楷體" w:hAnsi="Times New Roman" w:cs="Times New Roman"/>
                        <w:rPrChange w:id="72" w:author="user" w:date="2024-10-12T18:51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嚴重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73" w:author="user" w:date="2024-10-12T18:51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 xml:space="preserve"> 4</w:t>
                    </w:r>
                  </w:ins>
                </w:p>
              </w:tc>
              <w:tc>
                <w:tcPr>
                  <w:tcW w:w="1880" w:type="dxa"/>
                  <w:tcPrChange w:id="74" w:author="user" w:date="2024-10-11T23:39:00Z">
                    <w:tcPr>
                      <w:tcW w:w="1880" w:type="dxa"/>
                    </w:tcPr>
                  </w:tcPrChange>
                </w:tcPr>
                <w:p w14:paraId="42E2CB82" w14:textId="77777777" w:rsidR="00943FE1" w:rsidRPr="00052464" w:rsidRDefault="00943FE1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75" w:author="user" w:date="2024-10-11T23:16:00Z"/>
                      <w:rFonts w:ascii="Times New Roman" w:eastAsia="標楷體" w:hAnsi="Times New Roman" w:cs="Times New Roman"/>
                      <w:lang w:eastAsia="zh-CN"/>
                      <w:rPrChange w:id="76" w:author="user" w:date="2024-10-12T18:51:00Z">
                        <w:rPr>
                          <w:ins w:id="77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78" w:author="user" w:date="2024-10-11T23:16:00Z">
                    <w:r w:rsidRPr="00052464">
                      <w:rPr>
                        <w:rFonts w:ascii="Times New Roman" w:eastAsia="標楷體" w:hAnsi="Times New Roman" w:cs="Times New Roman"/>
                        <w:rPrChange w:id="79" w:author="user" w:date="2024-10-12T18:51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重度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80" w:author="user" w:date="2024-10-12T18:51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 xml:space="preserve"> 3</w:t>
                    </w:r>
                  </w:ins>
                </w:p>
              </w:tc>
              <w:tc>
                <w:tcPr>
                  <w:tcW w:w="1881" w:type="dxa"/>
                  <w:tcPrChange w:id="81" w:author="user" w:date="2024-10-11T23:39:00Z">
                    <w:tcPr>
                      <w:tcW w:w="1881" w:type="dxa"/>
                    </w:tcPr>
                  </w:tcPrChange>
                </w:tcPr>
                <w:p w14:paraId="11A6156B" w14:textId="77777777" w:rsidR="00943FE1" w:rsidRPr="00052464" w:rsidRDefault="00943FE1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82" w:author="user" w:date="2024-10-11T23:16:00Z"/>
                      <w:rFonts w:ascii="Times New Roman" w:eastAsia="標楷體" w:hAnsi="Times New Roman" w:cs="Times New Roman"/>
                      <w:lang w:eastAsia="zh-CN"/>
                      <w:rPrChange w:id="83" w:author="user" w:date="2024-10-12T18:51:00Z">
                        <w:rPr>
                          <w:ins w:id="84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5" w:author="user" w:date="2024-10-11T23:16:00Z">
                    <w:r w:rsidRPr="00052464">
                      <w:rPr>
                        <w:rFonts w:ascii="Times New Roman" w:eastAsia="標楷體" w:hAnsi="Times New Roman" w:cs="Times New Roman"/>
                        <w:rPrChange w:id="86" w:author="user" w:date="2024-10-12T18:51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中度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87" w:author="user" w:date="2024-10-12T18:51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 xml:space="preserve"> 2</w:t>
                    </w:r>
                  </w:ins>
                </w:p>
              </w:tc>
              <w:tc>
                <w:tcPr>
                  <w:tcW w:w="1881" w:type="dxa"/>
                  <w:tcPrChange w:id="88" w:author="user" w:date="2024-10-11T23:39:00Z">
                    <w:tcPr>
                      <w:tcW w:w="1881" w:type="dxa"/>
                    </w:tcPr>
                  </w:tcPrChange>
                </w:tcPr>
                <w:p w14:paraId="2B905F85" w14:textId="77777777" w:rsidR="00943FE1" w:rsidRPr="00052464" w:rsidRDefault="00943FE1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89" w:author="user" w:date="2024-10-11T23:16:00Z"/>
                      <w:rFonts w:ascii="Times New Roman" w:eastAsia="標楷體" w:hAnsi="Times New Roman" w:cs="Times New Roman"/>
                      <w:lang w:eastAsia="zh-CN"/>
                      <w:rPrChange w:id="90" w:author="user" w:date="2024-10-12T18:51:00Z">
                        <w:rPr>
                          <w:ins w:id="91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92" w:author="user" w:date="2024-10-11T23:16:00Z">
                    <w:r w:rsidRPr="00052464">
                      <w:rPr>
                        <w:rFonts w:ascii="Times New Roman" w:eastAsia="標楷體" w:hAnsi="Times New Roman" w:cs="Times New Roman"/>
                        <w:rPrChange w:id="93" w:author="user" w:date="2024-10-12T18:51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輕度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94" w:author="user" w:date="2024-10-12T18:51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 xml:space="preserve"> 1</w:t>
                    </w:r>
                  </w:ins>
                </w:p>
              </w:tc>
            </w:tr>
            <w:tr w:rsidR="00943FE1" w:rsidRPr="00052464" w14:paraId="596F9D92" w14:textId="77777777" w:rsidTr="00B07DDE">
              <w:trPr>
                <w:jc w:val="center"/>
                <w:ins w:id="95" w:author="user" w:date="2024-10-11T23:16:00Z"/>
              </w:trPr>
              <w:tc>
                <w:tcPr>
                  <w:tcW w:w="1880" w:type="dxa"/>
                  <w:tcPrChange w:id="96" w:author="user" w:date="2024-10-11T23:39:00Z">
                    <w:tcPr>
                      <w:tcW w:w="1880" w:type="dxa"/>
                    </w:tcPr>
                  </w:tcPrChange>
                </w:tcPr>
                <w:p w14:paraId="7F798B94" w14:textId="77777777" w:rsidR="00943FE1" w:rsidRPr="00052464" w:rsidRDefault="00943FE1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97" w:author="user" w:date="2024-10-11T23:16:00Z"/>
                      <w:rFonts w:ascii="Times New Roman" w:eastAsia="標楷體" w:hAnsi="Times New Roman" w:cs="Times New Roman"/>
                      <w:lang w:eastAsia="zh-CN"/>
                      <w:rPrChange w:id="98" w:author="user" w:date="2024-10-12T18:51:00Z">
                        <w:rPr>
                          <w:ins w:id="99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00" w:author="user" w:date="2024-10-11T23:16:00Z">
                    <w:r w:rsidRPr="00052464">
                      <w:rPr>
                        <w:rFonts w:ascii="Times New Roman" w:eastAsia="標楷體" w:hAnsi="Times New Roman" w:cs="Times New Roman"/>
                        <w:rPrChange w:id="101" w:author="user" w:date="2024-10-12T18:51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經常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02" w:author="user" w:date="2024-10-12T18:51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 xml:space="preserve"> 4</w:t>
                    </w:r>
                  </w:ins>
                </w:p>
              </w:tc>
              <w:tc>
                <w:tcPr>
                  <w:tcW w:w="1880" w:type="dxa"/>
                  <w:tcPrChange w:id="103" w:author="user" w:date="2024-10-11T23:39:00Z">
                    <w:tcPr>
                      <w:tcW w:w="1880" w:type="dxa"/>
                    </w:tcPr>
                  </w:tcPrChange>
                </w:tcPr>
                <w:p w14:paraId="74ECAC37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04" w:author="user" w:date="2024-10-11T23:16:00Z"/>
                      <w:rFonts w:ascii="Times New Roman" w:eastAsia="標楷體" w:hAnsi="Times New Roman" w:cs="Times New Roman"/>
                      <w:rPrChange w:id="105" w:author="user" w:date="2024-10-12T18:51:00Z">
                        <w:rPr>
                          <w:ins w:id="106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07" w:author="user" w:date="2024-10-11T23:1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08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16</w:t>
                    </w:r>
                  </w:ins>
                </w:p>
              </w:tc>
              <w:tc>
                <w:tcPr>
                  <w:tcW w:w="1880" w:type="dxa"/>
                  <w:tcPrChange w:id="109" w:author="user" w:date="2024-10-11T23:39:00Z">
                    <w:tcPr>
                      <w:tcW w:w="1880" w:type="dxa"/>
                    </w:tcPr>
                  </w:tcPrChange>
                </w:tcPr>
                <w:p w14:paraId="3697B922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10" w:author="user" w:date="2024-10-11T23:16:00Z"/>
                      <w:rFonts w:ascii="Times New Roman" w:eastAsia="標楷體" w:hAnsi="Times New Roman" w:cs="Times New Roman"/>
                      <w:rPrChange w:id="111" w:author="user" w:date="2024-10-12T18:51:00Z">
                        <w:rPr>
                          <w:ins w:id="112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13" w:author="user" w:date="2024-10-11T23:1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14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12</w:t>
                    </w:r>
                  </w:ins>
                </w:p>
              </w:tc>
              <w:tc>
                <w:tcPr>
                  <w:tcW w:w="1881" w:type="dxa"/>
                  <w:tcPrChange w:id="115" w:author="user" w:date="2024-10-11T23:39:00Z">
                    <w:tcPr>
                      <w:tcW w:w="1881" w:type="dxa"/>
                    </w:tcPr>
                  </w:tcPrChange>
                </w:tcPr>
                <w:p w14:paraId="75A630A1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16" w:author="user" w:date="2024-10-11T23:16:00Z"/>
                      <w:rFonts w:ascii="Times New Roman" w:eastAsia="標楷體" w:hAnsi="Times New Roman" w:cs="Times New Roman"/>
                    </w:rPr>
                  </w:pPr>
                  <w:ins w:id="117" w:author="user" w:date="2024-10-11T23:19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</w:rPr>
                      <w:t>8</w:t>
                    </w:r>
                  </w:ins>
                </w:p>
              </w:tc>
              <w:tc>
                <w:tcPr>
                  <w:tcW w:w="1881" w:type="dxa"/>
                  <w:tcPrChange w:id="118" w:author="user" w:date="2024-10-11T23:39:00Z">
                    <w:tcPr>
                      <w:tcW w:w="1881" w:type="dxa"/>
                    </w:tcPr>
                  </w:tcPrChange>
                </w:tcPr>
                <w:p w14:paraId="03A4842E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19" w:author="user" w:date="2024-10-11T23:16:00Z"/>
                      <w:rFonts w:ascii="Times New Roman" w:eastAsia="標楷體" w:hAnsi="Times New Roman" w:cs="Times New Roman"/>
                      <w:rPrChange w:id="120" w:author="user" w:date="2024-10-12T18:51:00Z">
                        <w:rPr>
                          <w:ins w:id="121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22" w:author="user" w:date="2024-10-11T23:19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23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4</w:t>
                    </w:r>
                  </w:ins>
                </w:p>
              </w:tc>
            </w:tr>
            <w:tr w:rsidR="00943FE1" w:rsidRPr="00052464" w14:paraId="295CDCC5" w14:textId="77777777" w:rsidTr="00B07DDE">
              <w:trPr>
                <w:jc w:val="center"/>
                <w:ins w:id="124" w:author="user" w:date="2024-10-11T23:16:00Z"/>
              </w:trPr>
              <w:tc>
                <w:tcPr>
                  <w:tcW w:w="1880" w:type="dxa"/>
                  <w:tcPrChange w:id="125" w:author="user" w:date="2024-10-11T23:39:00Z">
                    <w:tcPr>
                      <w:tcW w:w="1880" w:type="dxa"/>
                    </w:tcPr>
                  </w:tcPrChange>
                </w:tcPr>
                <w:p w14:paraId="29FCC11B" w14:textId="77777777" w:rsidR="00943FE1" w:rsidRPr="00052464" w:rsidRDefault="00943FE1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26" w:author="user" w:date="2024-10-11T23:16:00Z"/>
                      <w:rFonts w:ascii="Times New Roman" w:eastAsia="標楷體" w:hAnsi="Times New Roman" w:cs="Times New Roman"/>
                      <w:lang w:eastAsia="zh-CN"/>
                      <w:rPrChange w:id="127" w:author="user" w:date="2024-10-12T18:51:00Z">
                        <w:rPr>
                          <w:ins w:id="128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29" w:author="user" w:date="2024-10-11T23:16:00Z">
                    <w:r w:rsidRPr="00052464">
                      <w:rPr>
                        <w:rFonts w:ascii="Times New Roman" w:eastAsia="標楷體" w:hAnsi="Times New Roman" w:cs="Times New Roman"/>
                        <w:rPrChange w:id="130" w:author="user" w:date="2024-10-12T18:51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偶爾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31" w:author="user" w:date="2024-10-12T18:51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 xml:space="preserve"> 3</w:t>
                    </w:r>
                  </w:ins>
                </w:p>
              </w:tc>
              <w:tc>
                <w:tcPr>
                  <w:tcW w:w="1880" w:type="dxa"/>
                  <w:tcPrChange w:id="132" w:author="user" w:date="2024-10-11T23:39:00Z">
                    <w:tcPr>
                      <w:tcW w:w="1880" w:type="dxa"/>
                    </w:tcPr>
                  </w:tcPrChange>
                </w:tcPr>
                <w:p w14:paraId="60890532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33" w:author="user" w:date="2024-10-11T23:16:00Z"/>
                      <w:rFonts w:ascii="Times New Roman" w:eastAsia="標楷體" w:hAnsi="Times New Roman" w:cs="Times New Roman"/>
                      <w:rPrChange w:id="134" w:author="user" w:date="2024-10-12T18:51:00Z">
                        <w:rPr>
                          <w:ins w:id="135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36" w:author="user" w:date="2024-10-11T23:1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37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12</w:t>
                    </w:r>
                  </w:ins>
                </w:p>
              </w:tc>
              <w:tc>
                <w:tcPr>
                  <w:tcW w:w="1880" w:type="dxa"/>
                  <w:tcPrChange w:id="138" w:author="user" w:date="2024-10-11T23:39:00Z">
                    <w:tcPr>
                      <w:tcW w:w="1880" w:type="dxa"/>
                    </w:tcPr>
                  </w:tcPrChange>
                </w:tcPr>
                <w:p w14:paraId="03992795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39" w:author="user" w:date="2024-10-11T23:16:00Z"/>
                      <w:rFonts w:ascii="Times New Roman" w:eastAsia="標楷體" w:hAnsi="Times New Roman" w:cs="Times New Roman"/>
                      <w:rPrChange w:id="140" w:author="user" w:date="2024-10-12T18:51:00Z">
                        <w:rPr>
                          <w:ins w:id="141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42" w:author="user" w:date="2024-10-11T23:1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43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9</w:t>
                    </w:r>
                  </w:ins>
                </w:p>
              </w:tc>
              <w:tc>
                <w:tcPr>
                  <w:tcW w:w="1881" w:type="dxa"/>
                  <w:tcPrChange w:id="144" w:author="user" w:date="2024-10-11T23:39:00Z">
                    <w:tcPr>
                      <w:tcW w:w="1881" w:type="dxa"/>
                    </w:tcPr>
                  </w:tcPrChange>
                </w:tcPr>
                <w:p w14:paraId="25903F7F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45" w:author="user" w:date="2024-10-11T23:16:00Z"/>
                      <w:rFonts w:ascii="Times New Roman" w:eastAsia="標楷體" w:hAnsi="Times New Roman" w:cs="Times New Roman"/>
                      <w:rPrChange w:id="146" w:author="user" w:date="2024-10-12T18:51:00Z">
                        <w:rPr>
                          <w:ins w:id="147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48" w:author="user" w:date="2024-10-11T23:19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49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6</w:t>
                    </w:r>
                  </w:ins>
                </w:p>
              </w:tc>
              <w:tc>
                <w:tcPr>
                  <w:tcW w:w="1881" w:type="dxa"/>
                  <w:tcPrChange w:id="150" w:author="user" w:date="2024-10-11T23:39:00Z">
                    <w:tcPr>
                      <w:tcW w:w="1881" w:type="dxa"/>
                    </w:tcPr>
                  </w:tcPrChange>
                </w:tcPr>
                <w:p w14:paraId="29E09FBD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51" w:author="user" w:date="2024-10-11T23:16:00Z"/>
                      <w:rFonts w:ascii="Times New Roman" w:eastAsia="標楷體" w:hAnsi="Times New Roman" w:cs="Times New Roman"/>
                      <w:rPrChange w:id="152" w:author="user" w:date="2024-10-12T18:51:00Z">
                        <w:rPr>
                          <w:ins w:id="153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54" w:author="user" w:date="2024-10-11T23:19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55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3</w:t>
                    </w:r>
                  </w:ins>
                </w:p>
              </w:tc>
            </w:tr>
            <w:tr w:rsidR="00943FE1" w:rsidRPr="00052464" w14:paraId="504A78C9" w14:textId="77777777" w:rsidTr="00B07DDE">
              <w:trPr>
                <w:jc w:val="center"/>
                <w:ins w:id="156" w:author="user" w:date="2024-10-11T23:16:00Z"/>
              </w:trPr>
              <w:tc>
                <w:tcPr>
                  <w:tcW w:w="1880" w:type="dxa"/>
                  <w:tcPrChange w:id="157" w:author="user" w:date="2024-10-11T23:39:00Z">
                    <w:tcPr>
                      <w:tcW w:w="1880" w:type="dxa"/>
                    </w:tcPr>
                  </w:tcPrChange>
                </w:tcPr>
                <w:p w14:paraId="6A8E3380" w14:textId="77777777" w:rsidR="00943FE1" w:rsidRPr="00052464" w:rsidRDefault="00943FE1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58" w:author="user" w:date="2024-10-11T23:16:00Z"/>
                      <w:rFonts w:ascii="Times New Roman" w:eastAsia="標楷體" w:hAnsi="Times New Roman" w:cs="Times New Roman"/>
                      <w:lang w:eastAsia="zh-CN"/>
                      <w:rPrChange w:id="159" w:author="user" w:date="2024-10-12T18:51:00Z">
                        <w:rPr>
                          <w:ins w:id="160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61" w:author="user" w:date="2024-10-11T23:16:00Z">
                    <w:r w:rsidRPr="00052464">
                      <w:rPr>
                        <w:rFonts w:ascii="Times New Roman" w:eastAsia="標楷體" w:hAnsi="Times New Roman" w:cs="Times New Roman"/>
                        <w:rPrChange w:id="162" w:author="user" w:date="2024-10-12T18:51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不常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63" w:author="user" w:date="2024-10-12T18:51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 xml:space="preserve"> 2</w:t>
                    </w:r>
                  </w:ins>
                </w:p>
              </w:tc>
              <w:tc>
                <w:tcPr>
                  <w:tcW w:w="1880" w:type="dxa"/>
                  <w:tcPrChange w:id="164" w:author="user" w:date="2024-10-11T23:39:00Z">
                    <w:tcPr>
                      <w:tcW w:w="1880" w:type="dxa"/>
                    </w:tcPr>
                  </w:tcPrChange>
                </w:tcPr>
                <w:p w14:paraId="6C5AAFB5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65" w:author="user" w:date="2024-10-11T23:16:00Z"/>
                      <w:rFonts w:ascii="Times New Roman" w:eastAsia="標楷體" w:hAnsi="Times New Roman" w:cs="Times New Roman"/>
                      <w:rPrChange w:id="166" w:author="user" w:date="2024-10-12T18:51:00Z">
                        <w:rPr>
                          <w:ins w:id="167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68" w:author="user" w:date="2024-10-11T23:1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69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8</w:t>
                    </w:r>
                  </w:ins>
                </w:p>
              </w:tc>
              <w:tc>
                <w:tcPr>
                  <w:tcW w:w="1880" w:type="dxa"/>
                  <w:tcPrChange w:id="170" w:author="user" w:date="2024-10-11T23:39:00Z">
                    <w:tcPr>
                      <w:tcW w:w="1880" w:type="dxa"/>
                    </w:tcPr>
                  </w:tcPrChange>
                </w:tcPr>
                <w:p w14:paraId="6E139668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71" w:author="user" w:date="2024-10-11T23:16:00Z"/>
                      <w:rFonts w:ascii="Times New Roman" w:eastAsia="標楷體" w:hAnsi="Times New Roman" w:cs="Times New Roman"/>
                      <w:rPrChange w:id="172" w:author="user" w:date="2024-10-12T18:51:00Z">
                        <w:rPr>
                          <w:ins w:id="173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74" w:author="user" w:date="2024-10-11T23:1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75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6</w:t>
                    </w:r>
                  </w:ins>
                </w:p>
              </w:tc>
              <w:tc>
                <w:tcPr>
                  <w:tcW w:w="1881" w:type="dxa"/>
                  <w:tcPrChange w:id="176" w:author="user" w:date="2024-10-11T23:39:00Z">
                    <w:tcPr>
                      <w:tcW w:w="1881" w:type="dxa"/>
                    </w:tcPr>
                  </w:tcPrChange>
                </w:tcPr>
                <w:p w14:paraId="007E041A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77" w:author="user" w:date="2024-10-11T23:16:00Z"/>
                      <w:rFonts w:ascii="Times New Roman" w:eastAsia="標楷體" w:hAnsi="Times New Roman" w:cs="Times New Roman"/>
                      <w:rPrChange w:id="178" w:author="user" w:date="2024-10-12T18:51:00Z">
                        <w:rPr>
                          <w:ins w:id="179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80" w:author="user" w:date="2024-10-11T23:19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81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4</w:t>
                    </w:r>
                  </w:ins>
                </w:p>
              </w:tc>
              <w:tc>
                <w:tcPr>
                  <w:tcW w:w="1881" w:type="dxa"/>
                  <w:tcPrChange w:id="182" w:author="user" w:date="2024-10-11T23:39:00Z">
                    <w:tcPr>
                      <w:tcW w:w="1881" w:type="dxa"/>
                    </w:tcPr>
                  </w:tcPrChange>
                </w:tcPr>
                <w:p w14:paraId="7D7017B5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83" w:author="user" w:date="2024-10-11T23:16:00Z"/>
                      <w:rFonts w:ascii="Times New Roman" w:eastAsia="標楷體" w:hAnsi="Times New Roman" w:cs="Times New Roman"/>
                      <w:rPrChange w:id="184" w:author="user" w:date="2024-10-12T18:51:00Z">
                        <w:rPr>
                          <w:ins w:id="185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86" w:author="user" w:date="2024-10-11T23:19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87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2</w:t>
                    </w:r>
                  </w:ins>
                </w:p>
              </w:tc>
            </w:tr>
            <w:tr w:rsidR="00943FE1" w:rsidRPr="00052464" w14:paraId="40739549" w14:textId="77777777" w:rsidTr="00B07DDE">
              <w:trPr>
                <w:jc w:val="center"/>
                <w:ins w:id="188" w:author="user" w:date="2024-10-11T23:16:00Z"/>
              </w:trPr>
              <w:tc>
                <w:tcPr>
                  <w:tcW w:w="1880" w:type="dxa"/>
                  <w:tcPrChange w:id="189" w:author="user" w:date="2024-10-11T23:39:00Z">
                    <w:tcPr>
                      <w:tcW w:w="1880" w:type="dxa"/>
                    </w:tcPr>
                  </w:tcPrChange>
                </w:tcPr>
                <w:p w14:paraId="540889F7" w14:textId="77777777" w:rsidR="00943FE1" w:rsidRPr="00052464" w:rsidRDefault="00943FE1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90" w:author="user" w:date="2024-10-11T23:16:00Z"/>
                      <w:rFonts w:ascii="Times New Roman" w:eastAsia="標楷體" w:hAnsi="Times New Roman" w:cs="Times New Roman"/>
                      <w:lang w:eastAsia="zh-CN"/>
                      <w:rPrChange w:id="191" w:author="user" w:date="2024-10-12T18:51:00Z">
                        <w:rPr>
                          <w:ins w:id="192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93" w:author="user" w:date="2024-10-11T23:16:00Z">
                    <w:r w:rsidRPr="00052464">
                      <w:rPr>
                        <w:rFonts w:ascii="Times New Roman" w:eastAsia="標楷體" w:hAnsi="Times New Roman" w:cs="Times New Roman"/>
                        <w:rPrChange w:id="194" w:author="user" w:date="2024-10-12T18:51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很少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5" w:author="user" w:date="2024-10-12T18:51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 xml:space="preserve"> 1</w:t>
                    </w:r>
                  </w:ins>
                </w:p>
              </w:tc>
              <w:tc>
                <w:tcPr>
                  <w:tcW w:w="1880" w:type="dxa"/>
                  <w:tcPrChange w:id="196" w:author="user" w:date="2024-10-11T23:39:00Z">
                    <w:tcPr>
                      <w:tcW w:w="1880" w:type="dxa"/>
                    </w:tcPr>
                  </w:tcPrChange>
                </w:tcPr>
                <w:p w14:paraId="66A1A57D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197" w:author="user" w:date="2024-10-11T23:16:00Z"/>
                      <w:rFonts w:ascii="Times New Roman" w:eastAsia="標楷體" w:hAnsi="Times New Roman" w:cs="Times New Roman"/>
                      <w:rPrChange w:id="198" w:author="user" w:date="2024-10-12T18:51:00Z">
                        <w:rPr>
                          <w:ins w:id="199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00" w:author="user" w:date="2024-10-11T23:1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1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4</w:t>
                    </w:r>
                  </w:ins>
                </w:p>
              </w:tc>
              <w:tc>
                <w:tcPr>
                  <w:tcW w:w="1880" w:type="dxa"/>
                  <w:tcPrChange w:id="202" w:author="user" w:date="2024-10-11T23:39:00Z">
                    <w:tcPr>
                      <w:tcW w:w="1880" w:type="dxa"/>
                    </w:tcPr>
                  </w:tcPrChange>
                </w:tcPr>
                <w:p w14:paraId="6256A7AA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203" w:author="user" w:date="2024-10-11T23:16:00Z"/>
                      <w:rFonts w:ascii="Times New Roman" w:eastAsia="標楷體" w:hAnsi="Times New Roman" w:cs="Times New Roman"/>
                      <w:rPrChange w:id="204" w:author="user" w:date="2024-10-12T18:51:00Z">
                        <w:rPr>
                          <w:ins w:id="205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06" w:author="user" w:date="2024-10-11T23:1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7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3</w:t>
                    </w:r>
                  </w:ins>
                </w:p>
              </w:tc>
              <w:tc>
                <w:tcPr>
                  <w:tcW w:w="1881" w:type="dxa"/>
                  <w:tcPrChange w:id="208" w:author="user" w:date="2024-10-11T23:39:00Z">
                    <w:tcPr>
                      <w:tcW w:w="1881" w:type="dxa"/>
                    </w:tcPr>
                  </w:tcPrChange>
                </w:tcPr>
                <w:p w14:paraId="316B1D3E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209" w:author="user" w:date="2024-10-11T23:16:00Z"/>
                      <w:rFonts w:ascii="Times New Roman" w:eastAsia="標楷體" w:hAnsi="Times New Roman" w:cs="Times New Roman"/>
                      <w:rPrChange w:id="210" w:author="user" w:date="2024-10-12T18:51:00Z">
                        <w:rPr>
                          <w:ins w:id="211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12" w:author="user" w:date="2024-10-11T23:19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13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2</w:t>
                    </w:r>
                  </w:ins>
                </w:p>
              </w:tc>
              <w:tc>
                <w:tcPr>
                  <w:tcW w:w="1881" w:type="dxa"/>
                  <w:tcPrChange w:id="214" w:author="user" w:date="2024-10-11T23:39:00Z">
                    <w:tcPr>
                      <w:tcW w:w="1881" w:type="dxa"/>
                    </w:tcPr>
                  </w:tcPrChange>
                </w:tcPr>
                <w:p w14:paraId="754DB05B" w14:textId="77777777" w:rsidR="00943FE1" w:rsidRPr="00052464" w:rsidRDefault="00EF347D" w:rsidP="00943FE1">
                  <w:pPr>
                    <w:tabs>
                      <w:tab w:val="left" w:pos="4205"/>
                    </w:tabs>
                    <w:spacing w:beforeLines="50" w:before="180"/>
                    <w:jc w:val="center"/>
                    <w:rPr>
                      <w:ins w:id="215" w:author="user" w:date="2024-10-11T23:16:00Z"/>
                      <w:rFonts w:ascii="Times New Roman" w:eastAsia="標楷體" w:hAnsi="Times New Roman" w:cs="Times New Roman"/>
                      <w:rPrChange w:id="216" w:author="user" w:date="2024-10-12T18:51:00Z">
                        <w:rPr>
                          <w:ins w:id="217" w:author="user" w:date="2024-10-11T23:1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18" w:author="user" w:date="2024-10-11T23:19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19" w:author="user" w:date="2024-10-12T18:51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1</w:t>
                    </w:r>
                  </w:ins>
                </w:p>
              </w:tc>
            </w:tr>
          </w:tbl>
          <w:p w14:paraId="2D32DFAC" w14:textId="77777777" w:rsidR="00943FE1" w:rsidRPr="00AD3956" w:rsidRDefault="00943FE1">
            <w:pPr>
              <w:tabs>
                <w:tab w:val="left" w:pos="4205"/>
              </w:tabs>
              <w:spacing w:beforeLines="50" w:before="180"/>
              <w:ind w:left="950" w:hangingChars="396" w:hanging="950"/>
              <w:jc w:val="center"/>
              <w:rPr>
                <w:rFonts w:ascii="Seravek ExtraLight" w:eastAsia="標楷體" w:hAnsi="Seravek ExtraLight"/>
              </w:rPr>
              <w:pPrChange w:id="220" w:author="user" w:date="2024-10-11T23:16:00Z">
                <w:pPr>
                  <w:tabs>
                    <w:tab w:val="left" w:pos="4205"/>
                  </w:tabs>
                </w:pPr>
              </w:pPrChange>
            </w:pPr>
          </w:p>
        </w:tc>
      </w:tr>
      <w:tr w:rsidR="002E6C80" w:rsidRPr="00AD3956" w14:paraId="72317FF2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1D4DBD2B" w14:textId="77777777"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4A5ED4C4" w14:textId="77777777" w:rsidR="00A13855" w:rsidRPr="00052464" w:rsidRDefault="00B07DDE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21" w:author="user" w:date="2024-10-12T18:52:00Z">
                  <w:rPr>
                    <w:rFonts w:ascii="Seravek ExtraLight" w:eastAsia="標楷體" w:hAnsi="Seravek ExtraLight"/>
                  </w:rPr>
                </w:rPrChange>
              </w:rPr>
            </w:pPr>
            <w:ins w:id="222" w:author="user" w:date="2024-10-11T17:28:00Z">
              <w:r w:rsidRPr="00052464">
                <w:rPr>
                  <w:rFonts w:ascii="Times New Roman" w:eastAsia="標楷體" w:hAnsi="Times New Roman" w:cs="Times New Roman"/>
                  <w:lang w:eastAsia="zh-CN"/>
                  <w:rPrChange w:id="223" w:author="user" w:date="2024-10-12T18:52:00Z">
                    <w:rPr>
                      <w:rFonts w:ascii="SimSun" w:eastAsia="SimSun" w:hAnsi="SimSun" w:hint="eastAsia"/>
                      <w:lang w:eastAsia="zh-CN"/>
                    </w:rPr>
                  </w:rPrChange>
                </w:rPr>
                <w:t>113.10.11</w:t>
              </w:r>
            </w:ins>
          </w:p>
        </w:tc>
        <w:tc>
          <w:tcPr>
            <w:tcW w:w="3774" w:type="dxa"/>
            <w:vAlign w:val="center"/>
          </w:tcPr>
          <w:p w14:paraId="33153B3F" w14:textId="77777777"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508EA3C5" w14:textId="77777777"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0B2DAC23" w14:textId="77777777" w:rsidR="00A13855" w:rsidRPr="00AD3956" w:rsidRDefault="00E53CB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H.5.4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14:paraId="0C29F45B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700660D2" w14:textId="77777777"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3FBD4682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24" w:author="user" w:date="2024-10-12T18:52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25" w:author="user" w:date="2024-10-12T18:52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</w:p>
          <w:p w14:paraId="5B46CA8F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26" w:author="user" w:date="2024-10-12T18:52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27" w:author="user" w:date="2024-10-12T18:52:00Z">
                  <w:rPr>
                    <w:rFonts w:ascii="Seravek ExtraLight" w:eastAsia="標楷體" w:hAnsi="Seravek ExtraLight" w:hint="eastAsia"/>
                  </w:rPr>
                </w:rPrChange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45D5A7EA" w14:textId="77777777" w:rsidR="00A13855" w:rsidRPr="00AD3956" w:rsidRDefault="00E53CB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產品製造流程圖</w:t>
            </w:r>
          </w:p>
        </w:tc>
        <w:tc>
          <w:tcPr>
            <w:tcW w:w="730" w:type="dxa"/>
            <w:vAlign w:val="center"/>
          </w:tcPr>
          <w:p w14:paraId="30979F4A" w14:textId="77777777"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14:paraId="43C6A735" w14:textId="77777777"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14:paraId="3709877A" w14:textId="77777777"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14:paraId="039F2A64" w14:textId="77777777" w:rsidR="00A13855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5</w:t>
            </w:r>
          </w:p>
        </w:tc>
      </w:tr>
      <w:tr w:rsidR="00A13855" w:rsidRPr="00AD3956" w14:paraId="3CD48B85" w14:textId="77777777" w:rsidTr="00052464">
        <w:trPr>
          <w:trHeight w:val="12499"/>
          <w:jc w:val="center"/>
        </w:trPr>
        <w:tc>
          <w:tcPr>
            <w:tcW w:w="9854" w:type="dxa"/>
            <w:gridSpan w:val="7"/>
          </w:tcPr>
          <w:p w14:paraId="408FF91C" w14:textId="77777777" w:rsidR="00A13855" w:rsidRPr="00052464" w:rsidRDefault="00A13855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228" w:author="user" w:date="2024-10-12T18:52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6E548DE5" w14:textId="61BC42E7" w:rsidR="00A13855" w:rsidRPr="00052464" w:rsidRDefault="00052464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229" w:author="user" w:date="2024-10-12T18:52:00Z">
                  <w:rPr>
                    <w:rFonts w:ascii="Seravek ExtraLight" w:eastAsia="標楷體" w:hAnsi="Seravek ExtraLight"/>
                  </w:rPr>
                </w:rPrChange>
              </w:rPr>
            </w:pPr>
            <w:ins w:id="230" w:author="user" w:date="2024-10-11T23:47:00Z">
              <w:r w:rsidRPr="00052464">
                <w:rPr>
                  <w:rFonts w:ascii="Times New Roman" w:eastAsia="標楷體" w:hAnsi="Times New Roman" w:cs="Times New Roman"/>
                  <w:noProof/>
                  <w:rPrChange w:id="231" w:author="user" w:date="2024-10-12T18:52:00Z">
                    <w:rPr>
                      <w:rFonts w:ascii="Seravek ExtraLight" w:eastAsia="標楷體" w:hAnsi="Seravek ExtraLight"/>
                      <w:noProof/>
                    </w:rPr>
                  </w:rPrChange>
                </w:rPr>
                <mc:AlternateContent>
                  <mc:Choice Requires="wps">
                    <w:drawing>
                      <wp:anchor distT="45720" distB="45720" distL="114300" distR="114300" simplePos="0" relativeHeight="251669504" behindDoc="1" locked="0" layoutInCell="1" allowOverlap="1" wp14:anchorId="7A01BD3E" wp14:editId="617A33AC">
                        <wp:simplePos x="0" y="0"/>
                        <wp:positionH relativeFrom="column">
                          <wp:posOffset>2280256</wp:posOffset>
                        </wp:positionH>
                        <wp:positionV relativeFrom="paragraph">
                          <wp:posOffset>3301536</wp:posOffset>
                        </wp:positionV>
                        <wp:extent cx="1835785" cy="787400"/>
                        <wp:effectExtent l="0" t="0" r="0" b="0"/>
                        <wp:wrapTight wrapText="bothSides">
                          <wp:wrapPolygon edited="0">
                            <wp:start x="2017" y="0"/>
                            <wp:lineTo x="2017" y="20903"/>
                            <wp:lineTo x="20845" y="20903"/>
                            <wp:lineTo x="20845" y="0"/>
                            <wp:lineTo x="2017" y="0"/>
                          </wp:wrapPolygon>
                        </wp:wrapTight>
                        <wp:docPr id="2" name="文字方塊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835785" cy="787400"/>
                                </a:xfrm>
                                <a:prstGeom prst="homePlate">
                                  <a:avLst>
                                    <a:gd name="adj" fmla="val 28526"/>
                                  </a:avLst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602C2" w14:textId="77777777" w:rsidR="00E93977" w:rsidRPr="00052464" w:rsidRDefault="00E93977" w:rsidP="00057D89">
                                    <w:pPr>
                                      <w:rPr>
                                        <w:ins w:id="232" w:author="user" w:date="2024-10-11T23:48:00Z"/>
                                        <w:rFonts w:ascii="Times New Roman" w:eastAsia="標楷體" w:hAnsi="Times New Roman" w:cs="Times New Roman"/>
                                        <w:sz w:val="18"/>
                                        <w:rPrChange w:id="233" w:author="user" w:date="2024-10-12T18:52:00Z">
                                          <w:rPr>
                                            <w:ins w:id="234" w:author="user" w:date="2024-10-11T23:48:00Z"/>
                                            <w:rFonts w:ascii="Seravek ExtraLight" w:eastAsia="標楷體" w:hAnsi="Seravek ExtraLight"/>
                                            <w:sz w:val="18"/>
                                          </w:rPr>
                                        </w:rPrChange>
                                      </w:rPr>
                                    </w:pPr>
                                    <w:ins w:id="235" w:author="user" w:date="2024-10-11T23:48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36" w:author="user" w:date="2024-10-12T18:52:00Z">
                                            <w:rPr>
                                              <w:rFonts w:ascii="Seravek ExtraLight" w:eastAsia="SimSun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水溫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37" w:author="user" w:date="2024-10-12T18:52:00Z">
                                            <w:rPr>
                                              <w:rFonts w:ascii="Seravek ExtraLight" w:eastAsia="標楷體" w:hAnsi="Seravek ExtraLight"/>
                                              <w:sz w:val="18"/>
                                            </w:rPr>
                                          </w:rPrChange>
                                        </w:rPr>
                                        <w:t>10</w:t>
                                      </w:r>
                                    </w:ins>
                                    <w:ins w:id="238" w:author="user" w:date="2024-10-11T23:41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39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</w:rPr>
                                          </w:rPrChange>
                                        </w:rPr>
                                        <w:t>℃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40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</w:rPr>
                                          </w:rPrChange>
                                        </w:rPr>
                                        <w:t>以下</w:t>
                                      </w:r>
                                    </w:ins>
                                  </w:p>
                                  <w:p w14:paraId="40349FF3" w14:textId="77777777" w:rsidR="00E93977" w:rsidRPr="00052464" w:rsidRDefault="00E93977" w:rsidP="00057D89">
                                    <w:pPr>
                                      <w:rPr>
                                        <w:ins w:id="241" w:author="user" w:date="2024-10-11T23:48:00Z"/>
                                        <w:rFonts w:ascii="Times New Roman" w:eastAsia="標楷體" w:hAnsi="Times New Roman" w:cs="Times New Roman"/>
                                        <w:sz w:val="18"/>
                                        <w:rPrChange w:id="242" w:author="user" w:date="2024-10-12T18:52:00Z">
                                          <w:rPr>
                                            <w:ins w:id="243" w:author="user" w:date="2024-10-11T23:48:00Z"/>
                                            <w:rFonts w:ascii="Seravek ExtraLight" w:eastAsia="標楷體" w:hAnsi="Seravek ExtraLight"/>
                                            <w:sz w:val="18"/>
                                          </w:rPr>
                                        </w:rPrChange>
                                      </w:rPr>
                                    </w:pPr>
                                    <w:ins w:id="244" w:author="user" w:date="2024-10-11T23:48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45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補充冰水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46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200cc/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47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分鐘</w:t>
                                      </w:r>
                                    </w:ins>
                                  </w:p>
                                  <w:p w14:paraId="3DE8FC7A" w14:textId="77777777" w:rsidR="00E93977" w:rsidRPr="00052464" w:rsidRDefault="00E93977" w:rsidP="00057D89">
                                    <w:pPr>
                                      <w:rPr>
                                        <w:rFonts w:ascii="Times New Roman" w:eastAsia="標楷體" w:hAnsi="Times New Roman" w:cs="Times New Roman"/>
                                        <w:sz w:val="18"/>
                                        <w:rPrChange w:id="248" w:author="user" w:date="2024-10-12T18:52:00Z">
                                          <w:rPr/>
                                        </w:rPrChange>
                                      </w:rPr>
                                    </w:pPr>
                                    <w:ins w:id="249" w:author="user" w:date="2024-10-11T23:48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50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每隔</w:t>
                                      </w:r>
                                      <w:proofErr w:type="gramStart"/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51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60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52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分鐘整槽換</w:t>
                                      </w:r>
                                      <w:proofErr w:type="gramEnd"/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53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水</w:t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A01BD3E"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文字方塊 2" o:spid="_x0000_s1026" type="#_x0000_t15" style="position:absolute;margin-left:179.55pt;margin-top:259.95pt;width:144.55pt;height:62pt;flip:x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" adj="18957" filled="f" stroked="f">
                        <v:textbox>
                          <w:txbxContent>
                            <w:p w14:paraId="2FD602C2" w14:textId="77777777" w:rsidR="00E93977" w:rsidRPr="00052464" w:rsidRDefault="00E93977" w:rsidP="00057D89">
                              <w:pPr>
                                <w:rPr>
                                  <w:ins w:id="254" w:author="user" w:date="2024-10-11T23:48:00Z"/>
                                  <w:rFonts w:ascii="Times New Roman" w:eastAsia="標楷體" w:hAnsi="Times New Roman" w:cs="Times New Roman"/>
                                  <w:sz w:val="18"/>
                                  <w:rPrChange w:id="255" w:author="user" w:date="2024-10-12T18:52:00Z">
                                    <w:rPr>
                                      <w:ins w:id="256" w:author="user" w:date="2024-10-11T23:48:00Z"/>
                                      <w:rFonts w:ascii="Seravek ExtraLight" w:eastAsia="標楷體" w:hAnsi="Seravek ExtraLight"/>
                                      <w:sz w:val="18"/>
                                    </w:rPr>
                                  </w:rPrChange>
                                </w:rPr>
                              </w:pPr>
                              <w:ins w:id="257" w:author="user" w:date="2024-10-11T23:48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58" w:author="user" w:date="2024-10-12T18:52:00Z">
                                      <w:rPr>
                                        <w:rFonts w:ascii="Seravek ExtraLight" w:eastAsia="SimSun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水溫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59" w:author="user" w:date="2024-10-12T18:52:00Z">
                                      <w:rPr>
                                        <w:rFonts w:ascii="Seravek ExtraLight" w:eastAsia="標楷體" w:hAnsi="Seravek ExtraLight"/>
                                        <w:sz w:val="18"/>
                                      </w:rPr>
                                    </w:rPrChange>
                                  </w:rPr>
                                  <w:t>10</w:t>
                                </w:r>
                              </w:ins>
                              <w:ins w:id="260" w:author="user" w:date="2024-10-11T23:41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61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</w:rPr>
                                    </w:rPrChange>
                                  </w:rPr>
                                  <w:t>℃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62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</w:rPr>
                                    </w:rPrChange>
                                  </w:rPr>
                                  <w:t>以下</w:t>
                                </w:r>
                              </w:ins>
                            </w:p>
                            <w:p w14:paraId="40349FF3" w14:textId="77777777" w:rsidR="00E93977" w:rsidRPr="00052464" w:rsidRDefault="00E93977" w:rsidP="00057D89">
                              <w:pPr>
                                <w:rPr>
                                  <w:ins w:id="263" w:author="user" w:date="2024-10-11T23:48:00Z"/>
                                  <w:rFonts w:ascii="Times New Roman" w:eastAsia="標楷體" w:hAnsi="Times New Roman" w:cs="Times New Roman"/>
                                  <w:sz w:val="18"/>
                                  <w:rPrChange w:id="264" w:author="user" w:date="2024-10-12T18:52:00Z">
                                    <w:rPr>
                                      <w:ins w:id="265" w:author="user" w:date="2024-10-11T23:48:00Z"/>
                                      <w:rFonts w:ascii="Seravek ExtraLight" w:eastAsia="標楷體" w:hAnsi="Seravek ExtraLight"/>
                                      <w:sz w:val="18"/>
                                    </w:rPr>
                                  </w:rPrChange>
                                </w:rPr>
                              </w:pPr>
                              <w:ins w:id="266" w:author="user" w:date="2024-10-11T23:48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67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補充冰水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68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200cc/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69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分鐘</w:t>
                                </w:r>
                              </w:ins>
                            </w:p>
                            <w:p w14:paraId="3DE8FC7A" w14:textId="77777777" w:rsidR="00E93977" w:rsidRPr="00052464" w:rsidRDefault="00E93977" w:rsidP="00057D89">
                              <w:pPr>
                                <w:rPr>
                                  <w:rFonts w:ascii="Times New Roman" w:eastAsia="標楷體" w:hAnsi="Times New Roman" w:cs="Times New Roman"/>
                                  <w:sz w:val="18"/>
                                  <w:rPrChange w:id="270" w:author="user" w:date="2024-10-12T18:52:00Z">
                                    <w:rPr/>
                                  </w:rPrChange>
                                </w:rPr>
                              </w:pPr>
                              <w:ins w:id="271" w:author="user" w:date="2024-10-11T23:48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72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每隔</w:t>
                                </w:r>
                                <w:proofErr w:type="gramStart"/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73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60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74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分鐘整槽換</w:t>
                                </w:r>
                                <w:proofErr w:type="gramEnd"/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75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水</w:t>
                                </w:r>
                              </w:ins>
                            </w:p>
                          </w:txbxContent>
                        </v:textbox>
                        <w10:wrap type="tight"/>
                      </v:shape>
                    </w:pict>
                  </mc:Fallback>
                </mc:AlternateContent>
              </w:r>
            </w:ins>
            <w:ins w:id="276" w:author="user" w:date="2024-10-12T12:20:00Z">
              <w:r w:rsidR="00FA5219" w:rsidRPr="00052464">
                <w:rPr>
                  <w:rFonts w:ascii="Times New Roman" w:eastAsia="標楷體" w:hAnsi="Times New Roman" w:cs="Times New Roman"/>
                  <w:noProof/>
                  <w:rPrChange w:id="277" w:author="user" w:date="2024-10-12T18:52:00Z">
                    <w:rPr>
                      <w:rFonts w:ascii="Seravek ExtraLight" w:eastAsia="標楷體" w:hAnsi="Seravek ExtraLight"/>
                      <w:noProof/>
                    </w:rPr>
                  </w:rPrChange>
                </w:rPr>
                <mc:AlternateContent>
                  <mc:Choice Requires="wps">
                    <w:drawing>
                      <wp:anchor distT="45720" distB="45720" distL="114300" distR="114300" simplePos="0" relativeHeight="251675648" behindDoc="1" locked="0" layoutInCell="1" allowOverlap="1" wp14:anchorId="77A1D568" wp14:editId="1684F0EB">
                        <wp:simplePos x="0" y="0"/>
                        <wp:positionH relativeFrom="column">
                          <wp:posOffset>2279650</wp:posOffset>
                        </wp:positionH>
                        <wp:positionV relativeFrom="paragraph">
                          <wp:posOffset>5071328</wp:posOffset>
                        </wp:positionV>
                        <wp:extent cx="1314450" cy="609600"/>
                        <wp:effectExtent l="0" t="0" r="0" b="0"/>
                        <wp:wrapTight wrapText="bothSides">
                          <wp:wrapPolygon edited="0">
                            <wp:start x="2191" y="0"/>
                            <wp:lineTo x="2191" y="20925"/>
                            <wp:lineTo x="20348" y="20925"/>
                            <wp:lineTo x="20348" y="0"/>
                            <wp:lineTo x="2191" y="0"/>
                          </wp:wrapPolygon>
                        </wp:wrapTight>
                        <wp:docPr id="3" name="文字方塊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314450" cy="609600"/>
                                </a:xfrm>
                                <a:prstGeom prst="homePlate">
                                  <a:avLst>
                                    <a:gd name="adj" fmla="val 28526"/>
                                  </a:avLst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81217D" w14:textId="77777777" w:rsidR="00FA5219" w:rsidRPr="00052464" w:rsidRDefault="00FA5219" w:rsidP="00FA5219">
                                    <w:pPr>
                                      <w:rPr>
                                        <w:rFonts w:ascii="Times New Roman" w:eastAsia="標楷體" w:hAnsi="Times New Roman" w:cs="Times New Roman"/>
                                        <w:sz w:val="18"/>
                                        <w:rPrChange w:id="278" w:author="user" w:date="2024-10-12T18:52:00Z">
                                          <w:rPr/>
                                        </w:rPrChange>
                                      </w:rPr>
                                    </w:pPr>
                                    <w:ins w:id="279" w:author="user" w:date="2024-10-11T23:41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80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</w:rPr>
                                          </w:rPrChange>
                                        </w:rPr>
                                        <w:t>冷藏</w:t>
                                      </w:r>
                                    </w:ins>
                                    <w:ins w:id="281" w:author="user" w:date="2024-10-11T23:42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82" w:author="user" w:date="2024-10-12T18:52:00Z">
                                            <w:rPr>
                                              <w:rFonts w:ascii="Seravek ExtraLight" w:eastAsia="SimSun" w:hAnsi="Seravek ExtraLight" w:hint="eastAsia"/>
                                              <w:sz w:val="20"/>
                                              <w:lang w:eastAsia="zh-CN"/>
                                            </w:rPr>
                                          </w:rPrChange>
                                        </w:rPr>
                                        <w:t>溫度</w:t>
                                      </w:r>
                                    </w:ins>
                                    <w:ins w:id="283" w:author="user" w:date="2024-10-11T23:41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84" w:author="user" w:date="2024-10-12T18:52:00Z">
                                            <w:rPr>
                                              <w:rFonts w:ascii="Seravek ExtraLight" w:eastAsia="標楷體" w:hAnsi="Seravek ExtraLight"/>
                                            </w:rPr>
                                          </w:rPrChange>
                                        </w:rPr>
                                        <w:t>7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85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</w:rPr>
                                          </w:rPrChange>
                                        </w:rPr>
                                        <w:t>℃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86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</w:rPr>
                                          </w:rPrChange>
                                        </w:rPr>
                                        <w:t>以下</w:t>
                                      </w:r>
                                    </w:ins>
                                    <w:ins w:id="287" w:author="user" w:date="2024-10-12T12:19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288" w:author="user" w:date="2024-10-12T18:52:00Z">
                                            <w:rPr>
                                              <w:rFonts w:ascii="Seravek ExtraLight" w:eastAsia="SimSun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，凍結點以上。</w:t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7A1D568" id="_x0000_s1027" type="#_x0000_t15" style="position:absolute;margin-left:179.5pt;margin-top:399.3pt;width:103.5pt;height:48pt;flip:x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" adj="18742" filled="f" stroked="f">
                        <v:textbox>
                          <w:txbxContent>
                            <w:p w14:paraId="6581217D" w14:textId="77777777" w:rsidR="00FA5219" w:rsidRPr="00052464" w:rsidRDefault="00FA5219" w:rsidP="00FA5219">
                              <w:pPr>
                                <w:rPr>
                                  <w:rFonts w:ascii="Times New Roman" w:eastAsia="標楷體" w:hAnsi="Times New Roman" w:cs="Times New Roman"/>
                                  <w:sz w:val="18"/>
                                  <w:rPrChange w:id="289" w:author="user" w:date="2024-10-12T18:52:00Z">
                                    <w:rPr/>
                                  </w:rPrChange>
                                </w:rPr>
                              </w:pPr>
                              <w:ins w:id="290" w:author="user" w:date="2024-10-11T23:41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91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</w:rPr>
                                    </w:rPrChange>
                                  </w:rPr>
                                  <w:t>冷藏</w:t>
                                </w:r>
                              </w:ins>
                              <w:ins w:id="292" w:author="user" w:date="2024-10-11T23:42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93" w:author="user" w:date="2024-10-12T18:52:00Z">
                                      <w:rPr>
                                        <w:rFonts w:ascii="Seravek ExtraLight" w:eastAsia="SimSun" w:hAnsi="Seravek ExtraLight" w:hint="eastAsia"/>
                                        <w:sz w:val="20"/>
                                        <w:lang w:eastAsia="zh-CN"/>
                                      </w:rPr>
                                    </w:rPrChange>
                                  </w:rPr>
                                  <w:t>溫度</w:t>
                                </w:r>
                              </w:ins>
                              <w:ins w:id="294" w:author="user" w:date="2024-10-11T23:41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95" w:author="user" w:date="2024-10-12T18:52:00Z">
                                      <w:rPr>
                                        <w:rFonts w:ascii="Seravek ExtraLight" w:eastAsia="標楷體" w:hAnsi="Seravek ExtraLight"/>
                                      </w:rPr>
                                    </w:rPrChange>
                                  </w:rPr>
                                  <w:t>7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96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</w:rPr>
                                    </w:rPrChange>
                                  </w:rPr>
                                  <w:t>℃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97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</w:rPr>
                                    </w:rPrChange>
                                  </w:rPr>
                                  <w:t>以下</w:t>
                                </w:r>
                              </w:ins>
                              <w:ins w:id="298" w:author="user" w:date="2024-10-12T12:19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299" w:author="user" w:date="2024-10-12T18:52:00Z">
                                      <w:rPr>
                                        <w:rFonts w:ascii="Seravek ExtraLight" w:eastAsia="SimSun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，凍結點以上。</w:t>
                                </w:r>
                              </w:ins>
                            </w:p>
                          </w:txbxContent>
                        </v:textbox>
                        <w10:wrap type="tight"/>
                      </v:shape>
                    </w:pict>
                  </mc:Fallback>
                </mc:AlternateContent>
              </w:r>
            </w:ins>
            <w:ins w:id="300" w:author="user" w:date="2024-10-11T23:41:00Z">
              <w:r w:rsidR="00FA5219" w:rsidRPr="00052464">
                <w:rPr>
                  <w:rFonts w:ascii="Times New Roman" w:eastAsia="標楷體" w:hAnsi="Times New Roman" w:cs="Times New Roman"/>
                  <w:noProof/>
                  <w:rPrChange w:id="301" w:author="user" w:date="2024-10-12T18:52:00Z">
                    <w:rPr>
                      <w:rFonts w:ascii="Seravek ExtraLight" w:eastAsia="標楷體" w:hAnsi="Seravek ExtraLight"/>
                      <w:noProof/>
                    </w:rPr>
                  </w:rPrChange>
                </w:rPr>
                <mc:AlternateContent>
                  <mc:Choice Requires="wps">
                    <w:drawing>
                      <wp:anchor distT="45720" distB="45720" distL="114300" distR="114300" simplePos="0" relativeHeight="251667456" behindDoc="1" locked="0" layoutInCell="1" allowOverlap="1" wp14:anchorId="7D08FB1E" wp14:editId="5C96AF39">
                        <wp:simplePos x="0" y="0"/>
                        <wp:positionH relativeFrom="column">
                          <wp:posOffset>2301875</wp:posOffset>
                        </wp:positionH>
                        <wp:positionV relativeFrom="paragraph">
                          <wp:posOffset>822325</wp:posOffset>
                        </wp:positionV>
                        <wp:extent cx="1314450" cy="609600"/>
                        <wp:effectExtent l="0" t="0" r="0" b="0"/>
                        <wp:wrapTight wrapText="bothSides">
                          <wp:wrapPolygon edited="0">
                            <wp:start x="2191" y="0"/>
                            <wp:lineTo x="2191" y="20925"/>
                            <wp:lineTo x="20348" y="20925"/>
                            <wp:lineTo x="20348" y="0"/>
                            <wp:lineTo x="2191" y="0"/>
                          </wp:wrapPolygon>
                        </wp:wrapTight>
                        <wp:docPr id="217" name="文字方塊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314450" cy="609600"/>
                                </a:xfrm>
                                <a:prstGeom prst="homePlate">
                                  <a:avLst>
                                    <a:gd name="adj" fmla="val 28526"/>
                                  </a:avLst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4A41AB" w14:textId="77777777" w:rsidR="00E93977" w:rsidRPr="00052464" w:rsidRDefault="00E93977">
                                    <w:pPr>
                                      <w:rPr>
                                        <w:rFonts w:ascii="Times New Roman" w:eastAsia="標楷體" w:hAnsi="Times New Roman" w:cs="Times New Roman"/>
                                        <w:sz w:val="18"/>
                                        <w:rPrChange w:id="302" w:author="user" w:date="2024-10-12T18:52:00Z">
                                          <w:rPr/>
                                        </w:rPrChange>
                                      </w:rPr>
                                    </w:pPr>
                                    <w:ins w:id="303" w:author="user" w:date="2024-10-11T23:41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304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</w:rPr>
                                          </w:rPrChange>
                                        </w:rPr>
                                        <w:t>冷藏</w:t>
                                      </w:r>
                                    </w:ins>
                                    <w:ins w:id="305" w:author="user" w:date="2024-10-11T23:42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306" w:author="user" w:date="2024-10-12T18:52:00Z">
                                            <w:rPr>
                                              <w:rFonts w:ascii="Seravek ExtraLight" w:eastAsia="SimSun" w:hAnsi="Seravek ExtraLight" w:hint="eastAsia"/>
                                              <w:sz w:val="20"/>
                                              <w:lang w:eastAsia="zh-CN"/>
                                            </w:rPr>
                                          </w:rPrChange>
                                        </w:rPr>
                                        <w:t>溫度</w:t>
                                      </w:r>
                                    </w:ins>
                                    <w:ins w:id="307" w:author="user" w:date="2024-10-11T23:41:00Z"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308" w:author="user" w:date="2024-10-12T18:52:00Z">
                                            <w:rPr>
                                              <w:rFonts w:ascii="Seravek ExtraLight" w:eastAsia="標楷體" w:hAnsi="Seravek ExtraLight"/>
                                            </w:rPr>
                                          </w:rPrChange>
                                        </w:rPr>
                                        <w:t>7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309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</w:rPr>
                                          </w:rPrChange>
                                        </w:rPr>
                                        <w:t>℃</w:t>
                                      </w:r>
                                      <w:r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310" w:author="user" w:date="2024-10-12T18:52:00Z">
                                            <w:rPr>
                                              <w:rFonts w:ascii="Seravek ExtraLight" w:eastAsia="標楷體" w:hAnsi="Seravek ExtraLight" w:hint="eastAsia"/>
                                            </w:rPr>
                                          </w:rPrChange>
                                        </w:rPr>
                                        <w:t>以下</w:t>
                                      </w:r>
                                    </w:ins>
                                    <w:ins w:id="311" w:author="user" w:date="2024-10-12T12:19:00Z">
                                      <w:r w:rsidR="00FA5219" w:rsidRPr="00052464">
                                        <w:rPr>
                                          <w:rFonts w:ascii="Times New Roman" w:eastAsia="標楷體" w:hAnsi="Times New Roman" w:cs="Times New Roman"/>
                                          <w:sz w:val="18"/>
                                          <w:rPrChange w:id="312" w:author="user" w:date="2024-10-12T18:52:00Z">
                                            <w:rPr>
                                              <w:rFonts w:ascii="Seravek ExtraLight" w:eastAsia="SimSun" w:hAnsi="Seravek ExtraLight" w:hint="eastAsia"/>
                                              <w:sz w:val="18"/>
                                            </w:rPr>
                                          </w:rPrChange>
                                        </w:rPr>
                                        <w:t>，凍結點以上。</w:t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D08FB1E" id="_x0000_s1028" type="#_x0000_t15" style="position:absolute;margin-left:181.25pt;margin-top:64.75pt;width:103.5pt;height:48pt;flip:x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" adj="18742" filled="f" stroked="f">
                        <v:textbox>
                          <w:txbxContent>
                            <w:p w14:paraId="0B4A41AB" w14:textId="77777777" w:rsidR="00E93977" w:rsidRPr="00052464" w:rsidRDefault="00E93977">
                              <w:pPr>
                                <w:rPr>
                                  <w:rFonts w:ascii="Times New Roman" w:eastAsia="標楷體" w:hAnsi="Times New Roman" w:cs="Times New Roman"/>
                                  <w:sz w:val="18"/>
                                  <w:rPrChange w:id="313" w:author="user" w:date="2024-10-12T18:52:00Z">
                                    <w:rPr/>
                                  </w:rPrChange>
                                </w:rPr>
                              </w:pPr>
                              <w:ins w:id="314" w:author="user" w:date="2024-10-11T23:41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315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</w:rPr>
                                    </w:rPrChange>
                                  </w:rPr>
                                  <w:t>冷藏</w:t>
                                </w:r>
                              </w:ins>
                              <w:ins w:id="316" w:author="user" w:date="2024-10-11T23:42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317" w:author="user" w:date="2024-10-12T18:52:00Z">
                                      <w:rPr>
                                        <w:rFonts w:ascii="Seravek ExtraLight" w:eastAsia="SimSun" w:hAnsi="Seravek ExtraLight" w:hint="eastAsia"/>
                                        <w:sz w:val="20"/>
                                        <w:lang w:eastAsia="zh-CN"/>
                                      </w:rPr>
                                    </w:rPrChange>
                                  </w:rPr>
                                  <w:t>溫度</w:t>
                                </w:r>
                              </w:ins>
                              <w:ins w:id="318" w:author="user" w:date="2024-10-11T23:41:00Z"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319" w:author="user" w:date="2024-10-12T18:52:00Z">
                                      <w:rPr>
                                        <w:rFonts w:ascii="Seravek ExtraLight" w:eastAsia="標楷體" w:hAnsi="Seravek ExtraLight"/>
                                      </w:rPr>
                                    </w:rPrChange>
                                  </w:rPr>
                                  <w:t>7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320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</w:rPr>
                                    </w:rPrChange>
                                  </w:rPr>
                                  <w:t>℃</w:t>
                                </w:r>
                                <w:r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321" w:author="user" w:date="2024-10-12T18:52:00Z">
                                      <w:rPr>
                                        <w:rFonts w:ascii="Seravek ExtraLight" w:eastAsia="標楷體" w:hAnsi="Seravek ExtraLight" w:hint="eastAsia"/>
                                      </w:rPr>
                                    </w:rPrChange>
                                  </w:rPr>
                                  <w:t>以下</w:t>
                                </w:r>
                              </w:ins>
                              <w:ins w:id="322" w:author="user" w:date="2024-10-12T12:19:00Z">
                                <w:r w:rsidR="00FA5219" w:rsidRPr="00052464">
                                  <w:rPr>
                                    <w:rFonts w:ascii="Times New Roman" w:eastAsia="標楷體" w:hAnsi="Times New Roman" w:cs="Times New Roman"/>
                                    <w:sz w:val="18"/>
                                    <w:rPrChange w:id="323" w:author="user" w:date="2024-10-12T18:52:00Z">
                                      <w:rPr>
                                        <w:rFonts w:ascii="Seravek ExtraLight" w:eastAsia="SimSun" w:hAnsi="Seravek ExtraLight" w:hint="eastAsia"/>
                                        <w:sz w:val="18"/>
                                      </w:rPr>
                                    </w:rPrChange>
                                  </w:rPr>
                                  <w:t>，凍結點以上。</w:t>
                                </w:r>
                              </w:ins>
                            </w:p>
                          </w:txbxContent>
                        </v:textbox>
                        <w10:wrap type="tight"/>
                      </v:shape>
                    </w:pict>
                  </mc:Fallback>
                </mc:AlternateContent>
              </w:r>
            </w:ins>
            <w:ins w:id="324" w:author="user" w:date="2024-10-11T23:49:00Z">
              <w:r w:rsidR="00057D89" w:rsidRPr="00052464">
                <w:rPr>
                  <w:rFonts w:ascii="Times New Roman" w:eastAsia="標楷體" w:hAnsi="Times New Roman" w:cs="Times New Roman"/>
                  <w:noProof/>
                  <w:rPrChange w:id="325" w:author="user" w:date="2024-10-12T18:52:00Z">
                    <w:rPr>
                      <w:rFonts w:ascii="Seravek ExtraLight" w:eastAsia="標楷體" w:hAnsi="Seravek ExtraLight"/>
                      <w:noProof/>
                    </w:rPr>
                  </w:rPrChange>
                </w:rPr>
                <w:drawing>
                  <wp:anchor distT="0" distB="0" distL="114300" distR="114300" simplePos="0" relativeHeight="251673600" behindDoc="1" locked="0" layoutInCell="1" allowOverlap="1" wp14:anchorId="3AEC204B" wp14:editId="0BA4992E">
                    <wp:simplePos x="0" y="0"/>
                    <wp:positionH relativeFrom="column">
                      <wp:posOffset>4076700</wp:posOffset>
                    </wp:positionH>
                    <wp:positionV relativeFrom="paragraph">
                      <wp:posOffset>142240</wp:posOffset>
                    </wp:positionV>
                    <wp:extent cx="1511935" cy="1251585"/>
                    <wp:effectExtent l="0" t="0" r="31115" b="62865"/>
                    <wp:wrapTight wrapText="bothSides">
                      <wp:wrapPolygon edited="0">
                        <wp:start x="272" y="0"/>
                        <wp:lineTo x="0" y="8877"/>
                        <wp:lineTo x="9253" y="10521"/>
                        <wp:lineTo x="0" y="10521"/>
                        <wp:lineTo x="272" y="22356"/>
                        <wp:lineTo x="21500" y="22356"/>
                        <wp:lineTo x="21772" y="13479"/>
                        <wp:lineTo x="20139" y="12493"/>
                        <wp:lineTo x="12247" y="10521"/>
                        <wp:lineTo x="17418" y="10521"/>
                        <wp:lineTo x="21772" y="8219"/>
                        <wp:lineTo x="21500" y="0"/>
                        <wp:lineTo x="272" y="0"/>
                      </wp:wrapPolygon>
                    </wp:wrapTight>
                    <wp:docPr id="4" name="資料庫圖表 4"/>
                    <wp:cNvGraphicFramePr/>
                    <a:graphic xmlns:a="http://schemas.openxmlformats.org/drawingml/2006/main"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6" r:lo="rId7" r:qs="rId8" r:cs="rId9"/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  <w:r w:rsidR="00057D89" w:rsidRPr="00052464">
              <w:rPr>
                <w:rFonts w:ascii="Times New Roman" w:eastAsia="標楷體" w:hAnsi="Times New Roman" w:cs="Times New Roman"/>
                <w:noProof/>
                <w:rPrChange w:id="326" w:author="user" w:date="2024-10-12T18:52:00Z">
                  <w:rPr>
                    <w:rFonts w:ascii="Seravek ExtraLight" w:eastAsia="標楷體" w:hAnsi="Seravek ExtraLight"/>
                    <w:noProof/>
                  </w:rPr>
                </w:rPrChange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5AF858" wp14:editId="7AF62361">
                      <wp:simplePos x="0" y="0"/>
                      <wp:positionH relativeFrom="column">
                        <wp:posOffset>364539</wp:posOffset>
                      </wp:positionH>
                      <wp:positionV relativeFrom="paragraph">
                        <wp:posOffset>252290</wp:posOffset>
                      </wp:positionV>
                      <wp:extent cx="561975" cy="1403985"/>
                      <wp:effectExtent l="0" t="0" r="28575" b="1397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E30CB" w14:textId="77777777" w:rsidR="00E93977" w:rsidRDefault="00E93977" w:rsidP="002E6C80">
                                  <w:r w:rsidRPr="00EC7541">
                                    <w:rPr>
                                      <w:rFonts w:ascii="Seravek ExtraLight" w:eastAsia="標楷體" w:hAnsi="Seravek ExtraLight"/>
                                      <w:bCs/>
                                    </w:rPr>
                                    <w:t>CCP</w:t>
                                  </w:r>
                                  <w:r>
                                    <w:rPr>
                                      <w:rFonts w:ascii="Seravek ExtraLight" w:eastAsia="標楷體" w:hAnsi="Seravek ExtraLight" w:hint="eastAsia"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65AF8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28.7pt;margin-top:19.85pt;width:44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">
                      <v:textbox style="mso-fit-shape-to-text:t">
                        <w:txbxContent>
                          <w:p w14:paraId="118E30CB" w14:textId="77777777" w:rsidR="00E93977" w:rsidRDefault="00E93977" w:rsidP="002E6C80">
                            <w:r w:rsidRPr="00EC7541">
                              <w:rPr>
                                <w:rFonts w:ascii="Seravek ExtraLight" w:eastAsia="標楷體" w:hAnsi="Seravek ExtraLight"/>
                                <w:bCs/>
                              </w:rPr>
                              <w:t>CCP</w:t>
                            </w:r>
                            <w:r>
                              <w:rPr>
                                <w:rFonts w:ascii="Seravek ExtraLight" w:eastAsia="標楷體" w:hAnsi="Seravek ExtraLight" w:hint="eastAsia"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7D89" w:rsidRPr="00052464">
              <w:rPr>
                <w:rFonts w:ascii="Times New Roman" w:eastAsia="標楷體" w:hAnsi="Times New Roman" w:cs="Times New Roman"/>
                <w:noProof/>
                <w:rPrChange w:id="327" w:author="user" w:date="2024-10-12T18:52:00Z">
                  <w:rPr>
                    <w:rFonts w:ascii="Seravek ExtraLight" w:eastAsia="標楷體" w:hAnsi="Seravek ExtraLight"/>
                    <w:noProof/>
                  </w:rPr>
                </w:rPrChange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B83128" wp14:editId="68429B2E">
                      <wp:simplePos x="0" y="0"/>
                      <wp:positionH relativeFrom="column">
                        <wp:posOffset>408989</wp:posOffset>
                      </wp:positionH>
                      <wp:positionV relativeFrom="paragraph">
                        <wp:posOffset>4756785</wp:posOffset>
                      </wp:positionV>
                      <wp:extent cx="514350" cy="1403985"/>
                      <wp:effectExtent l="0" t="0" r="19050" b="13970"/>
                      <wp:wrapNone/>
                      <wp:docPr id="1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702F3F" w14:textId="77777777" w:rsidR="00E93977" w:rsidRDefault="00E93977">
                                  <w:r>
                                    <w:rPr>
                                      <w:rFonts w:hint="eastAsia"/>
                                    </w:rPr>
                                    <w:t>CCP3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B83128" id="_x0000_s1030" type="#_x0000_t202" style="position:absolute;margin-left:32.2pt;margin-top:374.55pt;width:40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">
                      <v:textbox style="mso-fit-shape-to-text:t">
                        <w:txbxContent>
                          <w:p w14:paraId="72702F3F" w14:textId="77777777" w:rsidR="00E93977" w:rsidRDefault="00E93977">
                            <w:r>
                              <w:rPr>
                                <w:rFonts w:hint="eastAsia"/>
                              </w:rPr>
                              <w:t>CCP3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7D89" w:rsidRPr="00052464">
              <w:rPr>
                <w:rFonts w:ascii="Times New Roman" w:eastAsia="標楷體" w:hAnsi="Times New Roman" w:cs="Times New Roman"/>
                <w:noProof/>
                <w:rPrChange w:id="328" w:author="user" w:date="2024-10-12T18:52:00Z">
                  <w:rPr>
                    <w:rFonts w:ascii="Seravek ExtraLight" w:eastAsia="標楷體" w:hAnsi="Seravek ExtraLight"/>
                    <w:noProof/>
                  </w:rPr>
                </w:rPrChange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4810C5" wp14:editId="0DB84656">
                      <wp:simplePos x="0" y="0"/>
                      <wp:positionH relativeFrom="column">
                        <wp:posOffset>415680</wp:posOffset>
                      </wp:positionH>
                      <wp:positionV relativeFrom="paragraph">
                        <wp:posOffset>4026779</wp:posOffset>
                      </wp:positionV>
                      <wp:extent cx="514350" cy="1403985"/>
                      <wp:effectExtent l="0" t="0" r="19050" b="13970"/>
                      <wp:wrapNone/>
                      <wp:docPr id="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5E012" w14:textId="77777777" w:rsidR="00E93977" w:rsidRDefault="00E93977">
                                  <w:r>
                                    <w:rPr>
                                      <w:rFonts w:hint="eastAsia"/>
                                    </w:rPr>
                                    <w:t>CCP2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4810C5" id="_x0000_s1031" type="#_x0000_t202" style="position:absolute;margin-left:32.75pt;margin-top:317.05pt;width:40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">
                      <v:textbox style="mso-fit-shape-to-text:t">
                        <w:txbxContent>
                          <w:p w14:paraId="0415E012" w14:textId="77777777" w:rsidR="00E93977" w:rsidRDefault="00E93977">
                            <w:r>
                              <w:rPr>
                                <w:rFonts w:hint="eastAsia"/>
                              </w:rPr>
                              <w:t>CCP2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del w:id="329" w:author="user" w:date="2024-10-11T23:49:00Z">
              <w:r w:rsidR="00057D89" w:rsidRPr="00052464" w:rsidDel="00057D89">
                <w:rPr>
                  <w:rFonts w:ascii="Times New Roman" w:eastAsia="標楷體" w:hAnsi="Times New Roman" w:cs="Times New Roman"/>
                  <w:noProof/>
                  <w:rPrChange w:id="330" w:author="user" w:date="2024-10-12T18:52:00Z">
                    <w:rPr>
                      <w:rFonts w:ascii="Seravek ExtraLight" w:eastAsia="標楷體" w:hAnsi="Seravek ExtraLight"/>
                      <w:noProof/>
                    </w:rPr>
                  </w:rPrChange>
                </w:rPr>
                <w:drawing>
                  <wp:anchor distT="0" distB="0" distL="114300" distR="114300" simplePos="0" relativeHeight="251660287" behindDoc="1" locked="0" layoutInCell="1" allowOverlap="1" wp14:anchorId="716F12E0" wp14:editId="4D342013">
                    <wp:simplePos x="0" y="0"/>
                    <wp:positionH relativeFrom="column">
                      <wp:posOffset>-65405</wp:posOffset>
                    </wp:positionH>
                    <wp:positionV relativeFrom="paragraph">
                      <wp:posOffset>128270</wp:posOffset>
                    </wp:positionV>
                    <wp:extent cx="3397250" cy="5772150"/>
                    <wp:effectExtent l="0" t="38100" r="0" b="57150"/>
                    <wp:wrapTight wrapText="bothSides">
                      <wp:wrapPolygon edited="0">
                        <wp:start x="6056" y="-143"/>
                        <wp:lineTo x="5935" y="1497"/>
                        <wp:lineTo x="8963" y="2281"/>
                        <wp:lineTo x="5935" y="2424"/>
                        <wp:lineTo x="5935" y="3992"/>
                        <wp:lineTo x="7994" y="4562"/>
                        <wp:lineTo x="5935" y="4919"/>
                        <wp:lineTo x="5935" y="6487"/>
                        <wp:lineTo x="7388" y="6844"/>
                        <wp:lineTo x="10174" y="6844"/>
                        <wp:lineTo x="6419" y="7271"/>
                        <wp:lineTo x="5935" y="7414"/>
                        <wp:lineTo x="5935" y="16467"/>
                        <wp:lineTo x="8357" y="17109"/>
                        <wp:lineTo x="5935" y="17394"/>
                        <wp:lineTo x="5935" y="18962"/>
                        <wp:lineTo x="7631" y="19390"/>
                        <wp:lineTo x="5935" y="19818"/>
                        <wp:lineTo x="5935" y="21743"/>
                        <wp:lineTo x="15625" y="21743"/>
                        <wp:lineTo x="15746" y="19889"/>
                        <wp:lineTo x="14050" y="19390"/>
                        <wp:lineTo x="15746" y="18962"/>
                        <wp:lineTo x="15867" y="17394"/>
                        <wp:lineTo x="13323" y="17109"/>
                        <wp:lineTo x="15746" y="16467"/>
                        <wp:lineTo x="15867" y="7414"/>
                        <wp:lineTo x="15140" y="7271"/>
                        <wp:lineTo x="11264" y="6844"/>
                        <wp:lineTo x="14292" y="6844"/>
                        <wp:lineTo x="15746" y="6487"/>
                        <wp:lineTo x="15867" y="4990"/>
                        <wp:lineTo x="13566" y="4562"/>
                        <wp:lineTo x="15746" y="3992"/>
                        <wp:lineTo x="15867" y="2495"/>
                        <wp:lineTo x="12597" y="2281"/>
                        <wp:lineTo x="15746" y="1497"/>
                        <wp:lineTo x="15504" y="-143"/>
                        <wp:lineTo x="6056" y="-143"/>
                      </wp:wrapPolygon>
                    </wp:wrapTight>
                    <wp:docPr id="1" name="資料庫圖表 1"/>
                    <wp:cNvGraphicFramePr/>
                    <a:graphic xmlns:a="http://schemas.openxmlformats.org/drawingml/2006/main"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</w:tc>
      </w:tr>
      <w:tr w:rsidR="002E6C80" w:rsidRPr="00052464" w14:paraId="7683643C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40F93493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3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3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3362BB47" w14:textId="77777777" w:rsidR="00A13855" w:rsidRPr="00052464" w:rsidRDefault="00B07DDE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3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ins w:id="334" w:author="user" w:date="2024-10-11T17:28:00Z">
              <w:r w:rsidRPr="00052464">
                <w:rPr>
                  <w:rFonts w:ascii="Times New Roman" w:eastAsia="標楷體" w:hAnsi="Times New Roman" w:cs="Times New Roman"/>
                  <w:lang w:eastAsia="zh-CN"/>
                  <w:rPrChange w:id="335" w:author="user" w:date="2024-10-12T18:53:00Z">
                    <w:rPr>
                      <w:rFonts w:ascii="SimSun" w:eastAsia="SimSun" w:hAnsi="SimSun" w:hint="eastAsia"/>
                      <w:lang w:eastAsia="zh-CN"/>
                    </w:rPr>
                  </w:rPrChange>
                </w:rPr>
                <w:t>113.10.11</w:t>
              </w:r>
            </w:ins>
          </w:p>
        </w:tc>
        <w:tc>
          <w:tcPr>
            <w:tcW w:w="3774" w:type="dxa"/>
            <w:vAlign w:val="center"/>
          </w:tcPr>
          <w:p w14:paraId="6DB75E65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3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3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短期</w:t>
            </w:r>
            <w:proofErr w:type="gramStart"/>
            <w:r w:rsidRPr="00052464">
              <w:rPr>
                <w:rFonts w:ascii="Times New Roman" w:eastAsia="標楷體" w:hAnsi="Times New Roman" w:cs="Times New Roman"/>
                <w:rPrChange w:id="33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葉菜截切</w:t>
            </w:r>
            <w:proofErr w:type="gramEnd"/>
            <w:r w:rsidRPr="00052464">
              <w:rPr>
                <w:rFonts w:ascii="Times New Roman" w:eastAsia="標楷體" w:hAnsi="Times New Roman" w:cs="Times New Roman"/>
                <w:rPrChange w:id="33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  <w:r w:rsidRPr="00052464">
              <w:rPr>
                <w:rFonts w:ascii="Times New Roman" w:eastAsia="標楷體" w:hAnsi="Times New Roman" w:cs="Times New Roman"/>
                <w:rPrChange w:id="34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2EAD2D19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4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4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44A7DAD8" w14:textId="77777777" w:rsidR="00A13855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4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4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H.5.5.</w:t>
            </w:r>
          </w:p>
        </w:tc>
      </w:tr>
      <w:tr w:rsidR="002E6C80" w:rsidRPr="00052464" w14:paraId="739C385D" w14:textId="77777777" w:rsidTr="00052464">
        <w:trPr>
          <w:trHeight w:val="720"/>
          <w:jc w:val="center"/>
        </w:trPr>
        <w:tc>
          <w:tcPr>
            <w:tcW w:w="1902" w:type="dxa"/>
            <w:vAlign w:val="center"/>
          </w:tcPr>
          <w:p w14:paraId="29A954D9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4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4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6028D6D5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4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4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</w:p>
          <w:p w14:paraId="19C68698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4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5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70262731" w14:textId="77777777" w:rsidR="00A13855" w:rsidRPr="00052464" w:rsidRDefault="004376F1" w:rsidP="004376F1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5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5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危害分析工作表</w:t>
            </w:r>
          </w:p>
        </w:tc>
        <w:tc>
          <w:tcPr>
            <w:tcW w:w="730" w:type="dxa"/>
            <w:vAlign w:val="center"/>
          </w:tcPr>
          <w:p w14:paraId="02BA88ED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5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5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版次</w:t>
            </w:r>
          </w:p>
        </w:tc>
        <w:tc>
          <w:tcPr>
            <w:tcW w:w="730" w:type="dxa"/>
            <w:vAlign w:val="center"/>
          </w:tcPr>
          <w:p w14:paraId="4923A4F8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5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5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1.0</w:t>
            </w:r>
          </w:p>
        </w:tc>
        <w:tc>
          <w:tcPr>
            <w:tcW w:w="730" w:type="dxa"/>
            <w:vAlign w:val="center"/>
          </w:tcPr>
          <w:p w14:paraId="777C92C3" w14:textId="77777777" w:rsidR="00A13855" w:rsidRPr="00052464" w:rsidRDefault="00A13855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5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5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頁次</w:t>
            </w:r>
          </w:p>
        </w:tc>
        <w:tc>
          <w:tcPr>
            <w:tcW w:w="730" w:type="dxa"/>
            <w:vAlign w:val="center"/>
          </w:tcPr>
          <w:p w14:paraId="01173D6D" w14:textId="77777777" w:rsidR="00A13855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35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36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6</w:t>
            </w:r>
          </w:p>
        </w:tc>
      </w:tr>
      <w:tr w:rsidR="00A13855" w:rsidRPr="00052464" w14:paraId="2EE0ECB1" w14:textId="77777777" w:rsidTr="00EF347D">
        <w:trPr>
          <w:trHeight w:val="12499"/>
          <w:jc w:val="center"/>
        </w:trPr>
        <w:tc>
          <w:tcPr>
            <w:tcW w:w="9854" w:type="dxa"/>
            <w:gridSpan w:val="7"/>
          </w:tcPr>
          <w:p w14:paraId="4B2B49B6" w14:textId="77777777" w:rsidR="00A13855" w:rsidRPr="00052464" w:rsidRDefault="00A13855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36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tbl>
            <w:tblPr>
              <w:tblStyle w:val="a7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1274"/>
              <w:gridCol w:w="548"/>
              <w:gridCol w:w="548"/>
              <w:gridCol w:w="548"/>
              <w:gridCol w:w="690"/>
              <w:gridCol w:w="1233"/>
              <w:gridCol w:w="2704"/>
              <w:gridCol w:w="814"/>
              <w:tblGridChange w:id="362">
                <w:tblGrid>
                  <w:gridCol w:w="1165"/>
                  <w:gridCol w:w="16"/>
                  <w:gridCol w:w="1258"/>
                  <w:gridCol w:w="35"/>
                  <w:gridCol w:w="513"/>
                  <w:gridCol w:w="16"/>
                  <w:gridCol w:w="95"/>
                  <w:gridCol w:w="341"/>
                  <w:gridCol w:w="96"/>
                  <w:gridCol w:w="54"/>
                  <w:gridCol w:w="266"/>
                  <w:gridCol w:w="225"/>
                  <w:gridCol w:w="3"/>
                  <w:gridCol w:w="488"/>
                  <w:gridCol w:w="202"/>
                  <w:gridCol w:w="1043"/>
                  <w:gridCol w:w="190"/>
                  <w:gridCol w:w="2560"/>
                  <w:gridCol w:w="144"/>
                  <w:gridCol w:w="672"/>
                  <w:gridCol w:w="142"/>
                </w:tblGrid>
              </w:tblGridChange>
            </w:tblGrid>
            <w:tr w:rsidR="00943FE1" w:rsidRPr="00052464" w14:paraId="2C18492E" w14:textId="77777777" w:rsidTr="00EF347D">
              <w:trPr>
                <w:trHeight w:val="540"/>
              </w:trPr>
              <w:tc>
                <w:tcPr>
                  <w:tcW w:w="1165" w:type="dxa"/>
                  <w:vMerge w:val="restart"/>
                  <w:vAlign w:val="center"/>
                </w:tcPr>
                <w:p w14:paraId="56B7AF25" w14:textId="77777777" w:rsidR="00943FE1" w:rsidRPr="00052464" w:rsidRDefault="00943FE1" w:rsidP="006F59D7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</w:rPr>
                    <w:t>原料加工步驟</w:t>
                  </w:r>
                </w:p>
              </w:tc>
              <w:tc>
                <w:tcPr>
                  <w:tcW w:w="1274" w:type="dxa"/>
                  <w:vMerge w:val="restart"/>
                  <w:vAlign w:val="center"/>
                </w:tcPr>
                <w:p w14:paraId="5FC70B16" w14:textId="77777777" w:rsidR="00943FE1" w:rsidRPr="00052464" w:rsidRDefault="00943FE1" w:rsidP="006F59D7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</w:rPr>
                    <w:t>潛在之安全危害</w:t>
                  </w:r>
                </w:p>
              </w:tc>
              <w:tc>
                <w:tcPr>
                  <w:tcW w:w="2192" w:type="dxa"/>
                  <w:gridSpan w:val="4"/>
                  <w:vAlign w:val="center"/>
                </w:tcPr>
                <w:p w14:paraId="7201335D" w14:textId="77777777" w:rsidR="00943FE1" w:rsidRPr="00052464" w:rsidRDefault="00943FE1" w:rsidP="006F59D7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</w:rPr>
                    <w:t>潛在</w:t>
                  </w: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</w:rPr>
                    <w:t>or</w:t>
                  </w: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</w:rPr>
                    <w:t>顯著危害判定</w:t>
                  </w:r>
                </w:p>
              </w:tc>
              <w:tc>
                <w:tcPr>
                  <w:tcW w:w="1233" w:type="dxa"/>
                  <w:vMerge w:val="restart"/>
                  <w:vAlign w:val="center"/>
                </w:tcPr>
                <w:p w14:paraId="331C77F6" w14:textId="77777777" w:rsidR="00943FE1" w:rsidRPr="00052464" w:rsidRDefault="00943FE1" w:rsidP="006F59D7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</w:rPr>
                    <w:t>判定左欄之理由</w:t>
                  </w:r>
                </w:p>
              </w:tc>
              <w:tc>
                <w:tcPr>
                  <w:tcW w:w="2704" w:type="dxa"/>
                  <w:vMerge w:val="restart"/>
                  <w:vAlign w:val="center"/>
                </w:tcPr>
                <w:p w14:paraId="6632F7E6" w14:textId="77777777" w:rsidR="00943FE1" w:rsidRPr="00052464" w:rsidRDefault="00943FE1" w:rsidP="006F59D7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</w:rPr>
                    <w:t>顯著危害之防治措施</w:t>
                  </w:r>
                </w:p>
              </w:tc>
              <w:tc>
                <w:tcPr>
                  <w:tcW w:w="814" w:type="dxa"/>
                  <w:vMerge w:val="restart"/>
                  <w:vAlign w:val="center"/>
                </w:tcPr>
                <w:p w14:paraId="4C5D2319" w14:textId="77777777" w:rsidR="00943FE1" w:rsidRPr="00052464" w:rsidRDefault="00943FE1" w:rsidP="006F59D7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</w:rPr>
                    <w:t>本步驟是一重要管制點</w:t>
                  </w: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</w:rPr>
                    <w:t>(Y/N)</w:t>
                  </w:r>
                </w:p>
              </w:tc>
            </w:tr>
            <w:tr w:rsidR="00943FE1" w:rsidRPr="00052464" w14:paraId="1738AE02" w14:textId="77777777" w:rsidTr="00EF347D">
              <w:tblPrEx>
                <w:tblW w:w="0" w:type="auto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blBorders>
                <w:tblLayout w:type="fixed"/>
                <w:tblPrExChange w:id="363" w:author="user" w:date="2024-10-11T23:20:00Z">
                  <w:tblPrEx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ayout w:type="fixed"/>
                  </w:tblPrEx>
                </w:tblPrExChange>
              </w:tblPrEx>
              <w:trPr>
                <w:trHeight w:val="540"/>
                <w:trPrChange w:id="364" w:author="user" w:date="2024-10-11T23:20:00Z">
                  <w:trPr>
                    <w:gridAfter w:val="0"/>
                    <w:trHeight w:val="540"/>
                  </w:trPr>
                </w:trPrChange>
              </w:trPr>
              <w:tc>
                <w:tcPr>
                  <w:tcW w:w="1165" w:type="dxa"/>
                  <w:vMerge/>
                  <w:vAlign w:val="center"/>
                  <w:tcPrChange w:id="365" w:author="user" w:date="2024-10-11T23:20:00Z">
                    <w:tcPr>
                      <w:tcW w:w="1205" w:type="dxa"/>
                      <w:gridSpan w:val="2"/>
                      <w:vMerge/>
                      <w:vAlign w:val="center"/>
                    </w:tcPr>
                  </w:tcPrChange>
                </w:tcPr>
                <w:p w14:paraId="3ABC2E0C" w14:textId="77777777" w:rsidR="00943FE1" w:rsidRPr="00052464" w:rsidDel="00804EC0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366" w:author="user" w:date="2024-10-12T18:53:00Z">
                        <w:rPr>
                          <w:rFonts w:ascii="SimSun" w:eastAsia="SimSun" w:hAnsi="SimSun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Merge/>
                  <w:vAlign w:val="center"/>
                  <w:tcPrChange w:id="367" w:author="user" w:date="2024-10-11T23:20:00Z">
                    <w:tcPr>
                      <w:tcW w:w="1319" w:type="dxa"/>
                      <w:gridSpan w:val="2"/>
                      <w:vMerge/>
                      <w:vAlign w:val="center"/>
                    </w:tcPr>
                  </w:tcPrChange>
                </w:tcPr>
                <w:p w14:paraId="603F4F02" w14:textId="77777777" w:rsidR="00943FE1" w:rsidRPr="00052464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36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  <w:tcPrChange w:id="369" w:author="user" w:date="2024-10-11T23:20:00Z">
                    <w:tcPr>
                      <w:tcW w:w="416" w:type="dxa"/>
                      <w:gridSpan w:val="2"/>
                      <w:vAlign w:val="center"/>
                    </w:tcPr>
                  </w:tcPrChange>
                </w:tcPr>
                <w:p w14:paraId="77C6F8F5" w14:textId="77777777" w:rsidR="00943FE1" w:rsidRPr="00052464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8"/>
                      <w:szCs w:val="18"/>
                      <w:rPrChange w:id="370" w:author="user" w:date="2024-10-12T18:53:00Z">
                        <w:rPr>
                          <w:rFonts w:ascii="Seravek ExtraLight" w:eastAsia="標楷體" w:hAnsi="Seravek ExtraLight"/>
                          <w:sz w:val="18"/>
                          <w:szCs w:val="18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371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嚴重性</w:t>
                  </w:r>
                </w:p>
              </w:tc>
              <w:tc>
                <w:tcPr>
                  <w:tcW w:w="548" w:type="dxa"/>
                  <w:vAlign w:val="center"/>
                  <w:tcPrChange w:id="372" w:author="user" w:date="2024-10-11T23:20:00Z">
                    <w:tcPr>
                      <w:tcW w:w="416" w:type="dxa"/>
                      <w:gridSpan w:val="2"/>
                      <w:vAlign w:val="center"/>
                    </w:tcPr>
                  </w:tcPrChange>
                </w:tcPr>
                <w:p w14:paraId="2749CB29" w14:textId="77777777" w:rsidR="00943FE1" w:rsidRPr="00052464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8"/>
                      <w:szCs w:val="18"/>
                      <w:rPrChange w:id="373" w:author="user" w:date="2024-10-12T18:53:00Z">
                        <w:rPr>
                          <w:rFonts w:ascii="Seravek ExtraLight" w:eastAsia="標楷體" w:hAnsi="Seravek ExtraLight"/>
                          <w:sz w:val="18"/>
                          <w:szCs w:val="18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374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機率性</w:t>
                  </w:r>
                </w:p>
              </w:tc>
              <w:tc>
                <w:tcPr>
                  <w:tcW w:w="548" w:type="dxa"/>
                  <w:vAlign w:val="center"/>
                  <w:tcPrChange w:id="375" w:author="user" w:date="2024-10-11T23:20:00Z">
                    <w:tcPr>
                      <w:tcW w:w="416" w:type="dxa"/>
                      <w:gridSpan w:val="3"/>
                      <w:vAlign w:val="center"/>
                    </w:tcPr>
                  </w:tcPrChange>
                </w:tcPr>
                <w:p w14:paraId="5503BCFC" w14:textId="77777777" w:rsidR="00943FE1" w:rsidRPr="00052464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8"/>
                      <w:szCs w:val="18"/>
                      <w:rPrChange w:id="376" w:author="user" w:date="2024-10-12T18:53:00Z">
                        <w:rPr>
                          <w:rFonts w:ascii="Seravek ExtraLight" w:eastAsia="標楷體" w:hAnsi="Seravek ExtraLight"/>
                          <w:sz w:val="18"/>
                          <w:szCs w:val="18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377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RN</w:t>
                  </w:r>
                </w:p>
              </w:tc>
              <w:tc>
                <w:tcPr>
                  <w:tcW w:w="548" w:type="dxa"/>
                  <w:vAlign w:val="center"/>
                  <w:tcPrChange w:id="378" w:author="user" w:date="2024-10-11T23:20:00Z">
                    <w:tcPr>
                      <w:tcW w:w="716" w:type="dxa"/>
                      <w:gridSpan w:val="3"/>
                      <w:vAlign w:val="center"/>
                    </w:tcPr>
                  </w:tcPrChange>
                </w:tcPr>
                <w:p w14:paraId="0B75E844" w14:textId="77777777" w:rsidR="00943FE1" w:rsidRPr="00052464" w:rsidRDefault="00943FE1" w:rsidP="00943FE1">
                  <w:pPr>
                    <w:suppressAutoHyphens/>
                    <w:spacing w:line="240" w:lineRule="exact"/>
                    <w:jc w:val="center"/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379" w:author="user" w:date="2024-10-12T18:53:00Z">
                        <w:rPr>
                          <w:rFonts w:ascii="標楷體" w:eastAsia="標楷體" w:hAnsi="標楷體"/>
                          <w:spacing w:val="-20"/>
                          <w:kern w:val="0"/>
                          <w:szCs w:val="24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380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顯著或潛在</w:t>
                  </w: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381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?</w:t>
                  </w:r>
                </w:p>
                <w:p w14:paraId="455C2E94" w14:textId="77777777" w:rsidR="00943FE1" w:rsidRPr="00052464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8"/>
                      <w:szCs w:val="18"/>
                      <w:rPrChange w:id="382" w:author="user" w:date="2024-10-12T18:53:00Z">
                        <w:rPr>
                          <w:rFonts w:ascii="Seravek ExtraLight" w:eastAsia="標楷體" w:hAnsi="Seravek ExtraLight"/>
                          <w:sz w:val="18"/>
                          <w:szCs w:val="18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383" w:author="user" w:date="2024-10-12T18:53:00Z">
                        <w:rPr>
                          <w:rFonts w:ascii="標楷體" w:eastAsia="標楷體" w:hAnsi="標楷體"/>
                          <w:spacing w:val="-20"/>
                          <w:kern w:val="0"/>
                          <w:szCs w:val="24"/>
                        </w:rPr>
                      </w:rPrChange>
                    </w:rPr>
                    <w:t>(Y/N)</w:t>
                  </w:r>
                </w:p>
              </w:tc>
              <w:tc>
                <w:tcPr>
                  <w:tcW w:w="1233" w:type="dxa"/>
                  <w:vMerge/>
                  <w:vAlign w:val="center"/>
                  <w:tcPrChange w:id="384" w:author="user" w:date="2024-10-11T23:20:00Z">
                    <w:tcPr>
                      <w:tcW w:w="1262" w:type="dxa"/>
                      <w:gridSpan w:val="2"/>
                      <w:vMerge/>
                      <w:vAlign w:val="center"/>
                    </w:tcPr>
                  </w:tcPrChange>
                </w:tcPr>
                <w:p w14:paraId="7C73AE3E" w14:textId="77777777" w:rsidR="00943FE1" w:rsidRPr="00052464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38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  <w:vMerge/>
                  <w:vAlign w:val="center"/>
                  <w:tcPrChange w:id="386" w:author="user" w:date="2024-10-11T23:20:00Z">
                    <w:tcPr>
                      <w:tcW w:w="2814" w:type="dxa"/>
                      <w:gridSpan w:val="2"/>
                      <w:vMerge/>
                      <w:vAlign w:val="center"/>
                    </w:tcPr>
                  </w:tcPrChange>
                </w:tcPr>
                <w:p w14:paraId="7CF06F7D" w14:textId="77777777" w:rsidR="00943FE1" w:rsidRPr="00052464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38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Merge/>
                  <w:vAlign w:val="center"/>
                  <w:tcPrChange w:id="388" w:author="user" w:date="2024-10-11T23:20:00Z">
                    <w:tcPr>
                      <w:tcW w:w="818" w:type="dxa"/>
                      <w:gridSpan w:val="2"/>
                      <w:vMerge/>
                      <w:vAlign w:val="center"/>
                    </w:tcPr>
                  </w:tcPrChange>
                </w:tcPr>
                <w:p w14:paraId="2EF20F10" w14:textId="77777777" w:rsidR="00943FE1" w:rsidRPr="00052464" w:rsidRDefault="00943FE1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Cs w:val="24"/>
                      <w:rPrChange w:id="389" w:author="user" w:date="2024-10-12T18:53:00Z">
                        <w:rPr>
                          <w:rFonts w:ascii="Seravek ExtraLight" w:eastAsia="標楷體" w:hAnsi="Seravek ExtraLight"/>
                          <w:szCs w:val="24"/>
                        </w:rPr>
                      </w:rPrChange>
                    </w:rPr>
                  </w:pPr>
                </w:p>
              </w:tc>
            </w:tr>
            <w:tr w:rsidR="00EF347D" w:rsidRPr="00052464" w14:paraId="5E52C3C3" w14:textId="77777777" w:rsidTr="00EF347D">
              <w:tblPrEx>
                <w:tblW w:w="0" w:type="auto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blBorders>
                <w:tblLayout w:type="fixed"/>
                <w:tblPrExChange w:id="390" w:author="user" w:date="2024-10-11T23:20:00Z">
                  <w:tblPrEx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ayout w:type="fixed"/>
                  </w:tblPrEx>
                </w:tblPrExChange>
              </w:tblPrEx>
              <w:trPr>
                <w:trHeight w:val="720"/>
                <w:trPrChange w:id="391" w:author="user" w:date="2024-10-11T23:20:00Z">
                  <w:trPr>
                    <w:gridAfter w:val="0"/>
                    <w:trHeight w:val="720"/>
                  </w:trPr>
                </w:trPrChange>
              </w:trPr>
              <w:tc>
                <w:tcPr>
                  <w:tcW w:w="1165" w:type="dxa"/>
                  <w:vMerge w:val="restart"/>
                  <w:vAlign w:val="center"/>
                  <w:tcPrChange w:id="392" w:author="user" w:date="2024-10-11T23:20:00Z">
                    <w:tcPr>
                      <w:tcW w:w="1205" w:type="dxa"/>
                      <w:gridSpan w:val="2"/>
                      <w:vMerge w:val="restart"/>
                      <w:vAlign w:val="center"/>
                    </w:tcPr>
                  </w:tcPrChange>
                </w:tcPr>
                <w:p w14:paraId="74784A5B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39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39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</w:t>
                  </w:r>
                  <w:ins w:id="395" w:author="user" w:date="2024-10-11T23:53:00Z">
                    <w:r w:rsidR="00057D89"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396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-1</w:t>
                    </w:r>
                  </w:ins>
                  <w:del w:id="397" w:author="user" w:date="2024-10-11T23:53:00Z">
                    <w:r w:rsidRPr="00052464" w:rsidDel="00057D89">
                      <w:rPr>
                        <w:rFonts w:ascii="Times New Roman" w:eastAsia="標楷體" w:hAnsi="Times New Roman" w:cs="Times New Roman"/>
                        <w:rPrChange w:id="398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.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39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蔬菜驗收</w:t>
                  </w:r>
                </w:p>
              </w:tc>
              <w:tc>
                <w:tcPr>
                  <w:tcW w:w="1274" w:type="dxa"/>
                  <w:vAlign w:val="center"/>
                  <w:tcPrChange w:id="400" w:author="user" w:date="2024-10-11T23:20:00Z">
                    <w:tcPr>
                      <w:tcW w:w="1319" w:type="dxa"/>
                      <w:gridSpan w:val="2"/>
                      <w:vAlign w:val="center"/>
                    </w:tcPr>
                  </w:tcPrChange>
                </w:tcPr>
                <w:p w14:paraId="45C977C6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40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0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5D04C45D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40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0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病原菌污染</w:t>
                  </w:r>
                </w:p>
              </w:tc>
              <w:tc>
                <w:tcPr>
                  <w:tcW w:w="548" w:type="dxa"/>
                  <w:vAlign w:val="center"/>
                  <w:tcPrChange w:id="405" w:author="user" w:date="2024-10-11T23:20:00Z">
                    <w:tcPr>
                      <w:tcW w:w="491" w:type="dxa"/>
                      <w:gridSpan w:val="3"/>
                      <w:vAlign w:val="center"/>
                    </w:tcPr>
                  </w:tcPrChange>
                </w:tcPr>
                <w:p w14:paraId="1AEE1108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0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  <w:tcPrChange w:id="407" w:author="user" w:date="2024-10-11T23:20:00Z">
                    <w:tcPr>
                      <w:tcW w:w="491" w:type="dxa"/>
                      <w:gridSpan w:val="3"/>
                      <w:vAlign w:val="center"/>
                    </w:tcPr>
                  </w:tcPrChange>
                </w:tcPr>
                <w:p w14:paraId="3A10334D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0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  <w:tcPrChange w:id="409" w:author="user" w:date="2024-10-11T23:20:00Z">
                    <w:tcPr>
                      <w:tcW w:w="491" w:type="dxa"/>
                      <w:gridSpan w:val="2"/>
                      <w:vAlign w:val="center"/>
                    </w:tcPr>
                  </w:tcPrChange>
                </w:tcPr>
                <w:p w14:paraId="1A8CF12F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1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  <w:tcPrChange w:id="411" w:author="user" w:date="2024-10-11T23:20:00Z">
                    <w:tcPr>
                      <w:tcW w:w="491" w:type="dxa"/>
                      <w:gridSpan w:val="2"/>
                      <w:vAlign w:val="center"/>
                    </w:tcPr>
                  </w:tcPrChange>
                </w:tcPr>
                <w:p w14:paraId="2C0D543E" w14:textId="77777777" w:rsidR="00EF347D" w:rsidRPr="00052464" w:rsidRDefault="00B07DDE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412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413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  <w:tcPrChange w:id="414" w:author="user" w:date="2024-10-11T23:20:00Z">
                    <w:tcPr>
                      <w:tcW w:w="1262" w:type="dxa"/>
                      <w:gridSpan w:val="2"/>
                    </w:tcPr>
                  </w:tcPrChange>
                </w:tcPr>
                <w:p w14:paraId="1665A2E5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41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1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病原菌滋長危害健康。</w:t>
                  </w:r>
                </w:p>
              </w:tc>
              <w:tc>
                <w:tcPr>
                  <w:tcW w:w="2704" w:type="dxa"/>
                  <w:tcPrChange w:id="417" w:author="user" w:date="2024-10-11T23:20:00Z">
                    <w:tcPr>
                      <w:tcW w:w="2814" w:type="dxa"/>
                      <w:gridSpan w:val="2"/>
                    </w:tcPr>
                  </w:tcPrChange>
                </w:tcPr>
                <w:p w14:paraId="5426F2E6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41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1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42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配送車輛須</w:t>
                  </w:r>
                  <w:del w:id="421" w:author="user" w:date="2024-10-12T00:00:00Z">
                    <w:r w:rsidRPr="00052464" w:rsidDel="00877000">
                      <w:rPr>
                        <w:rFonts w:ascii="Times New Roman" w:eastAsia="標楷體" w:hAnsi="Times New Roman" w:cs="Times New Roman"/>
                        <w:rPrChange w:id="422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具冷藏功能，且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42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全程維持</w:t>
                  </w:r>
                  <w:r w:rsidRPr="00052464">
                    <w:rPr>
                      <w:rFonts w:ascii="Times New Roman" w:eastAsia="標楷體" w:hAnsi="Times New Roman" w:cs="Times New Roman"/>
                      <w:rPrChange w:id="42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7</w:t>
                  </w:r>
                  <w:r w:rsidRPr="00052464">
                    <w:rPr>
                      <w:rFonts w:ascii="Times New Roman" w:eastAsia="標楷體" w:hAnsi="Times New Roman" w:cs="Times New Roman"/>
                      <w:rPrChange w:id="42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℃</w:t>
                  </w:r>
                  <w:r w:rsidRPr="00052464">
                    <w:rPr>
                      <w:rFonts w:ascii="Times New Roman" w:eastAsia="標楷體" w:hAnsi="Times New Roman" w:cs="Times New Roman"/>
                      <w:rPrChange w:id="42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以下，凍結點以上。</w:t>
                  </w:r>
                </w:p>
                <w:p w14:paraId="754134DF" w14:textId="77777777" w:rsidR="00877000" w:rsidRPr="00052464" w:rsidRDefault="00EF347D" w:rsidP="00943FE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42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2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2.</w:t>
                  </w:r>
                  <w:r w:rsidRPr="00052464">
                    <w:rPr>
                      <w:rFonts w:ascii="Times New Roman" w:eastAsia="標楷體" w:hAnsi="Times New Roman" w:cs="Times New Roman"/>
                      <w:rPrChange w:id="42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維持車輛裝貨區乾淨整潔。</w:t>
                  </w:r>
                </w:p>
              </w:tc>
              <w:tc>
                <w:tcPr>
                  <w:tcW w:w="814" w:type="dxa"/>
                  <w:vAlign w:val="center"/>
                  <w:tcPrChange w:id="430" w:author="user" w:date="2024-10-11T23:20:00Z">
                    <w:tcPr>
                      <w:tcW w:w="818" w:type="dxa"/>
                      <w:gridSpan w:val="2"/>
                      <w:vAlign w:val="center"/>
                    </w:tcPr>
                  </w:tcPrChange>
                </w:tcPr>
                <w:p w14:paraId="61964E9D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3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3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CCP1</w:t>
                  </w:r>
                </w:p>
              </w:tc>
            </w:tr>
            <w:tr w:rsidR="00EF347D" w:rsidRPr="00052464" w14:paraId="7DB70608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282CEACE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43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5E38A7F1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43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3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3E8FB0DA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43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3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農藥殘留</w:t>
                  </w:r>
                </w:p>
              </w:tc>
              <w:tc>
                <w:tcPr>
                  <w:tcW w:w="548" w:type="dxa"/>
                  <w:vAlign w:val="center"/>
                </w:tcPr>
                <w:p w14:paraId="29806F0B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3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F30B64A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3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ACDFEB0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4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BB07C8E" w14:textId="77777777" w:rsidR="00EF347D" w:rsidRPr="00052464" w:rsidRDefault="00B07DDE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441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442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1CA72C87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44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4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食入過多有害健康。</w:t>
                  </w:r>
                </w:p>
              </w:tc>
              <w:tc>
                <w:tcPr>
                  <w:tcW w:w="2704" w:type="dxa"/>
                </w:tcPr>
                <w:p w14:paraId="546401D2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both"/>
                    <w:rPr>
                      <w:ins w:id="445" w:author="user" w:date="2024-10-11T23:59:00Z"/>
                      <w:rFonts w:ascii="Times New Roman" w:eastAsia="標楷體" w:hAnsi="Times New Roman" w:cs="Times New Roman"/>
                      <w:rPrChange w:id="446" w:author="user" w:date="2024-10-12T18:53:00Z">
                        <w:rPr>
                          <w:ins w:id="447" w:author="user" w:date="2024-10-11T23:59:00Z"/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4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ins w:id="449" w:author="user" w:date="2024-10-11T23:56:00Z">
                    <w:r w:rsidR="00877000" w:rsidRPr="00052464">
                      <w:rPr>
                        <w:rFonts w:ascii="Times New Roman" w:eastAsia="標楷體" w:hAnsi="Times New Roman" w:cs="Times New Roman"/>
                        <w:rPrChange w:id="45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每批</w:t>
                    </w:r>
                  </w:ins>
                  <w:ins w:id="451" w:author="user" w:date="2024-10-12T00:00:00Z">
                    <w:r w:rsidR="00F268E3" w:rsidRPr="00052464">
                      <w:rPr>
                        <w:rFonts w:ascii="Times New Roman" w:eastAsia="標楷體" w:hAnsi="Times New Roman" w:cs="Times New Roman"/>
                        <w:rPrChange w:id="45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原料</w:t>
                    </w:r>
                  </w:ins>
                  <w:ins w:id="453" w:author="user" w:date="2024-10-12T00:01:00Z">
                    <w:r w:rsidR="00F268E3" w:rsidRPr="00052464">
                      <w:rPr>
                        <w:rFonts w:ascii="Times New Roman" w:eastAsia="標楷體" w:hAnsi="Times New Roman" w:cs="Times New Roman"/>
                        <w:rPrChange w:id="45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進行</w:t>
                    </w:r>
                  </w:ins>
                  <w:del w:id="455" w:author="user" w:date="2024-10-11T23:58:00Z">
                    <w:r w:rsidRPr="00052464" w:rsidDel="00877000">
                      <w:rPr>
                        <w:rFonts w:ascii="Times New Roman" w:eastAsia="標楷體" w:hAnsi="Times New Roman" w:cs="Times New Roman"/>
                        <w:rPrChange w:id="456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以生化法，</w:delText>
                    </w:r>
                  </w:del>
                  <w:del w:id="457" w:author="user" w:date="2024-10-12T00:00:00Z">
                    <w:r w:rsidRPr="00052464" w:rsidDel="00F268E3">
                      <w:rPr>
                        <w:rFonts w:ascii="Times New Roman" w:eastAsia="標楷體" w:hAnsi="Times New Roman" w:cs="Times New Roman"/>
                        <w:rPrChange w:id="458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採用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45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農藥殘留快速檢驗。</w:t>
                  </w:r>
                </w:p>
                <w:p w14:paraId="1BA6B9C5" w14:textId="77777777" w:rsidR="007D46A1" w:rsidRPr="00052464" w:rsidRDefault="00877000" w:rsidP="00943FE1">
                  <w:pPr>
                    <w:tabs>
                      <w:tab w:val="left" w:pos="4205"/>
                    </w:tabs>
                    <w:jc w:val="both"/>
                    <w:rPr>
                      <w:ins w:id="460" w:author="user" w:date="2024-10-12T00:08:00Z"/>
                      <w:rFonts w:ascii="Times New Roman" w:eastAsia="標楷體" w:hAnsi="Times New Roman" w:cs="Times New Roman"/>
                      <w:rPrChange w:id="461" w:author="user" w:date="2024-10-12T18:53:00Z">
                        <w:rPr>
                          <w:ins w:id="462" w:author="user" w:date="2024-10-12T00:08:00Z"/>
                          <w:rFonts w:ascii="SimSun" w:hAnsi="SimSun"/>
                        </w:rPr>
                      </w:rPrChange>
                    </w:rPr>
                  </w:pPr>
                  <w:ins w:id="463" w:author="user" w:date="2024-10-11T23:59:00Z">
                    <w:r w:rsidRPr="00052464">
                      <w:rPr>
                        <w:rFonts w:ascii="Times New Roman" w:eastAsia="標楷體" w:hAnsi="Times New Roman" w:cs="Times New Roman"/>
                        <w:rPrChange w:id="46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2.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465" w:author="user" w:date="2024-10-12T18:53:00Z">
                          <w:rPr>
                            <w:rFonts w:ascii="SimSun" w:hAnsi="SimSun"/>
                          </w:rPr>
                        </w:rPrChange>
                      </w:rPr>
                      <w:t xml:space="preserve"> </w:t>
                    </w:r>
                  </w:ins>
                  <w:ins w:id="466" w:author="user" w:date="2024-10-12T00:07:00Z">
                    <w:r w:rsidR="007D46A1" w:rsidRPr="00052464">
                      <w:rPr>
                        <w:rFonts w:ascii="Times New Roman" w:eastAsia="標楷體" w:hAnsi="Times New Roman" w:cs="Times New Roman"/>
                        <w:rPrChange w:id="46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由</w:t>
                    </w:r>
                  </w:ins>
                  <w:ins w:id="468" w:author="user" w:date="2024-10-12T00:01:00Z">
                    <w:r w:rsidR="00F268E3" w:rsidRPr="00052464">
                      <w:rPr>
                        <w:rFonts w:ascii="Times New Roman" w:eastAsia="標楷體" w:hAnsi="Times New Roman" w:cs="Times New Roman"/>
                        <w:rPrChange w:id="46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供應商每批提供證明文件</w:t>
                    </w:r>
                  </w:ins>
                  <w:ins w:id="470" w:author="user" w:date="2024-10-12T00:07:00Z">
                    <w:r w:rsidR="007D46A1" w:rsidRPr="00052464">
                      <w:rPr>
                        <w:rFonts w:ascii="Times New Roman" w:eastAsia="標楷體" w:hAnsi="Times New Roman" w:cs="Times New Roman"/>
                        <w:rPrChange w:id="47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，並由品管人員確認文件有效性。</w:t>
                    </w:r>
                  </w:ins>
                </w:p>
                <w:p w14:paraId="6631844B" w14:textId="77777777" w:rsidR="007D46A1" w:rsidRPr="00052464" w:rsidRDefault="007D46A1" w:rsidP="00943FE1">
                  <w:pPr>
                    <w:tabs>
                      <w:tab w:val="left" w:pos="4205"/>
                    </w:tabs>
                    <w:jc w:val="both"/>
                    <w:rPr>
                      <w:ins w:id="472" w:author="user" w:date="2024-10-12T00:07:00Z"/>
                      <w:rFonts w:ascii="Times New Roman" w:eastAsia="標楷體" w:hAnsi="Times New Roman" w:cs="Times New Roman"/>
                      <w:rPrChange w:id="473" w:author="user" w:date="2024-10-12T18:53:00Z">
                        <w:rPr>
                          <w:ins w:id="474" w:author="user" w:date="2024-10-12T00:07:00Z"/>
                          <w:rFonts w:ascii="SimSun" w:hAnsi="SimSun"/>
                        </w:rPr>
                      </w:rPrChange>
                    </w:rPr>
                  </w:pPr>
                  <w:ins w:id="475" w:author="user" w:date="2024-10-12T00:08:00Z">
                    <w:r w:rsidRPr="00052464">
                      <w:rPr>
                        <w:rFonts w:ascii="Times New Roman" w:eastAsia="標楷體" w:hAnsi="Times New Roman" w:cs="Times New Roman"/>
                        <w:rPrChange w:id="47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3.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477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47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未提供檢驗合格文件不允收</w:t>
                    </w:r>
                  </w:ins>
                </w:p>
                <w:p w14:paraId="14AD2743" w14:textId="77777777" w:rsidR="00877000" w:rsidRPr="00052464" w:rsidRDefault="007D46A1" w:rsidP="00943FE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47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480" w:author="user" w:date="2024-10-12T00:08:00Z">
                    <w:r w:rsidRPr="00052464">
                      <w:rPr>
                        <w:rFonts w:ascii="Times New Roman" w:eastAsia="標楷體" w:hAnsi="Times New Roman" w:cs="Times New Roman"/>
                        <w:rPrChange w:id="48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4</w:t>
                    </w:r>
                  </w:ins>
                  <w:ins w:id="482" w:author="user" w:date="2024-10-12T00:07:00Z">
                    <w:r w:rsidRPr="00052464">
                      <w:rPr>
                        <w:rFonts w:ascii="Times New Roman" w:eastAsia="標楷體" w:hAnsi="Times New Roman" w:cs="Times New Roman"/>
                        <w:rPrChange w:id="48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.</w:t>
                    </w:r>
                  </w:ins>
                  <w:proofErr w:type="gramStart"/>
                  <w:ins w:id="484" w:author="user" w:date="2024-10-11T23:59:00Z">
                    <w:r w:rsidR="00877000" w:rsidRPr="00052464">
                      <w:rPr>
                        <w:rFonts w:ascii="Times New Roman" w:eastAsia="標楷體" w:hAnsi="Times New Roman" w:cs="Times New Roman"/>
                        <w:rPrChange w:id="48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每半年委外</w:t>
                    </w:r>
                  </w:ins>
                  <w:proofErr w:type="gramEnd"/>
                  <w:ins w:id="486" w:author="user" w:date="2024-10-12T00:07:00Z">
                    <w:r w:rsidRPr="00052464">
                      <w:rPr>
                        <w:rFonts w:ascii="Times New Roman" w:eastAsia="標楷體" w:hAnsi="Times New Roman" w:cs="Times New Roman"/>
                        <w:rPrChange w:id="48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檢驗單位檢驗。</w:t>
                    </w:r>
                  </w:ins>
                </w:p>
              </w:tc>
              <w:tc>
                <w:tcPr>
                  <w:tcW w:w="814" w:type="dxa"/>
                  <w:vAlign w:val="center"/>
                </w:tcPr>
                <w:p w14:paraId="51C7EC09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8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8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CCP1</w:t>
                  </w:r>
                </w:p>
              </w:tc>
            </w:tr>
            <w:tr w:rsidR="00EF347D" w:rsidRPr="00052464" w14:paraId="52654F47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716F6F44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49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5B0C8866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49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49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0AD9A546" w14:textId="77777777" w:rsidR="00EF347D" w:rsidRPr="00052464" w:rsidRDefault="00EF347D" w:rsidP="00943FE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49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49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雜夾物</w:t>
                  </w:r>
                  <w:proofErr w:type="gramEnd"/>
                </w:p>
              </w:tc>
              <w:tc>
                <w:tcPr>
                  <w:tcW w:w="548" w:type="dxa"/>
                  <w:vAlign w:val="center"/>
                </w:tcPr>
                <w:p w14:paraId="5AA61757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9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0DA4530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9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09D2172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49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6718F88A" w14:textId="77777777" w:rsidR="00EF347D" w:rsidRPr="00052464" w:rsidRDefault="00B07DDE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498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499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N</w:t>
                  </w:r>
                </w:p>
              </w:tc>
              <w:tc>
                <w:tcPr>
                  <w:tcW w:w="1233" w:type="dxa"/>
                </w:tcPr>
                <w:p w14:paraId="4403B613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50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50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沙土不致影響健康且清洗可去除。</w:t>
                  </w:r>
                </w:p>
              </w:tc>
              <w:tc>
                <w:tcPr>
                  <w:tcW w:w="2704" w:type="dxa"/>
                </w:tcPr>
                <w:p w14:paraId="5D6CDEFA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50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34B30220" w14:textId="77777777" w:rsidR="00EF347D" w:rsidRPr="00052464" w:rsidRDefault="00EF347D" w:rsidP="00943FE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50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50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77000" w:rsidRPr="00052464" w14:paraId="080B6806" w14:textId="77777777" w:rsidTr="00E93977">
              <w:trPr>
                <w:trHeight w:val="720"/>
                <w:ins w:id="505" w:author="user" w:date="2024-10-11T23:53:00Z"/>
              </w:trPr>
              <w:tc>
                <w:tcPr>
                  <w:tcW w:w="1165" w:type="dxa"/>
                  <w:vMerge w:val="restart"/>
                  <w:vAlign w:val="center"/>
                </w:tcPr>
                <w:p w14:paraId="139F45D7" w14:textId="77777777" w:rsidR="00877000" w:rsidRPr="00052464" w:rsidRDefault="00F268E3" w:rsidP="00877000">
                  <w:pPr>
                    <w:tabs>
                      <w:tab w:val="left" w:pos="4205"/>
                    </w:tabs>
                    <w:rPr>
                      <w:ins w:id="506" w:author="user" w:date="2024-10-11T23:53:00Z"/>
                      <w:rFonts w:ascii="Times New Roman" w:eastAsia="標楷體" w:hAnsi="Times New Roman" w:cs="Times New Roman"/>
                      <w:rPrChange w:id="507" w:author="user" w:date="2024-10-12T18:53:00Z">
                        <w:rPr>
                          <w:ins w:id="508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509" w:author="user" w:date="2024-10-12T00:0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510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1-2</w:t>
                    </w:r>
                  </w:ins>
                  <w:ins w:id="511" w:author="user" w:date="2024-10-11T23:53:00Z">
                    <w:r w:rsidR="00877000" w:rsidRPr="00052464">
                      <w:rPr>
                        <w:rFonts w:ascii="Times New Roman" w:eastAsia="標楷體" w:hAnsi="Times New Roman" w:cs="Times New Roman"/>
                        <w:rPrChange w:id="512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="00877000" w:rsidRPr="00052464">
                      <w:rPr>
                        <w:rFonts w:ascii="Times New Roman" w:eastAsia="標楷體" w:hAnsi="Times New Roman" w:cs="Times New Roman"/>
                        <w:rPrChange w:id="51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包材驗收</w:t>
                    </w:r>
                  </w:ins>
                </w:p>
              </w:tc>
              <w:tc>
                <w:tcPr>
                  <w:tcW w:w="1274" w:type="dxa"/>
                  <w:vAlign w:val="center"/>
                </w:tcPr>
                <w:p w14:paraId="604703EC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ins w:id="514" w:author="user" w:date="2024-10-11T23:53:00Z"/>
                      <w:rFonts w:ascii="Times New Roman" w:eastAsia="標楷體" w:hAnsi="Times New Roman" w:cs="Times New Roman"/>
                      <w:rPrChange w:id="515" w:author="user" w:date="2024-10-12T18:53:00Z">
                        <w:rPr>
                          <w:ins w:id="516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517" w:author="user" w:date="2024-10-11T23:53:00Z">
                    <w:r w:rsidRPr="00052464">
                      <w:rPr>
                        <w:rFonts w:ascii="Times New Roman" w:eastAsia="標楷體" w:hAnsi="Times New Roman" w:cs="Times New Roman"/>
                        <w:rPrChange w:id="518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生物性</w:t>
                    </w:r>
                  </w:ins>
                </w:p>
                <w:p w14:paraId="1F6E6521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ins w:id="519" w:author="user" w:date="2024-10-11T23:53:00Z"/>
                      <w:rFonts w:ascii="Times New Roman" w:eastAsia="標楷體" w:hAnsi="Times New Roman" w:cs="Times New Roman"/>
                      <w:rPrChange w:id="520" w:author="user" w:date="2024-10-12T18:53:00Z">
                        <w:rPr>
                          <w:ins w:id="521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522" w:author="user" w:date="2024-10-11T23:54:00Z">
                    <w:r w:rsidRPr="00052464">
                      <w:rPr>
                        <w:rFonts w:ascii="Times New Roman" w:eastAsia="標楷體" w:hAnsi="Times New Roman" w:cs="Times New Roman"/>
                        <w:rPrChange w:id="52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無</w:t>
                    </w:r>
                  </w:ins>
                </w:p>
              </w:tc>
              <w:tc>
                <w:tcPr>
                  <w:tcW w:w="548" w:type="dxa"/>
                  <w:vAlign w:val="center"/>
                </w:tcPr>
                <w:p w14:paraId="692A6825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524" w:author="user" w:date="2024-10-11T23:53:00Z"/>
                      <w:rFonts w:ascii="Times New Roman" w:eastAsia="標楷體" w:hAnsi="Times New Roman" w:cs="Times New Roman"/>
                      <w:rPrChange w:id="525" w:author="user" w:date="2024-10-12T18:53:00Z">
                        <w:rPr>
                          <w:ins w:id="526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AEA4662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527" w:author="user" w:date="2024-10-11T23:53:00Z"/>
                      <w:rFonts w:ascii="Times New Roman" w:eastAsia="標楷體" w:hAnsi="Times New Roman" w:cs="Times New Roman"/>
                      <w:rPrChange w:id="528" w:author="user" w:date="2024-10-12T18:53:00Z">
                        <w:rPr>
                          <w:ins w:id="529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289AE981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530" w:author="user" w:date="2024-10-11T23:53:00Z"/>
                      <w:rFonts w:ascii="Times New Roman" w:eastAsia="標楷體" w:hAnsi="Times New Roman" w:cs="Times New Roman"/>
                      <w:rPrChange w:id="531" w:author="user" w:date="2024-10-12T18:53:00Z">
                        <w:rPr>
                          <w:ins w:id="532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9FCD3C7" w14:textId="77777777" w:rsidR="00877000" w:rsidRPr="00052464" w:rsidRDefault="00C34087" w:rsidP="00877000">
                  <w:pPr>
                    <w:tabs>
                      <w:tab w:val="left" w:pos="4205"/>
                    </w:tabs>
                    <w:jc w:val="center"/>
                    <w:rPr>
                      <w:ins w:id="533" w:author="user" w:date="2024-10-11T23:53:00Z"/>
                      <w:rFonts w:ascii="Times New Roman" w:eastAsia="標楷體" w:hAnsi="Times New Roman" w:cs="Times New Roman"/>
                      <w:lang w:eastAsia="zh-CN"/>
                      <w:rPrChange w:id="534" w:author="user" w:date="2024-10-12T18:53:00Z">
                        <w:rPr>
                          <w:ins w:id="535" w:author="user" w:date="2024-10-11T23:53:00Z"/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ins w:id="536" w:author="user" w:date="2024-10-12T00:22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537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535551EF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ins w:id="538" w:author="user" w:date="2024-10-11T23:53:00Z"/>
                      <w:rFonts w:ascii="Times New Roman" w:eastAsia="標楷體" w:hAnsi="Times New Roman" w:cs="Times New Roman"/>
                      <w:rPrChange w:id="539" w:author="user" w:date="2024-10-12T18:53:00Z">
                        <w:rPr>
                          <w:ins w:id="540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0B351319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ins w:id="541" w:author="user" w:date="2024-10-11T23:53:00Z"/>
                      <w:rFonts w:ascii="Times New Roman" w:eastAsia="標楷體" w:hAnsi="Times New Roman" w:cs="Times New Roman"/>
                      <w:rPrChange w:id="542" w:author="user" w:date="2024-10-12T18:53:00Z">
                        <w:rPr>
                          <w:ins w:id="543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0E2A4E52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544" w:author="user" w:date="2024-10-11T23:53:00Z"/>
                      <w:rFonts w:ascii="Times New Roman" w:eastAsia="標楷體" w:hAnsi="Times New Roman" w:cs="Times New Roman"/>
                      <w:rPrChange w:id="545" w:author="user" w:date="2024-10-12T18:53:00Z">
                        <w:rPr>
                          <w:ins w:id="546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877000" w:rsidRPr="00052464" w14:paraId="1B0C6E6C" w14:textId="77777777" w:rsidTr="00E93977">
              <w:trPr>
                <w:trHeight w:val="720"/>
                <w:ins w:id="547" w:author="user" w:date="2024-10-11T23:53:00Z"/>
              </w:trPr>
              <w:tc>
                <w:tcPr>
                  <w:tcW w:w="1165" w:type="dxa"/>
                  <w:vMerge/>
                  <w:vAlign w:val="center"/>
                </w:tcPr>
                <w:p w14:paraId="38A2658D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ins w:id="548" w:author="user" w:date="2024-10-11T23:53:00Z"/>
                      <w:rFonts w:ascii="Times New Roman" w:eastAsia="標楷體" w:hAnsi="Times New Roman" w:cs="Times New Roman"/>
                      <w:rPrChange w:id="549" w:author="user" w:date="2024-10-12T18:53:00Z">
                        <w:rPr>
                          <w:ins w:id="550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491EB4FA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ins w:id="551" w:author="user" w:date="2024-10-11T23:53:00Z"/>
                      <w:rFonts w:ascii="Times New Roman" w:eastAsia="標楷體" w:hAnsi="Times New Roman" w:cs="Times New Roman"/>
                      <w:rPrChange w:id="552" w:author="user" w:date="2024-10-12T18:53:00Z">
                        <w:rPr>
                          <w:ins w:id="553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554" w:author="user" w:date="2024-10-11T23:53:00Z">
                    <w:r w:rsidRPr="00052464">
                      <w:rPr>
                        <w:rFonts w:ascii="Times New Roman" w:eastAsia="標楷體" w:hAnsi="Times New Roman" w:cs="Times New Roman"/>
                        <w:rPrChange w:id="555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化學性</w:t>
                    </w:r>
                  </w:ins>
                </w:p>
                <w:p w14:paraId="3A11C418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ins w:id="556" w:author="user" w:date="2024-10-11T23:53:00Z"/>
                      <w:rFonts w:ascii="Times New Roman" w:eastAsia="標楷體" w:hAnsi="Times New Roman" w:cs="Times New Roman"/>
                      <w:rPrChange w:id="557" w:author="user" w:date="2024-10-12T18:53:00Z">
                        <w:rPr>
                          <w:ins w:id="558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559" w:author="user" w:date="2024-10-11T23:54:00Z">
                    <w:r w:rsidRPr="00052464">
                      <w:rPr>
                        <w:rFonts w:ascii="Times New Roman" w:eastAsia="標楷體" w:hAnsi="Times New Roman" w:cs="Times New Roman"/>
                        <w:rPrChange w:id="56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化學物質溶出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561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56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塑化劑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563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)</w:t>
                    </w:r>
                  </w:ins>
                </w:p>
              </w:tc>
              <w:tc>
                <w:tcPr>
                  <w:tcW w:w="548" w:type="dxa"/>
                  <w:vAlign w:val="center"/>
                </w:tcPr>
                <w:p w14:paraId="569CAE6D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564" w:author="user" w:date="2024-10-11T23:53:00Z"/>
                      <w:rFonts w:ascii="Times New Roman" w:eastAsia="標楷體" w:hAnsi="Times New Roman" w:cs="Times New Roman"/>
                      <w:rPrChange w:id="565" w:author="user" w:date="2024-10-12T18:53:00Z">
                        <w:rPr>
                          <w:ins w:id="566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3DC600A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567" w:author="user" w:date="2024-10-11T23:53:00Z"/>
                      <w:rFonts w:ascii="Times New Roman" w:eastAsia="標楷體" w:hAnsi="Times New Roman" w:cs="Times New Roman"/>
                      <w:rPrChange w:id="568" w:author="user" w:date="2024-10-12T18:53:00Z">
                        <w:rPr>
                          <w:ins w:id="569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85D54AC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570" w:author="user" w:date="2024-10-11T23:53:00Z"/>
                      <w:rFonts w:ascii="Times New Roman" w:eastAsia="標楷體" w:hAnsi="Times New Roman" w:cs="Times New Roman"/>
                      <w:rPrChange w:id="571" w:author="user" w:date="2024-10-12T18:53:00Z">
                        <w:rPr>
                          <w:ins w:id="572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F8619AF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573" w:author="user" w:date="2024-10-11T23:53:00Z"/>
                      <w:rFonts w:ascii="Times New Roman" w:eastAsia="標楷體" w:hAnsi="Times New Roman" w:cs="Times New Roman"/>
                      <w:lang w:eastAsia="zh-CN"/>
                      <w:rPrChange w:id="574" w:author="user" w:date="2024-10-12T18:53:00Z">
                        <w:rPr>
                          <w:ins w:id="575" w:author="user" w:date="2024-10-11T23:53:00Z"/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ins w:id="576" w:author="user" w:date="2024-10-11T23:55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577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Y</w:t>
                    </w:r>
                  </w:ins>
                </w:p>
              </w:tc>
              <w:tc>
                <w:tcPr>
                  <w:tcW w:w="1233" w:type="dxa"/>
                </w:tcPr>
                <w:p w14:paraId="16942831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ins w:id="578" w:author="user" w:date="2024-10-11T23:53:00Z"/>
                      <w:rFonts w:ascii="Times New Roman" w:eastAsia="標楷體" w:hAnsi="Times New Roman" w:cs="Times New Roman"/>
                      <w:rPrChange w:id="579" w:author="user" w:date="2024-10-12T18:53:00Z">
                        <w:rPr>
                          <w:ins w:id="580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581" w:author="user" w:date="2024-10-11T23:55:00Z">
                    <w:r w:rsidRPr="00052464">
                      <w:rPr>
                        <w:rFonts w:ascii="Times New Roman" w:eastAsia="標楷體" w:hAnsi="Times New Roman" w:cs="Times New Roman"/>
                        <w:rPrChange w:id="58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包材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  <w:rPrChange w:id="583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中之溶出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584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無可能污染食品，危害人體健康</w:t>
                    </w:r>
                  </w:ins>
                </w:p>
              </w:tc>
              <w:tc>
                <w:tcPr>
                  <w:tcW w:w="2704" w:type="dxa"/>
                </w:tcPr>
                <w:p w14:paraId="4CD69C91" w14:textId="77777777" w:rsidR="007D46A1" w:rsidRPr="00052464" w:rsidRDefault="007D46A1" w:rsidP="00877000">
                  <w:pPr>
                    <w:tabs>
                      <w:tab w:val="left" w:pos="4205"/>
                    </w:tabs>
                    <w:jc w:val="both"/>
                    <w:rPr>
                      <w:ins w:id="585" w:author="user" w:date="2024-10-12T00:08:00Z"/>
                      <w:rFonts w:ascii="Times New Roman" w:eastAsia="標楷體" w:hAnsi="Times New Roman" w:cs="Times New Roman"/>
                      <w:rPrChange w:id="586" w:author="user" w:date="2024-10-12T18:53:00Z">
                        <w:rPr>
                          <w:ins w:id="587" w:author="user" w:date="2024-10-12T00:08:00Z"/>
                          <w:rFonts w:ascii="SimSun" w:hAnsi="SimSun"/>
                        </w:rPr>
                      </w:rPrChange>
                    </w:rPr>
                  </w:pPr>
                  <w:ins w:id="588" w:author="user" w:date="2024-10-12T00:05:00Z">
                    <w:r w:rsidRPr="00052464">
                      <w:rPr>
                        <w:rFonts w:ascii="Times New Roman" w:eastAsia="標楷體" w:hAnsi="Times New Roman" w:cs="Times New Roman"/>
                        <w:rPrChange w:id="58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1</w:t>
                    </w:r>
                    <w:r w:rsidR="00F268E3" w:rsidRPr="00052464">
                      <w:rPr>
                        <w:rFonts w:ascii="Times New Roman" w:eastAsia="標楷體" w:hAnsi="Times New Roman" w:cs="Times New Roman"/>
                        <w:rPrChange w:id="59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.</w:t>
                    </w:r>
                    <w:r w:rsidR="00F268E3" w:rsidRPr="00052464">
                      <w:rPr>
                        <w:rFonts w:ascii="Times New Roman" w:eastAsia="標楷體" w:hAnsi="Times New Roman" w:cs="Times New Roman"/>
                        <w:rPrChange w:id="591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</w:ins>
                  <w:ins w:id="592" w:author="user" w:date="2024-10-11T23:55:00Z">
                    <w:r w:rsidR="00877000" w:rsidRPr="00052464">
                      <w:rPr>
                        <w:rFonts w:ascii="Times New Roman" w:eastAsia="標楷體" w:hAnsi="Times New Roman" w:cs="Times New Roman"/>
                        <w:rPrChange w:id="59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由供應商每批提供證明文件</w:t>
                    </w:r>
                  </w:ins>
                  <w:ins w:id="594" w:author="user" w:date="2024-10-12T00:05:00Z">
                    <w:r w:rsidRPr="00052464">
                      <w:rPr>
                        <w:rFonts w:ascii="Times New Roman" w:eastAsia="標楷體" w:hAnsi="Times New Roman" w:cs="Times New Roman"/>
                        <w:rPrChange w:id="59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，並由</w:t>
                    </w:r>
                  </w:ins>
                  <w:ins w:id="596" w:author="user" w:date="2024-10-12T00:06:00Z">
                    <w:r w:rsidRPr="00052464">
                      <w:rPr>
                        <w:rFonts w:ascii="Times New Roman" w:eastAsia="標楷體" w:hAnsi="Times New Roman" w:cs="Times New Roman"/>
                        <w:rPrChange w:id="59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品管人員確認文件有效性。</w:t>
                    </w:r>
                  </w:ins>
                </w:p>
                <w:p w14:paraId="60414C6D" w14:textId="77777777" w:rsidR="007D46A1" w:rsidRPr="00052464" w:rsidRDefault="007D46A1" w:rsidP="00877000">
                  <w:pPr>
                    <w:tabs>
                      <w:tab w:val="left" w:pos="4205"/>
                    </w:tabs>
                    <w:jc w:val="both"/>
                    <w:rPr>
                      <w:ins w:id="598" w:author="user" w:date="2024-10-12T00:05:00Z"/>
                      <w:rFonts w:ascii="Times New Roman" w:eastAsia="標楷體" w:hAnsi="Times New Roman" w:cs="Times New Roman"/>
                      <w:rPrChange w:id="599" w:author="user" w:date="2024-10-12T18:53:00Z">
                        <w:rPr>
                          <w:ins w:id="600" w:author="user" w:date="2024-10-12T00:05:00Z"/>
                          <w:rFonts w:ascii="SimSun" w:hAnsi="SimSun"/>
                        </w:rPr>
                      </w:rPrChange>
                    </w:rPr>
                  </w:pPr>
                  <w:ins w:id="601" w:author="user" w:date="2024-10-12T00:08:00Z">
                    <w:r w:rsidRPr="00052464">
                      <w:rPr>
                        <w:rFonts w:ascii="Times New Roman" w:eastAsia="標楷體" w:hAnsi="Times New Roman" w:cs="Times New Roman"/>
                        <w:rPrChange w:id="60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2.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603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60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未提供檢驗合格文件不允收</w:t>
                    </w:r>
                  </w:ins>
                </w:p>
                <w:p w14:paraId="441DE510" w14:textId="77777777" w:rsidR="00877000" w:rsidRPr="00052464" w:rsidRDefault="007D46A1" w:rsidP="00877000">
                  <w:pPr>
                    <w:tabs>
                      <w:tab w:val="left" w:pos="4205"/>
                    </w:tabs>
                    <w:jc w:val="both"/>
                    <w:rPr>
                      <w:ins w:id="605" w:author="user" w:date="2024-10-11T23:53:00Z"/>
                      <w:rFonts w:ascii="Times New Roman" w:eastAsia="標楷體" w:hAnsi="Times New Roman" w:cs="Times New Roman"/>
                      <w:rPrChange w:id="606" w:author="user" w:date="2024-10-12T18:53:00Z">
                        <w:rPr>
                          <w:ins w:id="607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608" w:author="user" w:date="2024-10-12T00:08:00Z">
                    <w:r w:rsidRPr="00052464">
                      <w:rPr>
                        <w:rFonts w:ascii="Times New Roman" w:eastAsia="標楷體" w:hAnsi="Times New Roman" w:cs="Times New Roman"/>
                        <w:rPrChange w:id="60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3</w:t>
                    </w:r>
                  </w:ins>
                  <w:ins w:id="610" w:author="user" w:date="2024-10-12T00:05:00Z">
                    <w:r w:rsidRPr="00052464">
                      <w:rPr>
                        <w:rFonts w:ascii="Times New Roman" w:eastAsia="標楷體" w:hAnsi="Times New Roman" w:cs="Times New Roman"/>
                        <w:rPrChange w:id="61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612" w:author="user" w:date="2024-10-12T18:53:00Z">
                          <w:rPr>
                            <w:rFonts w:ascii="SimSun" w:eastAsia="SimSun" w:hAnsi="SimSun"/>
                          </w:rPr>
                        </w:rPrChange>
                      </w:rPr>
                      <w:t xml:space="preserve"> </w:t>
                    </w:r>
                  </w:ins>
                  <w:proofErr w:type="gramStart"/>
                  <w:ins w:id="613" w:author="user" w:date="2024-10-11T23:55:00Z">
                    <w:r w:rsidR="00877000" w:rsidRPr="00052464">
                      <w:rPr>
                        <w:rFonts w:ascii="Times New Roman" w:eastAsia="標楷體" w:hAnsi="Times New Roman" w:cs="Times New Roman"/>
                        <w:rPrChange w:id="61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每半年委外</w:t>
                    </w:r>
                  </w:ins>
                  <w:proofErr w:type="gramEnd"/>
                  <w:ins w:id="615" w:author="user" w:date="2024-10-12T00:06:00Z">
                    <w:r w:rsidRPr="00052464">
                      <w:rPr>
                        <w:rFonts w:ascii="Times New Roman" w:eastAsia="標楷體" w:hAnsi="Times New Roman" w:cs="Times New Roman"/>
                        <w:rPrChange w:id="61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檢驗單位檢驗</w:t>
                    </w:r>
                  </w:ins>
                  <w:ins w:id="617" w:author="user" w:date="2024-10-12T00:08:00Z">
                    <w:r w:rsidRPr="00052464">
                      <w:rPr>
                        <w:rFonts w:ascii="Times New Roman" w:eastAsia="標楷體" w:hAnsi="Times New Roman" w:cs="Times New Roman"/>
                        <w:rPrChange w:id="61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。</w:t>
                    </w:r>
                  </w:ins>
                </w:p>
              </w:tc>
              <w:tc>
                <w:tcPr>
                  <w:tcW w:w="814" w:type="dxa"/>
                  <w:vAlign w:val="center"/>
                </w:tcPr>
                <w:p w14:paraId="49E96D21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619" w:author="user" w:date="2024-10-11T23:53:00Z"/>
                      <w:rFonts w:ascii="Times New Roman" w:eastAsia="標楷體" w:hAnsi="Times New Roman" w:cs="Times New Roman"/>
                      <w:lang w:eastAsia="zh-CN"/>
                      <w:rPrChange w:id="620" w:author="user" w:date="2024-10-12T18:53:00Z">
                        <w:rPr>
                          <w:ins w:id="621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622" w:author="user" w:date="2024-10-11T23:56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623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624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</w:tr>
            <w:tr w:rsidR="00877000" w:rsidRPr="00052464" w14:paraId="0FA48A9B" w14:textId="77777777" w:rsidTr="00E93977">
              <w:trPr>
                <w:trHeight w:val="720"/>
                <w:ins w:id="625" w:author="user" w:date="2024-10-11T23:53:00Z"/>
              </w:trPr>
              <w:tc>
                <w:tcPr>
                  <w:tcW w:w="1165" w:type="dxa"/>
                  <w:vMerge/>
                  <w:vAlign w:val="center"/>
                </w:tcPr>
                <w:p w14:paraId="46F4DA22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ins w:id="626" w:author="user" w:date="2024-10-11T23:53:00Z"/>
                      <w:rFonts w:ascii="Times New Roman" w:eastAsia="標楷體" w:hAnsi="Times New Roman" w:cs="Times New Roman"/>
                      <w:rPrChange w:id="627" w:author="user" w:date="2024-10-12T18:53:00Z">
                        <w:rPr>
                          <w:ins w:id="628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3A612D55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ins w:id="629" w:author="user" w:date="2024-10-11T23:53:00Z"/>
                      <w:rFonts w:ascii="Times New Roman" w:eastAsia="標楷體" w:hAnsi="Times New Roman" w:cs="Times New Roman"/>
                      <w:rPrChange w:id="630" w:author="user" w:date="2024-10-12T18:53:00Z">
                        <w:rPr>
                          <w:ins w:id="631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632" w:author="user" w:date="2024-10-11T23:53:00Z">
                    <w:r w:rsidRPr="00052464">
                      <w:rPr>
                        <w:rFonts w:ascii="Times New Roman" w:eastAsia="標楷體" w:hAnsi="Times New Roman" w:cs="Times New Roman"/>
                        <w:rPrChange w:id="633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物理性</w:t>
                    </w:r>
                  </w:ins>
                </w:p>
                <w:p w14:paraId="3D14EDB2" w14:textId="77777777" w:rsidR="00877000" w:rsidRPr="00052464" w:rsidRDefault="00C34087" w:rsidP="00877000">
                  <w:pPr>
                    <w:tabs>
                      <w:tab w:val="left" w:pos="4205"/>
                    </w:tabs>
                    <w:rPr>
                      <w:ins w:id="634" w:author="user" w:date="2024-10-11T23:53:00Z"/>
                      <w:rFonts w:ascii="Times New Roman" w:eastAsia="標楷體" w:hAnsi="Times New Roman" w:cs="Times New Roman"/>
                      <w:lang w:eastAsia="zh-CN"/>
                      <w:rPrChange w:id="635" w:author="user" w:date="2024-10-12T18:53:00Z">
                        <w:rPr>
                          <w:ins w:id="636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637" w:author="user" w:date="2024-10-12T00:22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638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無</w:t>
                    </w:r>
                  </w:ins>
                </w:p>
              </w:tc>
              <w:tc>
                <w:tcPr>
                  <w:tcW w:w="548" w:type="dxa"/>
                  <w:vAlign w:val="center"/>
                </w:tcPr>
                <w:p w14:paraId="66EF9B01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639" w:author="user" w:date="2024-10-11T23:53:00Z"/>
                      <w:rFonts w:ascii="Times New Roman" w:eastAsia="標楷體" w:hAnsi="Times New Roman" w:cs="Times New Roman"/>
                      <w:rPrChange w:id="640" w:author="user" w:date="2024-10-12T18:53:00Z">
                        <w:rPr>
                          <w:ins w:id="641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11A714C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642" w:author="user" w:date="2024-10-11T23:53:00Z"/>
                      <w:rFonts w:ascii="Times New Roman" w:eastAsia="標楷體" w:hAnsi="Times New Roman" w:cs="Times New Roman"/>
                      <w:rPrChange w:id="643" w:author="user" w:date="2024-10-12T18:53:00Z">
                        <w:rPr>
                          <w:ins w:id="644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E7934B8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645" w:author="user" w:date="2024-10-11T23:53:00Z"/>
                      <w:rFonts w:ascii="Times New Roman" w:eastAsia="標楷體" w:hAnsi="Times New Roman" w:cs="Times New Roman"/>
                      <w:rPrChange w:id="646" w:author="user" w:date="2024-10-12T18:53:00Z">
                        <w:rPr>
                          <w:ins w:id="647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AE854F4" w14:textId="77777777" w:rsidR="00877000" w:rsidRPr="00052464" w:rsidRDefault="00C34087" w:rsidP="00877000">
                  <w:pPr>
                    <w:tabs>
                      <w:tab w:val="left" w:pos="4205"/>
                    </w:tabs>
                    <w:jc w:val="center"/>
                    <w:rPr>
                      <w:ins w:id="648" w:author="user" w:date="2024-10-11T23:53:00Z"/>
                      <w:rFonts w:ascii="Times New Roman" w:eastAsia="標楷體" w:hAnsi="Times New Roman" w:cs="Times New Roman"/>
                      <w:lang w:eastAsia="zh-CN"/>
                      <w:rPrChange w:id="649" w:author="user" w:date="2024-10-12T18:53:00Z">
                        <w:rPr>
                          <w:ins w:id="650" w:author="user" w:date="2024-10-11T23:53:00Z"/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ins w:id="651" w:author="user" w:date="2024-10-12T00:22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652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4E0FF3E0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ins w:id="653" w:author="user" w:date="2024-10-11T23:53:00Z"/>
                      <w:rFonts w:ascii="Times New Roman" w:eastAsia="標楷體" w:hAnsi="Times New Roman" w:cs="Times New Roman"/>
                      <w:rPrChange w:id="654" w:author="user" w:date="2024-10-12T18:53:00Z">
                        <w:rPr>
                          <w:ins w:id="655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550BAD0B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ins w:id="656" w:author="user" w:date="2024-10-11T23:53:00Z"/>
                      <w:rFonts w:ascii="Times New Roman" w:eastAsia="標楷體" w:hAnsi="Times New Roman" w:cs="Times New Roman"/>
                      <w:rPrChange w:id="657" w:author="user" w:date="2024-10-12T18:53:00Z">
                        <w:rPr>
                          <w:ins w:id="658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3BFA6294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ins w:id="659" w:author="user" w:date="2024-10-11T23:53:00Z"/>
                      <w:rFonts w:ascii="Times New Roman" w:eastAsia="標楷體" w:hAnsi="Times New Roman" w:cs="Times New Roman"/>
                      <w:rPrChange w:id="660" w:author="user" w:date="2024-10-12T18:53:00Z">
                        <w:rPr>
                          <w:ins w:id="661" w:author="user" w:date="2024-10-11T23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877000" w:rsidRPr="00052464" w14:paraId="33590388" w14:textId="77777777" w:rsidTr="00E93977">
              <w:trPr>
                <w:trHeight w:val="720"/>
              </w:trPr>
              <w:tc>
                <w:tcPr>
                  <w:tcW w:w="1165" w:type="dxa"/>
                  <w:vMerge w:val="restart"/>
                  <w:vAlign w:val="center"/>
                </w:tcPr>
                <w:p w14:paraId="366610AF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66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66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</w:t>
                  </w:r>
                  <w:ins w:id="664" w:author="user" w:date="2024-10-12T00:03:00Z">
                    <w:r w:rsidR="00F268E3"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665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-1</w:t>
                    </w:r>
                  </w:ins>
                  <w:del w:id="666" w:author="user" w:date="2024-10-12T00:03:00Z">
                    <w:r w:rsidRPr="00052464" w:rsidDel="00F268E3">
                      <w:rPr>
                        <w:rFonts w:ascii="Times New Roman" w:eastAsia="標楷體" w:hAnsi="Times New Roman" w:cs="Times New Roman"/>
                        <w:rPrChange w:id="667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.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66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原料冷藏</w:t>
                  </w:r>
                </w:p>
              </w:tc>
              <w:tc>
                <w:tcPr>
                  <w:tcW w:w="1274" w:type="dxa"/>
                  <w:vAlign w:val="center"/>
                </w:tcPr>
                <w:p w14:paraId="049AE225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66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67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44E24D61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67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67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548" w:type="dxa"/>
                  <w:vAlign w:val="center"/>
                </w:tcPr>
                <w:p w14:paraId="38BF54F6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67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F2B293A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67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5D950F7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67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D03E4BB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676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677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696A9AF8" w14:textId="77777777" w:rsidR="00877000" w:rsidRPr="00052464" w:rsidRDefault="007D46A1" w:rsidP="00877000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67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679" w:author="user" w:date="2024-10-12T00:10:00Z">
                    <w:r w:rsidRPr="00052464">
                      <w:rPr>
                        <w:rFonts w:ascii="Times New Roman" w:eastAsia="標楷體" w:hAnsi="Times New Roman" w:cs="Times New Roman"/>
                        <w:rPrChange w:id="68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若冷藏溫度不足，</w:t>
                    </w:r>
                  </w:ins>
                  <w:ins w:id="681" w:author="user" w:date="2024-10-12T00:12:00Z">
                    <w:r w:rsidRPr="00052464">
                      <w:rPr>
                        <w:rFonts w:ascii="Times New Roman" w:eastAsia="標楷體" w:hAnsi="Times New Roman" w:cs="Times New Roman"/>
                        <w:rPrChange w:id="68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將導致</w:t>
                    </w:r>
                  </w:ins>
                  <w:r w:rsidR="00877000" w:rsidRPr="00052464">
                    <w:rPr>
                      <w:rFonts w:ascii="Times New Roman" w:eastAsia="標楷體" w:hAnsi="Times New Roman" w:cs="Times New Roman"/>
                      <w:rPrChange w:id="68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病原菌滋長危害健康。</w:t>
                  </w:r>
                </w:p>
              </w:tc>
              <w:tc>
                <w:tcPr>
                  <w:tcW w:w="2704" w:type="dxa"/>
                </w:tcPr>
                <w:p w14:paraId="39C80F69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ins w:id="684" w:author="user" w:date="2024-10-12T00:13:00Z"/>
                      <w:rFonts w:ascii="Times New Roman" w:eastAsia="標楷體" w:hAnsi="Times New Roman" w:cs="Times New Roman"/>
                      <w:rPrChange w:id="685" w:author="user" w:date="2024-10-12T18:53:00Z">
                        <w:rPr>
                          <w:ins w:id="686" w:author="user" w:date="2024-10-12T00:13:00Z"/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68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ins w:id="688" w:author="user" w:date="2024-10-12T00:14:00Z">
                    <w:r w:rsidR="007D46A1" w:rsidRPr="00052464" w:rsidDel="007D46A1">
                      <w:rPr>
                        <w:rFonts w:ascii="Times New Roman" w:eastAsia="標楷體" w:hAnsi="Times New Roman" w:cs="Times New Roman"/>
                        <w:rPrChange w:id="68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 xml:space="preserve"> </w:t>
                    </w:r>
                  </w:ins>
                  <w:del w:id="690" w:author="user" w:date="2024-10-12T00:14:00Z">
                    <w:r w:rsidRPr="00052464" w:rsidDel="007D46A1">
                      <w:rPr>
                        <w:rFonts w:ascii="Times New Roman" w:eastAsia="標楷體" w:hAnsi="Times New Roman" w:cs="Times New Roman"/>
                        <w:rPrChange w:id="691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控管原料冷藏庫維持</w:delText>
                    </w:r>
                    <w:r w:rsidRPr="00052464" w:rsidDel="007D46A1">
                      <w:rPr>
                        <w:rFonts w:ascii="Times New Roman" w:eastAsia="標楷體" w:hAnsi="Times New Roman" w:cs="Times New Roman"/>
                        <w:rPrChange w:id="692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7</w:delText>
                    </w:r>
                    <w:r w:rsidRPr="00052464" w:rsidDel="007D46A1">
                      <w:rPr>
                        <w:rFonts w:ascii="Times New Roman" w:eastAsia="標楷體" w:hAnsi="Times New Roman" w:cs="Times New Roman"/>
                        <w:rPrChange w:id="693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℃</w:delText>
                    </w:r>
                    <w:r w:rsidRPr="00052464" w:rsidDel="007D46A1">
                      <w:rPr>
                        <w:rFonts w:ascii="Times New Roman" w:eastAsia="標楷體" w:hAnsi="Times New Roman" w:cs="Times New Roman"/>
                        <w:rPrChange w:id="694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以下，凍結點以上。</w:delText>
                    </w:r>
                  </w:del>
                </w:p>
                <w:p w14:paraId="4B03F786" w14:textId="77777777" w:rsidR="007D46A1" w:rsidRPr="00052464" w:rsidRDefault="007D46A1" w:rsidP="00877000">
                  <w:pPr>
                    <w:tabs>
                      <w:tab w:val="left" w:pos="4205"/>
                    </w:tabs>
                    <w:jc w:val="both"/>
                    <w:rPr>
                      <w:ins w:id="695" w:author="user" w:date="2024-10-12T00:14:00Z"/>
                      <w:rFonts w:ascii="Times New Roman" w:eastAsia="標楷體" w:hAnsi="Times New Roman" w:cs="Times New Roman"/>
                      <w:rPrChange w:id="696" w:author="user" w:date="2024-10-12T18:53:00Z">
                        <w:rPr>
                          <w:ins w:id="697" w:author="user" w:date="2024-10-12T00:14:00Z"/>
                          <w:rFonts w:ascii="SimSun" w:hAnsi="SimSun"/>
                        </w:rPr>
                      </w:rPrChange>
                    </w:rPr>
                  </w:pPr>
                  <w:ins w:id="698" w:author="user" w:date="2024-10-12T00:13:00Z">
                    <w:r w:rsidRPr="00052464">
                      <w:rPr>
                        <w:rFonts w:ascii="Times New Roman" w:eastAsia="標楷體" w:hAnsi="Times New Roman" w:cs="Times New Roman"/>
                        <w:rPrChange w:id="69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倉管人員每日上午及下午確認冷藏庫溫度，並記錄於『冷藏庫溫度記錄表』，</w:t>
                    </w:r>
                  </w:ins>
                  <w:ins w:id="700" w:author="user" w:date="2024-10-12T00:14:00Z">
                    <w:r w:rsidRPr="00052464">
                      <w:rPr>
                        <w:rFonts w:ascii="Times New Roman" w:eastAsia="標楷體" w:hAnsi="Times New Roman" w:cs="Times New Roman"/>
                        <w:rPrChange w:id="70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確認溫度維持在規定條件內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0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(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03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7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04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℃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05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以下，凍結點以上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06" w:author="user" w:date="2024-10-12T18:53:00Z">
                          <w:rPr>
                            <w:rFonts w:ascii="SimSun" w:eastAsia="SimSun" w:hAnsi="SimSun"/>
                          </w:rPr>
                        </w:rPrChange>
                      </w:rPr>
                      <w:t>)</w:t>
                    </w:r>
                  </w:ins>
                  <w:ins w:id="707" w:author="user" w:date="2024-10-12T00:13:00Z">
                    <w:r w:rsidRPr="00052464">
                      <w:rPr>
                        <w:rFonts w:ascii="Times New Roman" w:eastAsia="標楷體" w:hAnsi="Times New Roman" w:cs="Times New Roman"/>
                        <w:rPrChange w:id="70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。</w:t>
                    </w:r>
                  </w:ins>
                </w:p>
                <w:p w14:paraId="723BBB59" w14:textId="77777777" w:rsidR="007D46A1" w:rsidRPr="00052464" w:rsidRDefault="007D46A1" w:rsidP="00877000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70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710" w:author="user" w:date="2024-10-12T00:14:00Z">
                    <w:r w:rsidRPr="00052464">
                      <w:rPr>
                        <w:rFonts w:ascii="Times New Roman" w:eastAsia="標楷體" w:hAnsi="Times New Roman" w:cs="Times New Roman"/>
                        <w:rPrChange w:id="711" w:author="user" w:date="2024-10-12T18:53:00Z">
                          <w:rPr>
                            <w:rFonts w:ascii="Seravek ExtraLight" w:eastAsia="SimSun" w:hAnsi="Seravek ExtraLight"/>
                          </w:rPr>
                        </w:rPrChange>
                      </w:rPr>
                      <w:t xml:space="preserve">2.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1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每年矯正冷藏庫溫度顯示器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1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，確認其正確性</w:t>
                    </w:r>
                  </w:ins>
                  <w:ins w:id="714" w:author="user" w:date="2024-10-12T00:50:00Z">
                    <w:r w:rsidR="0099742A" w:rsidRPr="00052464">
                      <w:rPr>
                        <w:rFonts w:ascii="Times New Roman" w:eastAsia="標楷體" w:hAnsi="Times New Roman" w:cs="Times New Roman"/>
                        <w:rPrChange w:id="71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。</w:t>
                    </w:r>
                  </w:ins>
                </w:p>
                <w:p w14:paraId="788F4635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71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del w:id="717" w:author="user" w:date="2024-10-12T00:15:00Z">
                    <w:r w:rsidRPr="00052464" w:rsidDel="007D46A1">
                      <w:rPr>
                        <w:rFonts w:ascii="Times New Roman" w:eastAsia="標楷體" w:hAnsi="Times New Roman" w:cs="Times New Roman"/>
                        <w:rPrChange w:id="718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2</w:delText>
                    </w:r>
                  </w:del>
                  <w:ins w:id="719" w:author="user" w:date="2024-10-12T00:15:00Z">
                    <w:r w:rsidR="007D46A1" w:rsidRPr="00052464">
                      <w:rPr>
                        <w:rFonts w:ascii="Times New Roman" w:eastAsia="標楷體" w:hAnsi="Times New Roman" w:cs="Times New Roman"/>
                        <w:rPrChange w:id="72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3</w:t>
                    </w:r>
                  </w:ins>
                  <w:r w:rsidRPr="00052464">
                    <w:rPr>
                      <w:rFonts w:ascii="Times New Roman" w:eastAsia="標楷體" w:hAnsi="Times New Roman" w:cs="Times New Roman"/>
                      <w:rPrChange w:id="72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.</w:t>
                  </w:r>
                  <w:r w:rsidRPr="00052464">
                    <w:rPr>
                      <w:rFonts w:ascii="Times New Roman" w:eastAsia="標楷體" w:hAnsi="Times New Roman" w:cs="Times New Roman"/>
                      <w:rPrChange w:id="72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不同來源蔬菜，分批儲存、有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72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效區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72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隔。</w:t>
                  </w:r>
                </w:p>
              </w:tc>
              <w:tc>
                <w:tcPr>
                  <w:tcW w:w="814" w:type="dxa"/>
                  <w:vAlign w:val="center"/>
                </w:tcPr>
                <w:p w14:paraId="2B854947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2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72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77000" w:rsidRPr="00052464" w14:paraId="1BD2BF1E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78E950F8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2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29D42EC2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72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72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4C129B46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73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73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48" w:type="dxa"/>
                  <w:vAlign w:val="center"/>
                </w:tcPr>
                <w:p w14:paraId="00DB9B42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3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3DFE9C1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3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0173C20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3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66A60A3" w14:textId="77777777" w:rsidR="00877000" w:rsidRPr="00052464" w:rsidRDefault="00C34087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3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736" w:author="user" w:date="2024-10-12T00:2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737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4A0A32F8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73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04522133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73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5DD0517B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4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877000" w:rsidRPr="00052464" w14:paraId="58B746F0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7EFA96CB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4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6E77F316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74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74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0AB59140" w14:textId="77777777" w:rsidR="00877000" w:rsidRPr="00052464" w:rsidRDefault="00877000" w:rsidP="00877000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74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74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48" w:type="dxa"/>
                  <w:vAlign w:val="center"/>
                </w:tcPr>
                <w:p w14:paraId="7291FA45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4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653B27D8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4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29747032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4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73010920" w14:textId="77777777" w:rsidR="00877000" w:rsidRPr="00052464" w:rsidRDefault="00C34087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74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750" w:author="user" w:date="2024-10-12T00:2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751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09C7FE19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75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586BC718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75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39C1BE88" w14:textId="77777777" w:rsidR="00877000" w:rsidRPr="00052464" w:rsidRDefault="00877000" w:rsidP="00877000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75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F268E3" w:rsidRPr="00052464" w14:paraId="44CB25A1" w14:textId="77777777" w:rsidTr="00E93977">
              <w:trPr>
                <w:trHeight w:val="720"/>
                <w:ins w:id="755" w:author="user" w:date="2024-10-12T00:03:00Z"/>
              </w:trPr>
              <w:tc>
                <w:tcPr>
                  <w:tcW w:w="1165" w:type="dxa"/>
                  <w:vMerge w:val="restart"/>
                  <w:vAlign w:val="center"/>
                </w:tcPr>
                <w:p w14:paraId="0A2955BC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756" w:author="user" w:date="2024-10-12T00:03:00Z"/>
                      <w:rFonts w:ascii="Times New Roman" w:eastAsia="標楷體" w:hAnsi="Times New Roman" w:cs="Times New Roman"/>
                      <w:rPrChange w:id="757" w:author="user" w:date="2024-10-12T18:53:00Z">
                        <w:rPr>
                          <w:ins w:id="758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759" w:author="user" w:date="2024-10-12T00:0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760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2-2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61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76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包材儲存</w:t>
                    </w:r>
                  </w:ins>
                </w:p>
              </w:tc>
              <w:tc>
                <w:tcPr>
                  <w:tcW w:w="1274" w:type="dxa"/>
                  <w:vAlign w:val="center"/>
                </w:tcPr>
                <w:p w14:paraId="6ECABA07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ins w:id="763" w:author="user" w:date="2024-10-12T00:04:00Z"/>
                      <w:rFonts w:ascii="Times New Roman" w:eastAsia="標楷體" w:hAnsi="Times New Roman" w:cs="Times New Roman"/>
                      <w:rPrChange w:id="764" w:author="user" w:date="2024-10-12T18:53:00Z">
                        <w:rPr>
                          <w:ins w:id="765" w:author="user" w:date="2024-10-12T00:04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766" w:author="user" w:date="2024-10-12T00:04:00Z">
                    <w:r w:rsidRPr="00052464">
                      <w:rPr>
                        <w:rFonts w:ascii="Times New Roman" w:eastAsia="標楷體" w:hAnsi="Times New Roman" w:cs="Times New Roman"/>
                        <w:rPrChange w:id="767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生物性</w:t>
                    </w:r>
                  </w:ins>
                </w:p>
                <w:p w14:paraId="724F893D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ins w:id="768" w:author="user" w:date="2024-10-12T00:03:00Z"/>
                      <w:rFonts w:ascii="Times New Roman" w:eastAsia="標楷體" w:hAnsi="Times New Roman" w:cs="Times New Roman"/>
                      <w:rPrChange w:id="769" w:author="user" w:date="2024-10-12T18:53:00Z">
                        <w:rPr>
                          <w:ins w:id="770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771" w:author="user" w:date="2024-10-12T00:04:00Z">
                    <w:r w:rsidRPr="00052464">
                      <w:rPr>
                        <w:rFonts w:ascii="Times New Roman" w:eastAsia="標楷體" w:hAnsi="Times New Roman" w:cs="Times New Roman"/>
                        <w:rPrChange w:id="77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無</w:t>
                    </w:r>
                  </w:ins>
                </w:p>
              </w:tc>
              <w:tc>
                <w:tcPr>
                  <w:tcW w:w="548" w:type="dxa"/>
                  <w:vAlign w:val="center"/>
                </w:tcPr>
                <w:p w14:paraId="7050DC2C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773" w:author="user" w:date="2024-10-12T00:03:00Z"/>
                      <w:rFonts w:ascii="Times New Roman" w:eastAsia="標楷體" w:hAnsi="Times New Roman" w:cs="Times New Roman"/>
                      <w:rPrChange w:id="774" w:author="user" w:date="2024-10-12T18:53:00Z">
                        <w:rPr>
                          <w:ins w:id="775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691B7D4B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776" w:author="user" w:date="2024-10-12T00:03:00Z"/>
                      <w:rFonts w:ascii="Times New Roman" w:eastAsia="標楷體" w:hAnsi="Times New Roman" w:cs="Times New Roman"/>
                      <w:rPrChange w:id="777" w:author="user" w:date="2024-10-12T18:53:00Z">
                        <w:rPr>
                          <w:ins w:id="778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EA28315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779" w:author="user" w:date="2024-10-12T00:03:00Z"/>
                      <w:rFonts w:ascii="Times New Roman" w:eastAsia="標楷體" w:hAnsi="Times New Roman" w:cs="Times New Roman"/>
                      <w:rPrChange w:id="780" w:author="user" w:date="2024-10-12T18:53:00Z">
                        <w:rPr>
                          <w:ins w:id="781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B8B987E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782" w:author="user" w:date="2024-10-12T00:03:00Z"/>
                      <w:rFonts w:ascii="Times New Roman" w:eastAsia="標楷體" w:hAnsi="Times New Roman" w:cs="Times New Roman"/>
                      <w:lang w:eastAsia="zh-CN"/>
                      <w:rPrChange w:id="783" w:author="user" w:date="2024-10-12T18:53:00Z">
                        <w:rPr>
                          <w:ins w:id="784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785" w:author="user" w:date="2024-10-12T00:04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786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5565E7C6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ins w:id="787" w:author="user" w:date="2024-10-12T00:03:00Z"/>
                      <w:rFonts w:ascii="Times New Roman" w:eastAsia="標楷體" w:hAnsi="Times New Roman" w:cs="Times New Roman"/>
                      <w:lang w:eastAsia="zh-CN"/>
                      <w:rPrChange w:id="788" w:author="user" w:date="2024-10-12T18:53:00Z">
                        <w:rPr>
                          <w:ins w:id="789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41797424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ins w:id="790" w:author="user" w:date="2024-10-12T00:03:00Z"/>
                      <w:rFonts w:ascii="Times New Roman" w:eastAsia="標楷體" w:hAnsi="Times New Roman" w:cs="Times New Roman"/>
                      <w:rPrChange w:id="791" w:author="user" w:date="2024-10-12T18:53:00Z">
                        <w:rPr>
                          <w:ins w:id="792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6B69616B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793" w:author="user" w:date="2024-10-12T00:03:00Z"/>
                      <w:rFonts w:ascii="Times New Roman" w:eastAsia="標楷體" w:hAnsi="Times New Roman" w:cs="Times New Roman"/>
                      <w:rPrChange w:id="794" w:author="user" w:date="2024-10-12T18:53:00Z">
                        <w:rPr>
                          <w:ins w:id="795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F268E3" w:rsidRPr="00052464" w14:paraId="2886F80C" w14:textId="77777777" w:rsidTr="00E93977">
              <w:trPr>
                <w:trHeight w:val="720"/>
                <w:ins w:id="796" w:author="user" w:date="2024-10-12T00:03:00Z"/>
              </w:trPr>
              <w:tc>
                <w:tcPr>
                  <w:tcW w:w="1165" w:type="dxa"/>
                  <w:vMerge/>
                  <w:vAlign w:val="center"/>
                </w:tcPr>
                <w:p w14:paraId="406F70B9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797" w:author="user" w:date="2024-10-12T00:03:00Z"/>
                      <w:rFonts w:ascii="Times New Roman" w:eastAsia="標楷體" w:hAnsi="Times New Roman" w:cs="Times New Roman"/>
                      <w:rPrChange w:id="798" w:author="user" w:date="2024-10-12T18:53:00Z">
                        <w:rPr>
                          <w:ins w:id="799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0E443DE1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ins w:id="800" w:author="user" w:date="2024-10-12T00:04:00Z"/>
                      <w:rFonts w:ascii="Times New Roman" w:eastAsia="標楷體" w:hAnsi="Times New Roman" w:cs="Times New Roman"/>
                      <w:rPrChange w:id="801" w:author="user" w:date="2024-10-12T18:53:00Z">
                        <w:rPr>
                          <w:ins w:id="802" w:author="user" w:date="2024-10-12T00:04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03" w:author="user" w:date="2024-10-12T00:04:00Z">
                    <w:r w:rsidRPr="00052464">
                      <w:rPr>
                        <w:rFonts w:ascii="Times New Roman" w:eastAsia="標楷體" w:hAnsi="Times New Roman" w:cs="Times New Roman"/>
                        <w:rPrChange w:id="804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化學性</w:t>
                    </w:r>
                  </w:ins>
                </w:p>
                <w:p w14:paraId="6B069DF4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ins w:id="805" w:author="user" w:date="2024-10-12T00:03:00Z"/>
                      <w:rFonts w:ascii="Times New Roman" w:eastAsia="標楷體" w:hAnsi="Times New Roman" w:cs="Times New Roman"/>
                      <w:rPrChange w:id="806" w:author="user" w:date="2024-10-12T18:53:00Z">
                        <w:rPr>
                          <w:ins w:id="807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08" w:author="user" w:date="2024-10-12T00:04:00Z">
                    <w:r w:rsidRPr="00052464">
                      <w:rPr>
                        <w:rFonts w:ascii="Times New Roman" w:eastAsia="標楷體" w:hAnsi="Times New Roman" w:cs="Times New Roman"/>
                        <w:rPrChange w:id="80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無</w:t>
                    </w:r>
                  </w:ins>
                </w:p>
              </w:tc>
              <w:tc>
                <w:tcPr>
                  <w:tcW w:w="548" w:type="dxa"/>
                  <w:vAlign w:val="center"/>
                </w:tcPr>
                <w:p w14:paraId="77E682D6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10" w:author="user" w:date="2024-10-12T00:03:00Z"/>
                      <w:rFonts w:ascii="Times New Roman" w:eastAsia="標楷體" w:hAnsi="Times New Roman" w:cs="Times New Roman"/>
                      <w:rPrChange w:id="811" w:author="user" w:date="2024-10-12T18:53:00Z">
                        <w:rPr>
                          <w:ins w:id="812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61364CD8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13" w:author="user" w:date="2024-10-12T00:03:00Z"/>
                      <w:rFonts w:ascii="Times New Roman" w:eastAsia="標楷體" w:hAnsi="Times New Roman" w:cs="Times New Roman"/>
                      <w:rPrChange w:id="814" w:author="user" w:date="2024-10-12T18:53:00Z">
                        <w:rPr>
                          <w:ins w:id="815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7B2ED31B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16" w:author="user" w:date="2024-10-12T00:03:00Z"/>
                      <w:rFonts w:ascii="Times New Roman" w:eastAsia="標楷體" w:hAnsi="Times New Roman" w:cs="Times New Roman"/>
                      <w:rPrChange w:id="817" w:author="user" w:date="2024-10-12T18:53:00Z">
                        <w:rPr>
                          <w:ins w:id="818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E65AE71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19" w:author="user" w:date="2024-10-12T00:03:00Z"/>
                      <w:rFonts w:ascii="Times New Roman" w:eastAsia="標楷體" w:hAnsi="Times New Roman" w:cs="Times New Roman"/>
                      <w:lang w:eastAsia="zh-CN"/>
                      <w:rPrChange w:id="820" w:author="user" w:date="2024-10-12T18:53:00Z">
                        <w:rPr>
                          <w:ins w:id="821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22" w:author="user" w:date="2024-10-12T00:04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823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2DE1F3CD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ins w:id="824" w:author="user" w:date="2024-10-12T00:03:00Z"/>
                      <w:rFonts w:ascii="Times New Roman" w:eastAsia="標楷體" w:hAnsi="Times New Roman" w:cs="Times New Roman"/>
                      <w:rPrChange w:id="825" w:author="user" w:date="2024-10-12T18:53:00Z">
                        <w:rPr>
                          <w:ins w:id="826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5052D5A4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ins w:id="827" w:author="user" w:date="2024-10-12T00:03:00Z"/>
                      <w:rFonts w:ascii="Times New Roman" w:eastAsia="標楷體" w:hAnsi="Times New Roman" w:cs="Times New Roman"/>
                      <w:rPrChange w:id="828" w:author="user" w:date="2024-10-12T18:53:00Z">
                        <w:rPr>
                          <w:ins w:id="829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14DACA13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30" w:author="user" w:date="2024-10-12T00:03:00Z"/>
                      <w:rFonts w:ascii="Times New Roman" w:eastAsia="標楷體" w:hAnsi="Times New Roman" w:cs="Times New Roman"/>
                      <w:rPrChange w:id="831" w:author="user" w:date="2024-10-12T18:53:00Z">
                        <w:rPr>
                          <w:ins w:id="832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F268E3" w:rsidRPr="00052464" w14:paraId="6FDD879B" w14:textId="77777777" w:rsidTr="00E93977">
              <w:trPr>
                <w:trHeight w:val="720"/>
                <w:ins w:id="833" w:author="user" w:date="2024-10-12T00:03:00Z"/>
              </w:trPr>
              <w:tc>
                <w:tcPr>
                  <w:tcW w:w="1165" w:type="dxa"/>
                  <w:vMerge/>
                  <w:vAlign w:val="center"/>
                </w:tcPr>
                <w:p w14:paraId="5CE6A03A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34" w:author="user" w:date="2024-10-12T00:03:00Z"/>
                      <w:rFonts w:ascii="Times New Roman" w:eastAsia="標楷體" w:hAnsi="Times New Roman" w:cs="Times New Roman"/>
                      <w:rPrChange w:id="835" w:author="user" w:date="2024-10-12T18:53:00Z">
                        <w:rPr>
                          <w:ins w:id="836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169DAFEF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ins w:id="837" w:author="user" w:date="2024-10-12T00:04:00Z"/>
                      <w:rFonts w:ascii="Times New Roman" w:eastAsia="標楷體" w:hAnsi="Times New Roman" w:cs="Times New Roman"/>
                      <w:rPrChange w:id="838" w:author="user" w:date="2024-10-12T18:53:00Z">
                        <w:rPr>
                          <w:ins w:id="839" w:author="user" w:date="2024-10-12T00:04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40" w:author="user" w:date="2024-10-12T00:04:00Z">
                    <w:r w:rsidRPr="00052464">
                      <w:rPr>
                        <w:rFonts w:ascii="Times New Roman" w:eastAsia="標楷體" w:hAnsi="Times New Roman" w:cs="Times New Roman"/>
                        <w:rPrChange w:id="841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物理性</w:t>
                    </w:r>
                  </w:ins>
                </w:p>
                <w:p w14:paraId="3A7315A7" w14:textId="77777777" w:rsidR="00F268E3" w:rsidRPr="00052464" w:rsidRDefault="00C34087" w:rsidP="00F268E3">
                  <w:pPr>
                    <w:tabs>
                      <w:tab w:val="left" w:pos="4205"/>
                    </w:tabs>
                    <w:rPr>
                      <w:ins w:id="842" w:author="user" w:date="2024-10-12T00:03:00Z"/>
                      <w:rFonts w:ascii="Times New Roman" w:eastAsia="標楷體" w:hAnsi="Times New Roman" w:cs="Times New Roman"/>
                      <w:lang w:eastAsia="zh-CN"/>
                      <w:rPrChange w:id="843" w:author="user" w:date="2024-10-12T18:53:00Z">
                        <w:rPr>
                          <w:ins w:id="844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45" w:author="user" w:date="2024-10-12T00:2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846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夾雜物</w:t>
                    </w:r>
                  </w:ins>
                </w:p>
              </w:tc>
              <w:tc>
                <w:tcPr>
                  <w:tcW w:w="548" w:type="dxa"/>
                  <w:vAlign w:val="center"/>
                </w:tcPr>
                <w:p w14:paraId="6C12797D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47" w:author="user" w:date="2024-10-12T00:03:00Z"/>
                      <w:rFonts w:ascii="Times New Roman" w:eastAsia="標楷體" w:hAnsi="Times New Roman" w:cs="Times New Roman"/>
                      <w:rPrChange w:id="848" w:author="user" w:date="2024-10-12T18:53:00Z">
                        <w:rPr>
                          <w:ins w:id="849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BCB97BD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50" w:author="user" w:date="2024-10-12T00:03:00Z"/>
                      <w:rFonts w:ascii="Times New Roman" w:eastAsia="標楷體" w:hAnsi="Times New Roman" w:cs="Times New Roman"/>
                      <w:rPrChange w:id="851" w:author="user" w:date="2024-10-12T18:53:00Z">
                        <w:rPr>
                          <w:ins w:id="852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6C88F3B7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53" w:author="user" w:date="2024-10-12T00:03:00Z"/>
                      <w:rFonts w:ascii="Times New Roman" w:eastAsia="標楷體" w:hAnsi="Times New Roman" w:cs="Times New Roman"/>
                      <w:rPrChange w:id="854" w:author="user" w:date="2024-10-12T18:53:00Z">
                        <w:rPr>
                          <w:ins w:id="855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CFAAD50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56" w:author="user" w:date="2024-10-12T00:03:00Z"/>
                      <w:rFonts w:ascii="Times New Roman" w:eastAsia="標楷體" w:hAnsi="Times New Roman" w:cs="Times New Roman"/>
                      <w:lang w:eastAsia="zh-CN"/>
                      <w:rPrChange w:id="857" w:author="user" w:date="2024-10-12T18:53:00Z">
                        <w:rPr>
                          <w:ins w:id="858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59" w:author="user" w:date="2024-10-12T00:04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860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17D7BD64" w14:textId="77777777" w:rsidR="00F268E3" w:rsidRPr="00052464" w:rsidRDefault="00C34087" w:rsidP="00F268E3">
                  <w:pPr>
                    <w:tabs>
                      <w:tab w:val="left" w:pos="4205"/>
                    </w:tabs>
                    <w:jc w:val="both"/>
                    <w:rPr>
                      <w:ins w:id="861" w:author="user" w:date="2024-10-12T00:03:00Z"/>
                      <w:rFonts w:ascii="Times New Roman" w:eastAsia="標楷體" w:hAnsi="Times New Roman" w:cs="Times New Roman"/>
                      <w:rPrChange w:id="862" w:author="user" w:date="2024-10-12T18:53:00Z">
                        <w:rPr>
                          <w:ins w:id="863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64" w:author="user" w:date="2024-10-12T00:23:00Z">
                    <w:r w:rsidRPr="00052464">
                      <w:rPr>
                        <w:rFonts w:ascii="Times New Roman" w:eastAsia="標楷體" w:hAnsi="Times New Roman" w:cs="Times New Roman"/>
                        <w:rPrChange w:id="86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依據廠內資料，</w:t>
                    </w:r>
                  </w:ins>
                  <w:ins w:id="866" w:author="user" w:date="2024-10-12T00:24:00Z">
                    <w:r w:rsidRPr="00052464">
                      <w:rPr>
                        <w:rFonts w:ascii="Times New Roman" w:eastAsia="標楷體" w:hAnsi="Times New Roman" w:cs="Times New Roman"/>
                        <w:rPrChange w:id="86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發生夾雜物不良品之機率極低。</w:t>
                    </w:r>
                  </w:ins>
                </w:p>
              </w:tc>
              <w:tc>
                <w:tcPr>
                  <w:tcW w:w="2704" w:type="dxa"/>
                </w:tcPr>
                <w:p w14:paraId="4A896B50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ins w:id="868" w:author="user" w:date="2024-10-12T00:03:00Z"/>
                      <w:rFonts w:ascii="Times New Roman" w:eastAsia="標楷體" w:hAnsi="Times New Roman" w:cs="Times New Roman"/>
                      <w:rPrChange w:id="869" w:author="user" w:date="2024-10-12T18:53:00Z">
                        <w:rPr>
                          <w:ins w:id="870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14E6A891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ins w:id="871" w:author="user" w:date="2024-10-12T00:03:00Z"/>
                      <w:rFonts w:ascii="Times New Roman" w:eastAsia="標楷體" w:hAnsi="Times New Roman" w:cs="Times New Roman"/>
                      <w:rPrChange w:id="872" w:author="user" w:date="2024-10-12T18:53:00Z">
                        <w:rPr>
                          <w:ins w:id="873" w:author="user" w:date="2024-10-12T00:0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F268E3" w:rsidRPr="00052464" w14:paraId="20C125ED" w14:textId="77777777" w:rsidTr="00E93977">
              <w:trPr>
                <w:trHeight w:val="720"/>
              </w:trPr>
              <w:tc>
                <w:tcPr>
                  <w:tcW w:w="1165" w:type="dxa"/>
                  <w:vMerge w:val="restart"/>
                  <w:vAlign w:val="center"/>
                </w:tcPr>
                <w:p w14:paraId="20A849B6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87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87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3.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87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拆箱選別</w:t>
                  </w:r>
                  <w:proofErr w:type="gramEnd"/>
                </w:p>
              </w:tc>
              <w:tc>
                <w:tcPr>
                  <w:tcW w:w="1274" w:type="dxa"/>
                  <w:vAlign w:val="center"/>
                </w:tcPr>
                <w:p w14:paraId="73207D17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87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87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406BE17A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87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88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548" w:type="dxa"/>
                  <w:vAlign w:val="center"/>
                </w:tcPr>
                <w:p w14:paraId="05B5E48F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88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2E0DF042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88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67C6D131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88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1542E00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884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885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257590BD" w14:textId="77777777" w:rsidR="00C34087" w:rsidRPr="00052464" w:rsidRDefault="00C34087" w:rsidP="00F268E3">
                  <w:pPr>
                    <w:tabs>
                      <w:tab w:val="left" w:pos="4205"/>
                    </w:tabs>
                    <w:jc w:val="both"/>
                    <w:rPr>
                      <w:ins w:id="886" w:author="user" w:date="2024-10-12T00:25:00Z"/>
                      <w:rFonts w:ascii="Times New Roman" w:eastAsia="標楷體" w:hAnsi="Times New Roman" w:cs="Times New Roman"/>
                      <w:rPrChange w:id="887" w:author="user" w:date="2024-10-12T18:53:00Z">
                        <w:rPr>
                          <w:ins w:id="888" w:author="user" w:date="2024-10-12T00:25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889" w:author="user" w:date="2024-10-12T00:25:00Z">
                    <w:r w:rsidRPr="00052464">
                      <w:rPr>
                        <w:rFonts w:ascii="Times New Roman" w:eastAsia="標楷體" w:hAnsi="Times New Roman" w:cs="Times New Roman"/>
                        <w:rPrChange w:id="89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1.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891" w:author="user" w:date="2024-10-12T18:53:00Z">
                          <w:rPr>
                            <w:rFonts w:ascii="SimSun" w:eastAsia="SimSun" w:hAnsi="SimSun"/>
                          </w:rPr>
                        </w:rPrChange>
                      </w:rPr>
                      <w:t xml:space="preserve"> </w:t>
                    </w:r>
                  </w:ins>
                  <w:proofErr w:type="gramStart"/>
                  <w:ins w:id="892" w:author="user" w:date="2024-10-12T00:24:00Z">
                    <w:r w:rsidRPr="00052464">
                      <w:rPr>
                        <w:rFonts w:ascii="Times New Roman" w:eastAsia="標楷體" w:hAnsi="Times New Roman" w:cs="Times New Roman"/>
                        <w:rPrChange w:id="89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若拆箱選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89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別人員手部清潔消毒</w:t>
                    </w:r>
                  </w:ins>
                  <w:ins w:id="895" w:author="user" w:date="2024-10-12T00:25:00Z">
                    <w:r w:rsidRPr="00052464">
                      <w:rPr>
                        <w:rFonts w:ascii="Times New Roman" w:eastAsia="標楷體" w:hAnsi="Times New Roman" w:cs="Times New Roman"/>
                        <w:rPrChange w:id="89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不完全或器具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  <w:rPrChange w:id="89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不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89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潔，會造成原料污染。</w:t>
                    </w:r>
                  </w:ins>
                </w:p>
                <w:p w14:paraId="2A3E7B3A" w14:textId="77777777" w:rsidR="00F268E3" w:rsidRPr="00052464" w:rsidRDefault="00C34087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89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900" w:author="user" w:date="2024-10-12T00:25:00Z">
                    <w:r w:rsidRPr="00052464">
                      <w:rPr>
                        <w:rFonts w:ascii="Times New Roman" w:eastAsia="標楷體" w:hAnsi="Times New Roman" w:cs="Times New Roman"/>
                        <w:rPrChange w:id="90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2.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902" w:author="user" w:date="2024-10-12T18:53:00Z">
                          <w:rPr>
                            <w:rFonts w:ascii="SimSun" w:eastAsia="SimSun" w:hAnsi="SimSun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90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若冷藏溫度不足，將導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90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lastRenderedPageBreak/>
                      <w:t>致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90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病原菌滋長危害健康。</w:t>
                  </w:r>
                </w:p>
              </w:tc>
              <w:tc>
                <w:tcPr>
                  <w:tcW w:w="2704" w:type="dxa"/>
                </w:tcPr>
                <w:p w14:paraId="3A0A2E5F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90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0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lastRenderedPageBreak/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90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蔬菜不得停留超過</w:t>
                  </w:r>
                  <w:r w:rsidRPr="00052464">
                    <w:rPr>
                      <w:rFonts w:ascii="Times New Roman" w:eastAsia="標楷體" w:hAnsi="Times New Roman" w:cs="Times New Roman"/>
                      <w:rPrChange w:id="90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20</w:t>
                  </w:r>
                  <w:r w:rsidRPr="00052464">
                    <w:rPr>
                      <w:rFonts w:ascii="Times New Roman" w:eastAsia="標楷體" w:hAnsi="Times New Roman" w:cs="Times New Roman"/>
                      <w:rPrChange w:id="91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分鐘。</w:t>
                  </w:r>
                </w:p>
                <w:p w14:paraId="33A1C53C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91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1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2.</w:t>
                  </w:r>
                  <w:r w:rsidRPr="00052464">
                    <w:rPr>
                      <w:rFonts w:ascii="Times New Roman" w:eastAsia="標楷體" w:hAnsi="Times New Roman" w:cs="Times New Roman"/>
                      <w:rPrChange w:id="91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每隔</w:t>
                  </w:r>
                  <w:r w:rsidRPr="00052464">
                    <w:rPr>
                      <w:rFonts w:ascii="Times New Roman" w:eastAsia="標楷體" w:hAnsi="Times New Roman" w:cs="Times New Roman"/>
                      <w:rPrChange w:id="91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30</w:t>
                  </w:r>
                  <w:r w:rsidRPr="00052464">
                    <w:rPr>
                      <w:rFonts w:ascii="Times New Roman" w:eastAsia="標楷體" w:hAnsi="Times New Roman" w:cs="Times New Roman"/>
                      <w:rPrChange w:id="91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分鐘以酒精消毒</w:t>
                  </w:r>
                  <w:ins w:id="916" w:author="user" w:date="2024-10-12T00:25:00Z">
                    <w:r w:rsidR="00C34087" w:rsidRPr="00052464">
                      <w:rPr>
                        <w:rFonts w:ascii="Times New Roman" w:eastAsia="標楷體" w:hAnsi="Times New Roman" w:cs="Times New Roman"/>
                        <w:rPrChange w:id="91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手部、</w:t>
                    </w:r>
                  </w:ins>
                  <w:r w:rsidRPr="00052464">
                    <w:rPr>
                      <w:rFonts w:ascii="Times New Roman" w:eastAsia="標楷體" w:hAnsi="Times New Roman" w:cs="Times New Roman"/>
                      <w:rPrChange w:id="91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桌面與器具</w:t>
                  </w:r>
                  <w:ins w:id="919" w:author="user" w:date="2024-10-12T00:37:00Z">
                    <w:r w:rsidR="00890585" w:rsidRPr="00052464">
                      <w:rPr>
                        <w:rFonts w:ascii="Times New Roman" w:eastAsia="標楷體" w:hAnsi="Times New Roman" w:cs="Times New Roman"/>
                        <w:rPrChange w:id="92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，避免污染</w:t>
                    </w:r>
                  </w:ins>
                  <w:r w:rsidRPr="00052464">
                    <w:rPr>
                      <w:rFonts w:ascii="Times New Roman" w:eastAsia="標楷體" w:hAnsi="Times New Roman" w:cs="Times New Roman"/>
                      <w:rPrChange w:id="92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。</w:t>
                  </w:r>
                </w:p>
              </w:tc>
              <w:tc>
                <w:tcPr>
                  <w:tcW w:w="814" w:type="dxa"/>
                  <w:vAlign w:val="center"/>
                </w:tcPr>
                <w:p w14:paraId="601856A7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2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2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F268E3" w:rsidRPr="00052464" w14:paraId="6AD2F48C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2CD8C619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2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13346E1F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92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2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5D716836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92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2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48" w:type="dxa"/>
                  <w:vAlign w:val="center"/>
                </w:tcPr>
                <w:p w14:paraId="62B7CE5C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2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0748B18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3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208F23B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3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C41AB75" w14:textId="77777777" w:rsidR="00F268E3" w:rsidRPr="00052464" w:rsidRDefault="004759AE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3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933" w:author="user" w:date="2024-10-12T13:11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934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3E5B822B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93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579D7D38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93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4FD99FC4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3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F268E3" w:rsidRPr="00052464" w14:paraId="739F7C6E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39FC909A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3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29443399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93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4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387C2B48" w14:textId="77777777" w:rsidR="00F268E3" w:rsidRPr="00052464" w:rsidRDefault="00890585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94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942" w:author="user" w:date="2024-10-12T00:39:00Z">
                    <w:r w:rsidRPr="00052464">
                      <w:rPr>
                        <w:rFonts w:ascii="Times New Roman" w:eastAsia="標楷體" w:hAnsi="Times New Roman" w:cs="Times New Roman"/>
                        <w:rPrChange w:id="94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異物混入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944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94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切割後的包材</w:t>
                  </w:r>
                  <w:ins w:id="946" w:author="user" w:date="2024-10-12T00:39:00Z">
                    <w:r w:rsidRPr="00052464">
                      <w:rPr>
                        <w:rFonts w:ascii="Times New Roman" w:eastAsia="標楷體" w:hAnsi="Times New Roman" w:cs="Times New Roman"/>
                        <w:rPrChange w:id="94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、金屬碎片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948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)</w:t>
                    </w:r>
                  </w:ins>
                  <w:del w:id="949" w:author="user" w:date="2024-10-12T00:39:00Z">
                    <w:r w:rsidR="00F268E3" w:rsidRPr="00052464" w:rsidDel="00890585">
                      <w:rPr>
                        <w:rFonts w:ascii="Times New Roman" w:eastAsia="標楷體" w:hAnsi="Times New Roman" w:cs="Times New Roman"/>
                        <w:rPrChange w:id="950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掉入</w:delText>
                    </w:r>
                  </w:del>
                </w:p>
              </w:tc>
              <w:tc>
                <w:tcPr>
                  <w:tcW w:w="548" w:type="dxa"/>
                  <w:vAlign w:val="center"/>
                </w:tcPr>
                <w:p w14:paraId="0E953390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5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CE7DCF4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5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614349D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5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03338D0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954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955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08174BDF" w14:textId="77777777" w:rsidR="00F268E3" w:rsidRPr="00052464" w:rsidRDefault="00890585" w:rsidP="00F268E3">
                  <w:pPr>
                    <w:tabs>
                      <w:tab w:val="left" w:pos="4205"/>
                    </w:tabs>
                    <w:jc w:val="both"/>
                    <w:rPr>
                      <w:ins w:id="956" w:author="user" w:date="2024-10-12T00:40:00Z"/>
                      <w:rFonts w:ascii="Times New Roman" w:eastAsia="標楷體" w:hAnsi="Times New Roman" w:cs="Times New Roman"/>
                      <w:rPrChange w:id="957" w:author="user" w:date="2024-10-12T18:53:00Z">
                        <w:rPr>
                          <w:ins w:id="958" w:author="user" w:date="2024-10-12T00:40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959" w:author="user" w:date="2024-10-12T00:38:00Z">
                    <w:r w:rsidRPr="00052464">
                      <w:rPr>
                        <w:rFonts w:ascii="Times New Roman" w:eastAsia="標楷體" w:hAnsi="Times New Roman" w:cs="Times New Roman"/>
                        <w:rPrChange w:id="96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1.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961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96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塑膠製品加熱後可能析出塑化劑。</w:t>
                  </w:r>
                </w:p>
                <w:p w14:paraId="00C6685B" w14:textId="77777777" w:rsidR="00890585" w:rsidRPr="00052464" w:rsidRDefault="00890585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lang w:eastAsia="zh-CN"/>
                      <w:rPrChange w:id="96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964" w:author="user" w:date="2024-10-12T00:40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965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2.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966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967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刀具斷裂混入</w:t>
                    </w:r>
                  </w:ins>
                </w:p>
              </w:tc>
              <w:tc>
                <w:tcPr>
                  <w:tcW w:w="2704" w:type="dxa"/>
                </w:tcPr>
                <w:p w14:paraId="569E2354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96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6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97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拆箱區應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97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謹慎操，包裝完全拆除完成後才運送至選別區。</w:t>
                  </w:r>
                </w:p>
                <w:p w14:paraId="0BBE372B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ins w:id="972" w:author="user" w:date="2024-10-12T00:40:00Z"/>
                      <w:rFonts w:ascii="Times New Roman" w:eastAsia="標楷體" w:hAnsi="Times New Roman" w:cs="Times New Roman"/>
                      <w:rPrChange w:id="973" w:author="user" w:date="2024-10-12T18:53:00Z">
                        <w:rPr>
                          <w:ins w:id="974" w:author="user" w:date="2024-10-12T00:40:00Z"/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7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2.</w:t>
                  </w:r>
                  <w:r w:rsidRPr="00052464">
                    <w:rPr>
                      <w:rFonts w:ascii="Times New Roman" w:eastAsia="標楷體" w:hAnsi="Times New Roman" w:cs="Times New Roman"/>
                      <w:rPrChange w:id="97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選別區人員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97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目視挑除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97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。</w:t>
                  </w:r>
                </w:p>
                <w:p w14:paraId="1B572FE9" w14:textId="77777777" w:rsidR="00890585" w:rsidRPr="00052464" w:rsidRDefault="00890585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97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980" w:author="user" w:date="2024-10-12T00:40:00Z">
                    <w:r w:rsidRPr="00052464">
                      <w:rPr>
                        <w:rFonts w:ascii="Times New Roman" w:eastAsia="標楷體" w:hAnsi="Times New Roman" w:cs="Times New Roman"/>
                        <w:rPrChange w:id="98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3.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982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98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後續金檢</w:t>
                    </w:r>
                  </w:ins>
                  <w:ins w:id="984" w:author="user" w:date="2024-10-12T00:41:00Z">
                    <w:r w:rsidRPr="00052464">
                      <w:rPr>
                        <w:rFonts w:ascii="Times New Roman" w:eastAsia="標楷體" w:hAnsi="Times New Roman" w:cs="Times New Roman"/>
                        <w:rPrChange w:id="98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檢測</w:t>
                    </w:r>
                  </w:ins>
                  <w:ins w:id="986" w:author="user" w:date="2024-10-12T00:42:00Z">
                    <w:r w:rsidRPr="00052464">
                      <w:rPr>
                        <w:rFonts w:ascii="Times New Roman" w:eastAsia="標楷體" w:hAnsi="Times New Roman" w:cs="Times New Roman"/>
                        <w:rPrChange w:id="98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可剔除。</w:t>
                    </w:r>
                  </w:ins>
                </w:p>
              </w:tc>
              <w:tc>
                <w:tcPr>
                  <w:tcW w:w="814" w:type="dxa"/>
                  <w:vAlign w:val="center"/>
                </w:tcPr>
                <w:p w14:paraId="7AD5B576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8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8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F268E3" w:rsidRPr="00052464" w14:paraId="4347F1AD" w14:textId="77777777" w:rsidTr="00E93977">
              <w:trPr>
                <w:trHeight w:val="720"/>
              </w:trPr>
              <w:tc>
                <w:tcPr>
                  <w:tcW w:w="1165" w:type="dxa"/>
                  <w:vMerge w:val="restart"/>
                  <w:vAlign w:val="center"/>
                </w:tcPr>
                <w:p w14:paraId="48757EDF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9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9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4.</w:t>
                  </w:r>
                  <w:r w:rsidRPr="00052464">
                    <w:rPr>
                      <w:rFonts w:ascii="Times New Roman" w:eastAsia="標楷體" w:hAnsi="Times New Roman" w:cs="Times New Roman"/>
                      <w:rPrChange w:id="99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定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99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寸截切</w:t>
                  </w:r>
                  <w:proofErr w:type="gramEnd"/>
                </w:p>
              </w:tc>
              <w:tc>
                <w:tcPr>
                  <w:tcW w:w="1274" w:type="dxa"/>
                  <w:vAlign w:val="center"/>
                </w:tcPr>
                <w:p w14:paraId="5E91150A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99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9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7EE10D46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99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99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548" w:type="dxa"/>
                  <w:vAlign w:val="center"/>
                </w:tcPr>
                <w:p w14:paraId="1AC7452C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9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69B55D82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99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6DD12ABA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0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C610DFF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001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1002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02629CD3" w14:textId="77777777" w:rsidR="00F268E3" w:rsidRPr="00052464" w:rsidRDefault="0099742A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00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004" w:author="user" w:date="2024-10-12T00:47:00Z">
                    <w:r w:rsidRPr="00052464">
                      <w:rPr>
                        <w:rFonts w:ascii="Times New Roman" w:eastAsia="標楷體" w:hAnsi="Times New Roman" w:cs="Times New Roman"/>
                        <w:rPrChange w:id="100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若機械設備情節不完全，會造成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100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病原菌滋長危害健康。</w:t>
                  </w:r>
                </w:p>
              </w:tc>
              <w:tc>
                <w:tcPr>
                  <w:tcW w:w="2704" w:type="dxa"/>
                </w:tcPr>
                <w:p w14:paraId="1C26EC13" w14:textId="77777777" w:rsidR="00F268E3" w:rsidRPr="00052464" w:rsidRDefault="00890585" w:rsidP="00F268E3">
                  <w:pPr>
                    <w:tabs>
                      <w:tab w:val="left" w:pos="4205"/>
                    </w:tabs>
                    <w:jc w:val="both"/>
                    <w:rPr>
                      <w:ins w:id="1007" w:author="user" w:date="2024-10-12T00:43:00Z"/>
                      <w:rFonts w:ascii="Times New Roman" w:eastAsia="標楷體" w:hAnsi="Times New Roman" w:cs="Times New Roman"/>
                      <w:rPrChange w:id="1008" w:author="user" w:date="2024-10-12T18:53:00Z">
                        <w:rPr>
                          <w:ins w:id="1009" w:author="user" w:date="2024-10-12T00:4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010" w:author="user" w:date="2024-10-12T00:43:00Z">
                    <w:r w:rsidRPr="00052464">
                      <w:rPr>
                        <w:rFonts w:ascii="Times New Roman" w:eastAsia="標楷體" w:hAnsi="Times New Roman" w:cs="Times New Roman"/>
                        <w:rPrChange w:id="101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1.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012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101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每隔</w:t>
                  </w:r>
                  <w:r w:rsidR="00F268E3" w:rsidRPr="00052464">
                    <w:rPr>
                      <w:rFonts w:ascii="Times New Roman" w:eastAsia="標楷體" w:hAnsi="Times New Roman" w:cs="Times New Roman"/>
                      <w:rPrChange w:id="101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30</w:t>
                  </w:r>
                  <w:r w:rsidR="00F268E3" w:rsidRPr="00052464">
                    <w:rPr>
                      <w:rFonts w:ascii="Times New Roman" w:eastAsia="標楷體" w:hAnsi="Times New Roman" w:cs="Times New Roman"/>
                      <w:rPrChange w:id="101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分鐘以酒精消毒輸送帶</w:t>
                  </w:r>
                  <w:proofErr w:type="gramStart"/>
                  <w:r w:rsidR="00F268E3" w:rsidRPr="00052464">
                    <w:rPr>
                      <w:rFonts w:ascii="Times New Roman" w:eastAsia="標楷體" w:hAnsi="Times New Roman" w:cs="Times New Roman"/>
                      <w:rPrChange w:id="101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與刀盤</w:t>
                  </w:r>
                  <w:proofErr w:type="gramEnd"/>
                  <w:r w:rsidR="00F268E3" w:rsidRPr="00052464">
                    <w:rPr>
                      <w:rFonts w:ascii="Times New Roman" w:eastAsia="標楷體" w:hAnsi="Times New Roman" w:cs="Times New Roman"/>
                      <w:rPrChange w:id="101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。</w:t>
                  </w:r>
                </w:p>
                <w:p w14:paraId="1C3B48D5" w14:textId="77777777" w:rsidR="00890585" w:rsidRPr="00052464" w:rsidRDefault="00890585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01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019" w:author="user" w:date="2024-10-12T00:43:00Z">
                    <w:r w:rsidRPr="00052464">
                      <w:rPr>
                        <w:rFonts w:ascii="Times New Roman" w:eastAsia="標楷體" w:hAnsi="Times New Roman" w:cs="Times New Roman"/>
                        <w:rPrChange w:id="102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2.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021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02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</w:t>
                    </w:r>
                  </w:ins>
                  <w:ins w:id="1023" w:author="user" w:date="2024-10-12T00:46:00Z">
                    <w:r w:rsidR="0099742A" w:rsidRPr="00052464">
                      <w:rPr>
                        <w:rFonts w:ascii="Times New Roman" w:eastAsia="標楷體" w:hAnsi="Times New Roman" w:cs="Times New Roman"/>
                        <w:rPrChange w:id="102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週進行設備之微生物塗抹試驗</w:t>
                    </w:r>
                  </w:ins>
                  <w:ins w:id="1025" w:author="user" w:date="2024-10-12T00:47:00Z">
                    <w:r w:rsidR="0099742A" w:rsidRPr="00052464">
                      <w:rPr>
                        <w:rFonts w:ascii="Times New Roman" w:eastAsia="標楷體" w:hAnsi="Times New Roman" w:cs="Times New Roman"/>
                        <w:rPrChange w:id="102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，確認設備清潔之有效性</w:t>
                    </w:r>
                  </w:ins>
                  <w:ins w:id="1027" w:author="user" w:date="2024-10-12T00:48:00Z">
                    <w:r w:rsidR="0099742A" w:rsidRPr="00052464">
                      <w:rPr>
                        <w:rFonts w:ascii="Times New Roman" w:eastAsia="標楷體" w:hAnsi="Times New Roman" w:cs="Times New Roman"/>
                        <w:rPrChange w:id="102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。</w:t>
                    </w:r>
                  </w:ins>
                </w:p>
              </w:tc>
              <w:tc>
                <w:tcPr>
                  <w:tcW w:w="814" w:type="dxa"/>
                  <w:vAlign w:val="center"/>
                </w:tcPr>
                <w:p w14:paraId="2965D924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2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03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F268E3" w:rsidRPr="00052464" w14:paraId="2E596B1A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3A0F4B25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3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77C2A759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03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03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019B0A88" w14:textId="77777777" w:rsidR="00F268E3" w:rsidRPr="00052464" w:rsidRDefault="0081132C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03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035" w:author="user" w:date="2024-10-12T10:47:00Z">
                    <w:r w:rsidRPr="00052464">
                      <w:rPr>
                        <w:rFonts w:ascii="Times New Roman" w:eastAsia="標楷體" w:hAnsi="Times New Roman" w:cs="Times New Roman"/>
                        <w:rPrChange w:id="103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化學物質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037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103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定</w:t>
                  </w:r>
                  <w:proofErr w:type="gramStart"/>
                  <w:r w:rsidR="00F268E3" w:rsidRPr="00052464">
                    <w:rPr>
                      <w:rFonts w:ascii="Times New Roman" w:eastAsia="標楷體" w:hAnsi="Times New Roman" w:cs="Times New Roman"/>
                      <w:rPrChange w:id="103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寸截切機</w:t>
                  </w:r>
                  <w:proofErr w:type="gramEnd"/>
                  <w:r w:rsidR="00F268E3" w:rsidRPr="00052464">
                    <w:rPr>
                      <w:rFonts w:ascii="Times New Roman" w:eastAsia="標楷體" w:hAnsi="Times New Roman" w:cs="Times New Roman"/>
                      <w:rPrChange w:id="104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潤滑油汙染</w:t>
                  </w:r>
                  <w:ins w:id="1041" w:author="user" w:date="2024-10-12T10:44:00Z">
                    <w:r w:rsidRPr="00052464">
                      <w:rPr>
                        <w:rFonts w:ascii="Times New Roman" w:eastAsia="標楷體" w:hAnsi="Times New Roman" w:cs="Times New Roman"/>
                        <w:rPrChange w:id="104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、</w:t>
                    </w:r>
                  </w:ins>
                  <w:proofErr w:type="gramStart"/>
                  <w:ins w:id="1043" w:author="user" w:date="2024-10-12T10:45:00Z">
                    <w:r w:rsidRPr="00052464">
                      <w:rPr>
                        <w:rFonts w:ascii="Times New Roman" w:eastAsia="標楷體" w:hAnsi="Times New Roman" w:cs="Times New Roman"/>
                        <w:rPrChange w:id="1044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洗潔劑</w:t>
                    </w:r>
                  </w:ins>
                  <w:proofErr w:type="gramEnd"/>
                  <w:ins w:id="1045" w:author="user" w:date="2024-10-12T18:28:00Z">
                    <w:r w:rsidR="008A65F1" w:rsidRPr="00052464">
                      <w:rPr>
                        <w:rFonts w:ascii="Times New Roman" w:eastAsia="標楷體" w:hAnsi="Times New Roman" w:cs="Times New Roman"/>
                        <w:rPrChange w:id="1046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殘留</w:t>
                    </w:r>
                  </w:ins>
                  <w:ins w:id="1047" w:author="user" w:date="2024-10-12T10:48:00Z">
                    <w:r w:rsidRPr="00052464">
                      <w:rPr>
                        <w:rFonts w:ascii="Times New Roman" w:eastAsia="標楷體" w:hAnsi="Times New Roman" w:cs="Times New Roman"/>
                        <w:rPrChange w:id="1048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)</w:t>
                    </w:r>
                  </w:ins>
                </w:p>
              </w:tc>
              <w:tc>
                <w:tcPr>
                  <w:tcW w:w="548" w:type="dxa"/>
                  <w:vAlign w:val="center"/>
                </w:tcPr>
                <w:p w14:paraId="33EFA700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4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BE66932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5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215E5901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5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B892F2D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052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1053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18E3AF33" w14:textId="77777777" w:rsidR="00F268E3" w:rsidRPr="00052464" w:rsidRDefault="0081132C" w:rsidP="00F268E3">
                  <w:pPr>
                    <w:tabs>
                      <w:tab w:val="left" w:pos="4205"/>
                    </w:tabs>
                    <w:jc w:val="both"/>
                    <w:rPr>
                      <w:ins w:id="1054" w:author="user" w:date="2024-10-12T10:44:00Z"/>
                      <w:rFonts w:ascii="Times New Roman" w:eastAsia="標楷體" w:hAnsi="Times New Roman" w:cs="Times New Roman"/>
                      <w:rPrChange w:id="1055" w:author="user" w:date="2024-10-12T18:53:00Z">
                        <w:rPr>
                          <w:ins w:id="1056" w:author="user" w:date="2024-10-12T10:44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057" w:author="user" w:date="2024-10-12T10:44:00Z">
                    <w:r w:rsidRPr="00052464">
                      <w:rPr>
                        <w:rFonts w:ascii="Times New Roman" w:eastAsia="標楷體" w:hAnsi="Times New Roman" w:cs="Times New Roman"/>
                        <w:rPrChange w:id="105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1.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059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106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工業用潤滑油含重金屬</w:t>
                  </w:r>
                </w:p>
                <w:p w14:paraId="71C4EB3A" w14:textId="77777777" w:rsidR="0081132C" w:rsidRPr="00052464" w:rsidRDefault="0081132C">
                  <w:pPr>
                    <w:autoSpaceDE w:val="0"/>
                    <w:autoSpaceDN w:val="0"/>
                    <w:ind w:rightChars="10" w:right="24"/>
                    <w:jc w:val="both"/>
                    <w:textAlignment w:val="bottom"/>
                    <w:rPr>
                      <w:rFonts w:ascii="Times New Roman" w:eastAsia="標楷體" w:hAnsi="Times New Roman" w:cs="Times New Roman"/>
                      <w:szCs w:val="20"/>
                      <w:rPrChange w:id="106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pPrChange w:id="1062" w:author="user" w:date="2024-10-12T10:44:00Z">
                      <w:pPr>
                        <w:tabs>
                          <w:tab w:val="left" w:pos="4205"/>
                        </w:tabs>
                        <w:jc w:val="both"/>
                      </w:pPr>
                    </w:pPrChange>
                  </w:pPr>
                  <w:ins w:id="1063" w:author="user" w:date="2024-10-12T10:44:00Z">
                    <w:r w:rsidRPr="00052464">
                      <w:rPr>
                        <w:rFonts w:ascii="Times New Roman" w:eastAsia="標楷體" w:hAnsi="Times New Roman" w:cs="Times New Roman"/>
                        <w:rPrChange w:id="106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2.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065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</w:ins>
                  <w:ins w:id="1066" w:author="user" w:date="2024-10-12T13:07:00Z">
                    <w:r w:rsidR="00170891" w:rsidRPr="00052464">
                      <w:rPr>
                        <w:rFonts w:ascii="Times New Roman" w:eastAsia="標楷體" w:hAnsi="Times New Roman" w:cs="Times New Roman"/>
                        <w:rPrChange w:id="106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每日生產結束後以</w:t>
                    </w:r>
                    <w:proofErr w:type="gramStart"/>
                    <w:r w:rsidR="00170891" w:rsidRPr="00052464">
                      <w:rPr>
                        <w:rFonts w:ascii="Times New Roman" w:eastAsia="標楷體" w:hAnsi="Times New Roman" w:cs="Times New Roman"/>
                        <w:rPrChange w:id="106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洗潔劑清晰</w:t>
                    </w:r>
                    <w:proofErr w:type="gramEnd"/>
                    <w:r w:rsidR="00170891" w:rsidRPr="00052464">
                      <w:rPr>
                        <w:rFonts w:ascii="Times New Roman" w:eastAsia="標楷體" w:hAnsi="Times New Roman" w:cs="Times New Roman"/>
                        <w:rPrChange w:id="106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設備，</w:t>
                    </w:r>
                    <w:proofErr w:type="gramStart"/>
                    <w:r w:rsidR="00170891" w:rsidRPr="00052464">
                      <w:rPr>
                        <w:rFonts w:ascii="Times New Roman" w:eastAsia="標楷體" w:hAnsi="Times New Roman" w:cs="Times New Roman"/>
                        <w:rPrChange w:id="107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若洗潔劑</w:t>
                    </w:r>
                    <w:proofErr w:type="gramEnd"/>
                    <w:r w:rsidR="00170891" w:rsidRPr="00052464">
                      <w:rPr>
                        <w:rFonts w:ascii="Times New Roman" w:eastAsia="標楷體" w:hAnsi="Times New Roman" w:cs="Times New Roman"/>
                        <w:rPrChange w:id="107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殘留會危害人體健康。</w:t>
                    </w:r>
                    <w:r w:rsidR="00170891" w:rsidRPr="00052464">
                      <w:rPr>
                        <w:rFonts w:ascii="Times New Roman" w:eastAsia="標楷體" w:hAnsi="Times New Roman" w:cs="Times New Roman"/>
                        <w:rPrChange w:id="107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  <w:r w:rsidR="00170891" w:rsidRPr="00052464">
                      <w:rPr>
                        <w:rFonts w:ascii="Times New Roman" w:eastAsia="標楷體" w:hAnsi="Times New Roman" w:cs="Times New Roman"/>
                        <w:rPrChange w:id="107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依據廠內每月檢測記錄，尚未有殘留記錄。</w:t>
                    </w:r>
                    <w:r w:rsidR="00170891"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074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)</w:t>
                    </w:r>
                  </w:ins>
                </w:p>
              </w:tc>
              <w:tc>
                <w:tcPr>
                  <w:tcW w:w="2704" w:type="dxa"/>
                </w:tcPr>
                <w:p w14:paraId="2A80F6A6" w14:textId="77777777" w:rsidR="0081132C" w:rsidRPr="00052464" w:rsidRDefault="0081132C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07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076" w:author="user" w:date="2024-10-12T10:45:00Z">
                    <w:r w:rsidRPr="00052464">
                      <w:rPr>
                        <w:rFonts w:ascii="Times New Roman" w:eastAsia="標楷體" w:hAnsi="Times New Roman" w:cs="Times New Roman"/>
                        <w:rPrChange w:id="107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1.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078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107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確實使用食品及潤滑油</w:t>
                  </w:r>
                  <w:ins w:id="1080" w:author="user" w:date="2024-10-12T10:45:00Z">
                    <w:r w:rsidRPr="00052464">
                      <w:rPr>
                        <w:rFonts w:ascii="Times New Roman" w:eastAsia="標楷體" w:hAnsi="Times New Roman" w:cs="Times New Roman"/>
                        <w:rPrChange w:id="108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。</w:t>
                    </w:r>
                  </w:ins>
                </w:p>
              </w:tc>
              <w:tc>
                <w:tcPr>
                  <w:tcW w:w="814" w:type="dxa"/>
                  <w:vAlign w:val="center"/>
                </w:tcPr>
                <w:p w14:paraId="30830B68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8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08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F268E3" w:rsidRPr="00052464" w14:paraId="2D5E4C50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376E8183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8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256B59DB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08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08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2262E32D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08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108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刀盤磨損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108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，</w:t>
                  </w:r>
                  <w:del w:id="1090" w:author="user" w:date="2024-10-12T10:42:00Z">
                    <w:r w:rsidRPr="00052464" w:rsidDel="0081132C">
                      <w:rPr>
                        <w:rFonts w:ascii="Times New Roman" w:eastAsia="標楷體" w:hAnsi="Times New Roman" w:cs="Times New Roman"/>
                        <w:rPrChange w:id="109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delText>鐵屑</w:delText>
                    </w:r>
                  </w:del>
                  <w:ins w:id="1092" w:author="user" w:date="2024-10-12T10:42:00Z">
                    <w:r w:rsidR="0081132C" w:rsidRPr="00052464">
                      <w:rPr>
                        <w:rFonts w:ascii="Times New Roman" w:eastAsia="標楷體" w:hAnsi="Times New Roman" w:cs="Times New Roman"/>
                        <w:rPrChange w:id="109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金屬碎片</w:t>
                    </w:r>
                  </w:ins>
                  <w:r w:rsidRPr="00052464">
                    <w:rPr>
                      <w:rFonts w:ascii="Times New Roman" w:eastAsia="標楷體" w:hAnsi="Times New Roman" w:cs="Times New Roman"/>
                      <w:rPrChange w:id="109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混入葉菜</w:t>
                  </w:r>
                </w:p>
              </w:tc>
              <w:tc>
                <w:tcPr>
                  <w:tcW w:w="548" w:type="dxa"/>
                  <w:vAlign w:val="center"/>
                </w:tcPr>
                <w:p w14:paraId="46B20D2A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9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7AFD99A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9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703BBE83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09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F089210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098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1099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46D84DFF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0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0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不慎食入金屬會對人體造成危害。</w:t>
                  </w:r>
                </w:p>
              </w:tc>
              <w:tc>
                <w:tcPr>
                  <w:tcW w:w="2704" w:type="dxa"/>
                </w:tcPr>
                <w:p w14:paraId="733515D6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0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0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10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操作前確實檢視各軸承潤滑情形，視情況添加潤滑油。</w:t>
                  </w:r>
                </w:p>
                <w:p w14:paraId="5693A9A7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0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0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10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經過兩次清洗之後不致殘留。</w:t>
                  </w:r>
                </w:p>
              </w:tc>
              <w:tc>
                <w:tcPr>
                  <w:tcW w:w="814" w:type="dxa"/>
                  <w:vAlign w:val="center"/>
                </w:tcPr>
                <w:p w14:paraId="79E04FB2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0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0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F268E3" w:rsidRPr="00052464" w14:paraId="6539494B" w14:textId="77777777" w:rsidTr="00E93977">
              <w:trPr>
                <w:trHeight w:val="720"/>
              </w:trPr>
              <w:tc>
                <w:tcPr>
                  <w:tcW w:w="1165" w:type="dxa"/>
                  <w:vMerge w:val="restart"/>
                  <w:vAlign w:val="center"/>
                </w:tcPr>
                <w:p w14:paraId="15A25B3A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1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1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lastRenderedPageBreak/>
                    <w:t>5.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111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粗洗清潔</w:t>
                  </w:r>
                  <w:proofErr w:type="gramEnd"/>
                </w:p>
              </w:tc>
              <w:tc>
                <w:tcPr>
                  <w:tcW w:w="1274" w:type="dxa"/>
                  <w:vAlign w:val="center"/>
                </w:tcPr>
                <w:p w14:paraId="10928276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11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1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5FA399CB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11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1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548" w:type="dxa"/>
                  <w:vAlign w:val="center"/>
                </w:tcPr>
                <w:p w14:paraId="224FF20A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1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700535AF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1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2E9626E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1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E71C026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120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1121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0CE52F66" w14:textId="77777777" w:rsidR="00F268E3" w:rsidRPr="00052464" w:rsidRDefault="00170891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2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123" w:author="user" w:date="2024-10-12T13:05:00Z">
                    <w:r w:rsidRPr="00052464">
                      <w:rPr>
                        <w:rFonts w:ascii="Times New Roman" w:eastAsia="標楷體" w:hAnsi="Times New Roman" w:cs="Times New Roman"/>
                        <w:rPrChange w:id="1124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若冷藏庫溫度不足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12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，將導致</w:t>
                    </w:r>
                  </w:ins>
                  <w:r w:rsidR="00F268E3" w:rsidRPr="00052464">
                    <w:rPr>
                      <w:rFonts w:ascii="Times New Roman" w:eastAsia="標楷體" w:hAnsi="Times New Roman" w:cs="Times New Roman"/>
                      <w:rPrChange w:id="112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病原菌滋長危害健康。</w:t>
                  </w:r>
                </w:p>
              </w:tc>
              <w:tc>
                <w:tcPr>
                  <w:tcW w:w="2704" w:type="dxa"/>
                </w:tcPr>
                <w:p w14:paraId="4F581B5E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2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2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12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控管作業區室溫</w:t>
                  </w:r>
                  <w:r w:rsidRPr="00052464">
                    <w:rPr>
                      <w:rFonts w:ascii="Times New Roman" w:eastAsia="標楷體" w:hAnsi="Times New Roman" w:cs="Times New Roman"/>
                      <w:rPrChange w:id="113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12</w:t>
                  </w:r>
                  <w:r w:rsidRPr="00052464">
                    <w:rPr>
                      <w:rFonts w:ascii="Times New Roman" w:eastAsia="標楷體" w:hAnsi="Times New Roman" w:cs="Times New Roman"/>
                      <w:rPrChange w:id="113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℃</w:t>
                  </w:r>
                  <w:r w:rsidRPr="00052464">
                    <w:rPr>
                      <w:rFonts w:ascii="Times New Roman" w:eastAsia="標楷體" w:hAnsi="Times New Roman" w:cs="Times New Roman"/>
                      <w:rPrChange w:id="113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以下。</w:t>
                  </w:r>
                </w:p>
                <w:p w14:paraId="021ED1A6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3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3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2.</w:t>
                  </w:r>
                  <w:ins w:id="1135" w:author="user" w:date="2024-10-12T00:48:00Z">
                    <w:r w:rsidR="0099742A" w:rsidRPr="00052464">
                      <w:rPr>
                        <w:rFonts w:ascii="Times New Roman" w:eastAsia="標楷體" w:hAnsi="Times New Roman" w:cs="Times New Roman"/>
                        <w:rPrChange w:id="113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 xml:space="preserve"> </w:t>
                    </w:r>
                    <w:r w:rsidR="0099742A" w:rsidRPr="00052464">
                      <w:rPr>
                        <w:rFonts w:ascii="Times New Roman" w:eastAsia="標楷體" w:hAnsi="Times New Roman" w:cs="Times New Roman"/>
                        <w:rPrChange w:id="113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每週進行設備之微生物塗抹試驗，確認設備清潔之有效性。</w:t>
                    </w:r>
                  </w:ins>
                  <w:del w:id="1138" w:author="user" w:date="2024-10-12T00:48:00Z">
                    <w:r w:rsidRPr="00052464" w:rsidDel="0099742A">
                      <w:rPr>
                        <w:rFonts w:ascii="Times New Roman" w:eastAsia="標楷體" w:hAnsi="Times New Roman" w:cs="Times New Roman"/>
                        <w:rPrChange w:id="113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每隔</w:delText>
                    </w:r>
                    <w:r w:rsidRPr="00052464" w:rsidDel="0099742A">
                      <w:rPr>
                        <w:rFonts w:ascii="Times New Roman" w:eastAsia="標楷體" w:hAnsi="Times New Roman" w:cs="Times New Roman"/>
                        <w:rPrChange w:id="1140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30</w:delText>
                    </w:r>
                    <w:r w:rsidRPr="00052464" w:rsidDel="0099742A">
                      <w:rPr>
                        <w:rFonts w:ascii="Times New Roman" w:eastAsia="標楷體" w:hAnsi="Times New Roman" w:cs="Times New Roman"/>
                        <w:rPrChange w:id="1141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分鐘以酒精消毒桌面與器具。</w:delText>
                    </w:r>
                  </w:del>
                </w:p>
              </w:tc>
              <w:tc>
                <w:tcPr>
                  <w:tcW w:w="814" w:type="dxa"/>
                  <w:vAlign w:val="center"/>
                </w:tcPr>
                <w:p w14:paraId="735D8161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4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4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F268E3" w:rsidRPr="00052464" w14:paraId="156576C0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61BDB81B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4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464CD94C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14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4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0D390B42" w14:textId="77777777" w:rsidR="00F268E3" w:rsidRPr="00052464" w:rsidRDefault="00F268E3" w:rsidP="00F268E3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14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4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蟲卵未清除</w:t>
                  </w:r>
                </w:p>
              </w:tc>
              <w:tc>
                <w:tcPr>
                  <w:tcW w:w="548" w:type="dxa"/>
                  <w:vAlign w:val="center"/>
                </w:tcPr>
                <w:p w14:paraId="6071A3DD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4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2A83AAB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5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ADF5C62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5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5E7E02A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152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1153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N</w:t>
                  </w:r>
                </w:p>
              </w:tc>
              <w:tc>
                <w:tcPr>
                  <w:tcW w:w="1233" w:type="dxa"/>
                </w:tcPr>
                <w:p w14:paraId="1B8F7D73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5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5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有機蔬菜葉面蟲卵非屬寄生蟲，無安全疑慮。</w:t>
                  </w:r>
                </w:p>
              </w:tc>
              <w:tc>
                <w:tcPr>
                  <w:tcW w:w="2704" w:type="dxa"/>
                </w:tcPr>
                <w:p w14:paraId="6ACC52EE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5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3B967078" w14:textId="77777777" w:rsidR="00F268E3" w:rsidRPr="00052464" w:rsidRDefault="00F268E3" w:rsidP="00F268E3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5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170891" w:rsidRPr="00052464" w14:paraId="479F188C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70895E57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5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60F53174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15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6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3977271A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16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6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48" w:type="dxa"/>
                  <w:vAlign w:val="center"/>
                </w:tcPr>
                <w:p w14:paraId="2B23E2DE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6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AC330FF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6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D3B7204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6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7C91D2F3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6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167" w:author="user" w:date="2024-10-12T13:05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168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0156A9C5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lang w:eastAsia="zh-CN"/>
                      <w:rPrChange w:id="1169" w:author="user" w:date="2024-10-12T18:53:00Z">
                        <w:rPr>
                          <w:rFonts w:ascii="Seravek ExtraLight" w:eastAsia="標楷體" w:hAnsi="Seravek ExtraLight"/>
                          <w:lang w:eastAsia="zh-CN"/>
                        </w:rPr>
                      </w:rPrChange>
                    </w:rPr>
                  </w:pPr>
                  <w:ins w:id="1170" w:author="user" w:date="2024-10-12T13:05:00Z">
                    <w:r w:rsidRPr="00052464">
                      <w:rPr>
                        <w:rFonts w:ascii="Times New Roman" w:eastAsia="標楷體" w:hAnsi="Times New Roman" w:cs="Times New Roman"/>
                        <w:rPrChange w:id="117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每日生產結束後以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  <w:rPrChange w:id="117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洗潔劑清晰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117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設備，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  <w:rPrChange w:id="117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若洗潔劑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117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殘留會危害人體健康。</w:t>
                    </w:r>
                  </w:ins>
                  <w:ins w:id="1176" w:author="user" w:date="2024-10-12T13:07:00Z">
                    <w:r w:rsidRPr="00052464">
                      <w:rPr>
                        <w:rFonts w:ascii="Times New Roman" w:eastAsia="標楷體" w:hAnsi="Times New Roman" w:cs="Times New Roman"/>
                        <w:rPrChange w:id="1177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</w:ins>
                  <w:ins w:id="1178" w:author="user" w:date="2024-10-12T13:05:00Z">
                    <w:r w:rsidRPr="00052464">
                      <w:rPr>
                        <w:rFonts w:ascii="Times New Roman" w:eastAsia="標楷體" w:hAnsi="Times New Roman" w:cs="Times New Roman"/>
                        <w:rPrChange w:id="117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依據廠內每月檢測記錄，尚未有殘留記錄。</w:t>
                    </w:r>
                  </w:ins>
                  <w:ins w:id="1180" w:author="user" w:date="2024-10-12T13:07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181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)</w:t>
                    </w:r>
                  </w:ins>
                </w:p>
              </w:tc>
              <w:tc>
                <w:tcPr>
                  <w:tcW w:w="2704" w:type="dxa"/>
                </w:tcPr>
                <w:p w14:paraId="74BB96D9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8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5B96EA15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8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170891" w:rsidRPr="00052464" w14:paraId="3B045589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3D7D826F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8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1301B26B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18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8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43268165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18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8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48" w:type="dxa"/>
                  <w:vAlign w:val="center"/>
                </w:tcPr>
                <w:p w14:paraId="373EE751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8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33CF049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9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3DADC89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9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0E4B6092" w14:textId="77777777" w:rsidR="00170891" w:rsidRPr="00052464" w:rsidRDefault="004759AE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9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193" w:author="user" w:date="2024-10-12T13:11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194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7CC481A0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9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19ADC6FF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19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3AB7DF75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9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170891" w:rsidRPr="00052464" w14:paraId="4E812B9D" w14:textId="77777777" w:rsidTr="00E93977">
              <w:trPr>
                <w:trHeight w:val="720"/>
              </w:trPr>
              <w:tc>
                <w:tcPr>
                  <w:tcW w:w="1165" w:type="dxa"/>
                  <w:vMerge w:val="restart"/>
                  <w:vAlign w:val="center"/>
                </w:tcPr>
                <w:p w14:paraId="30522DEE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19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19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6.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120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精洗預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120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冷</w:t>
                  </w:r>
                </w:p>
              </w:tc>
              <w:tc>
                <w:tcPr>
                  <w:tcW w:w="1274" w:type="dxa"/>
                  <w:vAlign w:val="center"/>
                </w:tcPr>
                <w:p w14:paraId="5BB8D009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20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0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5C11DB89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20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0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548" w:type="dxa"/>
                  <w:vAlign w:val="center"/>
                </w:tcPr>
                <w:p w14:paraId="341FF0AF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0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8614237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0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6360D3F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0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72A71ED9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209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1210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33" w:type="dxa"/>
                </w:tcPr>
                <w:p w14:paraId="1057596E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21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1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實際觀察若無乾淨水冰鎮，切口會發紅潰爛。</w:t>
                  </w:r>
                </w:p>
              </w:tc>
              <w:tc>
                <w:tcPr>
                  <w:tcW w:w="2704" w:type="dxa"/>
                </w:tcPr>
                <w:p w14:paraId="020E8856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21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1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1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每隔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1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15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1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分鐘量測水溫，應於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1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10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19" w:author="user" w:date="2024-10-12T18:53:00Z">
                        <w:rPr>
                          <w:rFonts w:ascii="新細明體" w:eastAsia="新細明體" w:hAnsi="新細明體" w:hint="eastAsia"/>
                        </w:rPr>
                      </w:rPrChange>
                    </w:rPr>
                    <w:t>℃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2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以下。</w:t>
                  </w:r>
                </w:p>
                <w:p w14:paraId="029107A3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22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2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2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設定補充冰水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2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200cc/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2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分鐘。</w:t>
                  </w:r>
                </w:p>
                <w:p w14:paraId="10DEBB22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ins w:id="1226" w:author="user" w:date="2024-10-12T00:49:00Z"/>
                      <w:rFonts w:ascii="Times New Roman" w:eastAsia="標楷體" w:hAnsi="Times New Roman" w:cs="Times New Roman"/>
                      <w:rPrChange w:id="1227" w:author="user" w:date="2024-10-12T18:53:00Z">
                        <w:rPr>
                          <w:ins w:id="1228" w:author="user" w:date="2024-10-12T00:49:00Z"/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2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3.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3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每隔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123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60</w:t>
                  </w:r>
                  <w:r w:rsidRPr="00052464">
                    <w:rPr>
                      <w:rFonts w:ascii="Times New Roman" w:eastAsia="標楷體" w:hAnsi="Times New Roman" w:cs="Times New Roman"/>
                      <w:rPrChange w:id="123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分鐘整槽換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123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水。</w:t>
                  </w:r>
                </w:p>
                <w:p w14:paraId="4BBDB354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23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235" w:author="user" w:date="2024-10-12T00:49:00Z">
                    <w:r w:rsidRPr="00052464">
                      <w:rPr>
                        <w:rFonts w:ascii="Times New Roman" w:eastAsia="標楷體" w:hAnsi="Times New Roman" w:cs="Times New Roman"/>
                        <w:rPrChange w:id="123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4.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37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3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每週進行設備之微生物塗抹試驗，確認設備清潔之有效性。</w:t>
                    </w:r>
                  </w:ins>
                </w:p>
              </w:tc>
              <w:tc>
                <w:tcPr>
                  <w:tcW w:w="814" w:type="dxa"/>
                  <w:vAlign w:val="center"/>
                </w:tcPr>
                <w:p w14:paraId="479587A2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3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4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CCP2</w:t>
                  </w:r>
                </w:p>
              </w:tc>
            </w:tr>
            <w:tr w:rsidR="00170891" w:rsidRPr="00052464" w14:paraId="1B844CE1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4C73171A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4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764A1DF4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24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4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146C0DDB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24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245" w:author="user" w:date="2024-10-12T10:47:00Z">
                    <w:r w:rsidRPr="00052464">
                      <w:rPr>
                        <w:rFonts w:ascii="Times New Roman" w:eastAsia="標楷體" w:hAnsi="Times New Roman" w:cs="Times New Roman"/>
                        <w:rPrChange w:id="1246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化學物質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47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  <w:rPrChange w:id="1248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洗潔劑</w:t>
                    </w:r>
                  </w:ins>
                  <w:proofErr w:type="gramEnd"/>
                  <w:ins w:id="1249" w:author="user" w:date="2024-10-12T13:03:00Z">
                    <w:r w:rsidRPr="00052464">
                      <w:rPr>
                        <w:rFonts w:ascii="Times New Roman" w:eastAsia="標楷體" w:hAnsi="Times New Roman" w:cs="Times New Roman"/>
                        <w:rPrChange w:id="1250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殘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51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lastRenderedPageBreak/>
                      <w:t>留等</w:t>
                    </w:r>
                  </w:ins>
                  <w:ins w:id="1252" w:author="user" w:date="2024-10-12T10:47:00Z">
                    <w:r w:rsidRPr="00052464">
                      <w:rPr>
                        <w:rFonts w:ascii="Times New Roman" w:eastAsia="標楷體" w:hAnsi="Times New Roman" w:cs="Times New Roman"/>
                        <w:rPrChange w:id="1253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)</w:t>
                    </w:r>
                  </w:ins>
                  <w:del w:id="1254" w:author="user" w:date="2024-10-12T10:47:00Z">
                    <w:r w:rsidRPr="00052464" w:rsidDel="0081132C">
                      <w:rPr>
                        <w:rFonts w:ascii="Times New Roman" w:eastAsia="標楷體" w:hAnsi="Times New Roman" w:cs="Times New Roman"/>
                        <w:rPrChange w:id="1255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無</w:delText>
                    </w:r>
                  </w:del>
                </w:p>
              </w:tc>
              <w:tc>
                <w:tcPr>
                  <w:tcW w:w="548" w:type="dxa"/>
                  <w:vAlign w:val="center"/>
                </w:tcPr>
                <w:p w14:paraId="105C59E9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5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41F200D5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5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7C16C643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5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10C10535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5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260" w:author="user" w:date="2024-10-12T10:48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261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57F18850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ins w:id="1262" w:author="user" w:date="2024-10-12T13:04:00Z"/>
                      <w:rFonts w:ascii="Times New Roman" w:eastAsia="標楷體" w:hAnsi="Times New Roman" w:cs="Times New Roman"/>
                      <w:rPrChange w:id="1263" w:author="user" w:date="2024-10-12T18:53:00Z">
                        <w:rPr>
                          <w:ins w:id="1264" w:author="user" w:date="2024-10-12T13:04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265" w:author="user" w:date="2024-10-12T13:03:00Z">
                    <w:r w:rsidRPr="00052464">
                      <w:rPr>
                        <w:rFonts w:ascii="Times New Roman" w:eastAsia="標楷體" w:hAnsi="Times New Roman" w:cs="Times New Roman"/>
                        <w:rPrChange w:id="126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1.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67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6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每日生產結束後以</w:t>
                    </w:r>
                  </w:ins>
                  <w:proofErr w:type="gramStart"/>
                  <w:ins w:id="1269" w:author="user" w:date="2024-10-12T13:04:00Z">
                    <w:r w:rsidRPr="00052464">
                      <w:rPr>
                        <w:rFonts w:ascii="Times New Roman" w:eastAsia="標楷體" w:hAnsi="Times New Roman" w:cs="Times New Roman"/>
                        <w:rPrChange w:id="127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洗潔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7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lastRenderedPageBreak/>
                      <w:t>劑清晰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127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設備，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  <w:rPrChange w:id="127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若洗潔劑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127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殘留會危害人體健康。</w:t>
                    </w:r>
                  </w:ins>
                </w:p>
                <w:p w14:paraId="68073888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27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276" w:author="user" w:date="2024-10-12T13:04:00Z">
                    <w:r w:rsidRPr="00052464">
                      <w:rPr>
                        <w:rFonts w:ascii="Times New Roman" w:eastAsia="標楷體" w:hAnsi="Times New Roman" w:cs="Times New Roman"/>
                        <w:rPrChange w:id="127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2.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78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27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依據廠內每月檢測記錄，尚未有殘留記錄。</w:t>
                    </w:r>
                  </w:ins>
                </w:p>
              </w:tc>
              <w:tc>
                <w:tcPr>
                  <w:tcW w:w="2704" w:type="dxa"/>
                </w:tcPr>
                <w:p w14:paraId="7810A094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28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30ED528A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8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170891" w:rsidRPr="00052464" w14:paraId="10D7FDC5" w14:textId="77777777" w:rsidTr="00E93977">
              <w:trPr>
                <w:trHeight w:val="720"/>
              </w:trPr>
              <w:tc>
                <w:tcPr>
                  <w:tcW w:w="1165" w:type="dxa"/>
                  <w:vMerge/>
                  <w:vAlign w:val="center"/>
                </w:tcPr>
                <w:p w14:paraId="3D8617EC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8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4" w:type="dxa"/>
                  <w:vAlign w:val="center"/>
                </w:tcPr>
                <w:p w14:paraId="5C509DD0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28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8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1BC30FAE" w14:textId="77777777" w:rsidR="00170891" w:rsidRPr="00052464" w:rsidRDefault="00170891" w:rsidP="0017089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28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28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48" w:type="dxa"/>
                  <w:vAlign w:val="center"/>
                </w:tcPr>
                <w:p w14:paraId="253D34E5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8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3822EEE3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8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2F334F0F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8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48" w:type="dxa"/>
                  <w:vAlign w:val="center"/>
                </w:tcPr>
                <w:p w14:paraId="5E6CCF0F" w14:textId="77777777" w:rsidR="00170891" w:rsidRPr="00052464" w:rsidRDefault="004759AE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29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291" w:author="user" w:date="2024-10-12T13:11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292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33" w:type="dxa"/>
                </w:tcPr>
                <w:p w14:paraId="0F505FC6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29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704" w:type="dxa"/>
                </w:tcPr>
                <w:p w14:paraId="1976E2EF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29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814" w:type="dxa"/>
                  <w:vAlign w:val="center"/>
                </w:tcPr>
                <w:p w14:paraId="00ECA08D" w14:textId="77777777" w:rsidR="00170891" w:rsidRPr="00052464" w:rsidRDefault="00170891" w:rsidP="0017089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29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</w:tbl>
          <w:p w14:paraId="492F190D" w14:textId="77777777" w:rsidR="00A13855" w:rsidRPr="00052464" w:rsidRDefault="00A13855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129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</w:tc>
      </w:tr>
      <w:tr w:rsidR="002E6C80" w:rsidRPr="00052464" w14:paraId="283464CB" w14:textId="77777777" w:rsidTr="00EF347D">
        <w:tblPrEx>
          <w:tblW w:w="0" w:type="auto"/>
          <w:jc w:val="center"/>
          <w:tblLayout w:type="fixed"/>
          <w:tblPrExChange w:id="1297" w:author="user" w:date="2024-10-11T23:20:00Z">
            <w:tblPrEx>
              <w:tblW w:w="0" w:type="auto"/>
              <w:jc w:val="center"/>
              <w:tblLayout w:type="fixed"/>
            </w:tblPrEx>
          </w:tblPrExChange>
        </w:tblPrEx>
        <w:trPr>
          <w:trHeight w:val="720"/>
          <w:jc w:val="center"/>
          <w:trPrChange w:id="1298" w:author="user" w:date="2024-10-11T23:20:00Z">
            <w:trPr>
              <w:gridAfter w:val="0"/>
              <w:trHeight w:val="720"/>
              <w:jc w:val="center"/>
            </w:trPr>
          </w:trPrChange>
        </w:trPr>
        <w:tc>
          <w:tcPr>
            <w:tcW w:w="1902" w:type="dxa"/>
            <w:vAlign w:val="center"/>
            <w:tcPrChange w:id="1299" w:author="user" w:date="2024-10-11T23:20:00Z">
              <w:tcPr>
                <w:tcW w:w="1902" w:type="dxa"/>
                <w:gridSpan w:val="2"/>
                <w:vAlign w:val="center"/>
              </w:tcPr>
            </w:tcPrChange>
          </w:tcPr>
          <w:p w14:paraId="05E4FFBF" w14:textId="77777777" w:rsidR="004376F1" w:rsidRPr="00052464" w:rsidRDefault="004376F1" w:rsidP="005A2ADB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00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01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  <w:tcPrChange w:id="1302" w:author="user" w:date="2024-10-11T23:20:00Z">
              <w:tcPr>
                <w:tcW w:w="1258" w:type="dxa"/>
                <w:gridSpan w:val="2"/>
                <w:vAlign w:val="center"/>
              </w:tcPr>
            </w:tcPrChange>
          </w:tcPr>
          <w:p w14:paraId="3D33F3C4" w14:textId="77777777" w:rsidR="004376F1" w:rsidRPr="00052464" w:rsidRDefault="00B07DDE" w:rsidP="005A2ADB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0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ins w:id="1304" w:author="user" w:date="2024-10-11T17:28:00Z">
              <w:r w:rsidRPr="00052464">
                <w:rPr>
                  <w:rFonts w:ascii="Times New Roman" w:eastAsia="標楷體" w:hAnsi="Times New Roman" w:cs="Times New Roman"/>
                  <w:lang w:eastAsia="zh-CN"/>
                  <w:rPrChange w:id="1305" w:author="user" w:date="2024-10-12T18:53:00Z">
                    <w:rPr>
                      <w:rFonts w:ascii="SimSun" w:eastAsia="SimSun" w:hAnsi="SimSun" w:hint="eastAsia"/>
                      <w:lang w:eastAsia="zh-CN"/>
                    </w:rPr>
                  </w:rPrChange>
                </w:rPr>
                <w:t>113.10.11</w:t>
              </w:r>
            </w:ins>
          </w:p>
        </w:tc>
        <w:tc>
          <w:tcPr>
            <w:tcW w:w="3774" w:type="dxa"/>
            <w:vAlign w:val="center"/>
            <w:tcPrChange w:id="1306" w:author="user" w:date="2024-10-11T23:20:00Z">
              <w:tcPr>
                <w:tcW w:w="3774" w:type="dxa"/>
                <w:vAlign w:val="center"/>
              </w:tcPr>
            </w:tcPrChange>
          </w:tcPr>
          <w:p w14:paraId="0D1B7495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0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0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短期</w:t>
            </w:r>
            <w:proofErr w:type="gramStart"/>
            <w:r w:rsidRPr="00052464">
              <w:rPr>
                <w:rFonts w:ascii="Times New Roman" w:eastAsia="標楷體" w:hAnsi="Times New Roman" w:cs="Times New Roman"/>
                <w:rPrChange w:id="130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葉菜截切</w:t>
            </w:r>
            <w:proofErr w:type="gramEnd"/>
            <w:r w:rsidRPr="00052464">
              <w:rPr>
                <w:rFonts w:ascii="Times New Roman" w:eastAsia="標楷體" w:hAnsi="Times New Roman" w:cs="Times New Roman"/>
                <w:rPrChange w:id="131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  <w:r w:rsidRPr="00052464">
              <w:rPr>
                <w:rFonts w:ascii="Times New Roman" w:eastAsia="標楷體" w:hAnsi="Times New Roman" w:cs="Times New Roman"/>
                <w:rPrChange w:id="1311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計畫書</w:t>
            </w:r>
          </w:p>
        </w:tc>
        <w:tc>
          <w:tcPr>
            <w:tcW w:w="1460" w:type="dxa"/>
            <w:gridSpan w:val="2"/>
            <w:vAlign w:val="center"/>
            <w:tcPrChange w:id="1312" w:author="user" w:date="2024-10-11T23:20:00Z">
              <w:tcPr>
                <w:tcW w:w="1460" w:type="dxa"/>
                <w:gridSpan w:val="4"/>
                <w:vAlign w:val="center"/>
              </w:tcPr>
            </w:tcPrChange>
          </w:tcPr>
          <w:p w14:paraId="71542B74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1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1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文件編號</w:t>
            </w:r>
          </w:p>
        </w:tc>
        <w:tc>
          <w:tcPr>
            <w:tcW w:w="1460" w:type="dxa"/>
            <w:gridSpan w:val="2"/>
            <w:vAlign w:val="center"/>
            <w:tcPrChange w:id="1315" w:author="user" w:date="2024-10-11T23:20:00Z">
              <w:tcPr>
                <w:tcW w:w="1460" w:type="dxa"/>
                <w:gridSpan w:val="4"/>
                <w:vAlign w:val="center"/>
              </w:tcPr>
            </w:tcPrChange>
          </w:tcPr>
          <w:p w14:paraId="4513EB3D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1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1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H.5.5.</w:t>
            </w:r>
          </w:p>
        </w:tc>
      </w:tr>
      <w:tr w:rsidR="002E6C80" w:rsidRPr="00052464" w14:paraId="324A6F25" w14:textId="77777777" w:rsidTr="00EF347D">
        <w:tblPrEx>
          <w:tblW w:w="0" w:type="auto"/>
          <w:jc w:val="center"/>
          <w:tblLayout w:type="fixed"/>
          <w:tblPrExChange w:id="1318" w:author="user" w:date="2024-10-11T23:20:00Z">
            <w:tblPrEx>
              <w:tblW w:w="0" w:type="auto"/>
              <w:jc w:val="center"/>
              <w:tblLayout w:type="fixed"/>
            </w:tblPrEx>
          </w:tblPrExChange>
        </w:tblPrEx>
        <w:trPr>
          <w:trHeight w:val="720"/>
          <w:jc w:val="center"/>
          <w:trPrChange w:id="1319" w:author="user" w:date="2024-10-11T23:20:00Z">
            <w:trPr>
              <w:gridAfter w:val="0"/>
              <w:trHeight w:val="720"/>
              <w:jc w:val="center"/>
            </w:trPr>
          </w:trPrChange>
        </w:trPr>
        <w:tc>
          <w:tcPr>
            <w:tcW w:w="1902" w:type="dxa"/>
            <w:vAlign w:val="center"/>
            <w:tcPrChange w:id="1320" w:author="user" w:date="2024-10-11T23:20:00Z">
              <w:tcPr>
                <w:tcW w:w="1902" w:type="dxa"/>
                <w:gridSpan w:val="2"/>
                <w:vAlign w:val="center"/>
              </w:tcPr>
            </w:tcPrChange>
          </w:tcPr>
          <w:p w14:paraId="7D0B8D38" w14:textId="77777777" w:rsidR="004376F1" w:rsidRPr="00052464" w:rsidRDefault="004376F1" w:rsidP="005A2ADB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2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2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制定單位</w:t>
            </w:r>
          </w:p>
        </w:tc>
        <w:tc>
          <w:tcPr>
            <w:tcW w:w="1258" w:type="dxa"/>
            <w:vAlign w:val="center"/>
            <w:tcPrChange w:id="1323" w:author="user" w:date="2024-10-11T23:20:00Z">
              <w:tcPr>
                <w:tcW w:w="1258" w:type="dxa"/>
                <w:gridSpan w:val="2"/>
                <w:vAlign w:val="center"/>
              </w:tcPr>
            </w:tcPrChange>
          </w:tcPr>
          <w:p w14:paraId="3F359681" w14:textId="77777777" w:rsidR="004376F1" w:rsidRPr="00052464" w:rsidRDefault="004376F1" w:rsidP="005A2ADB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24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25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</w:p>
          <w:p w14:paraId="05DBA1C4" w14:textId="77777777" w:rsidR="004376F1" w:rsidRPr="00052464" w:rsidRDefault="004376F1" w:rsidP="005A2ADB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2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2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管制小組</w:t>
            </w:r>
          </w:p>
        </w:tc>
        <w:tc>
          <w:tcPr>
            <w:tcW w:w="3774" w:type="dxa"/>
            <w:vAlign w:val="center"/>
            <w:tcPrChange w:id="1328" w:author="user" w:date="2024-10-11T23:20:00Z">
              <w:tcPr>
                <w:tcW w:w="3774" w:type="dxa"/>
                <w:vAlign w:val="center"/>
              </w:tcPr>
            </w:tcPrChange>
          </w:tcPr>
          <w:p w14:paraId="55D999F1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2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3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危害分析工作表</w:t>
            </w:r>
          </w:p>
        </w:tc>
        <w:tc>
          <w:tcPr>
            <w:tcW w:w="730" w:type="dxa"/>
            <w:vAlign w:val="center"/>
            <w:tcPrChange w:id="1331" w:author="user" w:date="2024-10-11T23:20:00Z">
              <w:tcPr>
                <w:tcW w:w="730" w:type="dxa"/>
                <w:gridSpan w:val="2"/>
                <w:vAlign w:val="center"/>
              </w:tcPr>
            </w:tcPrChange>
          </w:tcPr>
          <w:p w14:paraId="17F3A62B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32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33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版次</w:t>
            </w:r>
          </w:p>
        </w:tc>
        <w:tc>
          <w:tcPr>
            <w:tcW w:w="730" w:type="dxa"/>
            <w:vAlign w:val="center"/>
            <w:tcPrChange w:id="1334" w:author="user" w:date="2024-10-11T23:20:00Z">
              <w:tcPr>
                <w:tcW w:w="730" w:type="dxa"/>
                <w:gridSpan w:val="2"/>
                <w:vAlign w:val="center"/>
              </w:tcPr>
            </w:tcPrChange>
          </w:tcPr>
          <w:p w14:paraId="793A7D82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3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3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1.0</w:t>
            </w:r>
          </w:p>
        </w:tc>
        <w:tc>
          <w:tcPr>
            <w:tcW w:w="730" w:type="dxa"/>
            <w:vAlign w:val="center"/>
            <w:tcPrChange w:id="1337" w:author="user" w:date="2024-10-11T23:20:00Z">
              <w:tcPr>
                <w:tcW w:w="730" w:type="dxa"/>
                <w:gridSpan w:val="2"/>
                <w:vAlign w:val="center"/>
              </w:tcPr>
            </w:tcPrChange>
          </w:tcPr>
          <w:p w14:paraId="53EDE5C7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3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3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頁次</w:t>
            </w:r>
          </w:p>
        </w:tc>
        <w:tc>
          <w:tcPr>
            <w:tcW w:w="730" w:type="dxa"/>
            <w:vAlign w:val="center"/>
            <w:tcPrChange w:id="1340" w:author="user" w:date="2024-10-11T23:20:00Z">
              <w:tcPr>
                <w:tcW w:w="730" w:type="dxa"/>
                <w:gridSpan w:val="2"/>
                <w:vAlign w:val="center"/>
              </w:tcPr>
            </w:tcPrChange>
          </w:tcPr>
          <w:p w14:paraId="6894DF61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34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34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6</w:t>
            </w:r>
          </w:p>
        </w:tc>
      </w:tr>
      <w:tr w:rsidR="004376F1" w:rsidRPr="00052464" w14:paraId="609BA128" w14:textId="77777777" w:rsidTr="00B07DDE">
        <w:trPr>
          <w:trHeight w:val="12499"/>
          <w:jc w:val="center"/>
        </w:trPr>
        <w:tc>
          <w:tcPr>
            <w:tcW w:w="9854" w:type="dxa"/>
            <w:gridSpan w:val="7"/>
          </w:tcPr>
          <w:p w14:paraId="6C96AF49" w14:textId="77777777" w:rsidR="004376F1" w:rsidRPr="00052464" w:rsidRDefault="004376F1" w:rsidP="00C757F8">
            <w:pPr>
              <w:rPr>
                <w:rFonts w:ascii="Times New Roman" w:eastAsia="標楷體" w:hAnsi="Times New Roman" w:cs="Times New Roman"/>
                <w:rPrChange w:id="134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tbl>
            <w:tblPr>
              <w:tblStyle w:val="a7"/>
              <w:tblW w:w="1046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1250"/>
              <w:gridCol w:w="527"/>
              <w:gridCol w:w="528"/>
              <w:gridCol w:w="530"/>
              <w:gridCol w:w="690"/>
              <w:gridCol w:w="1258"/>
              <w:gridCol w:w="2638"/>
              <w:gridCol w:w="1101"/>
              <w:gridCol w:w="820"/>
            </w:tblGrid>
            <w:tr w:rsidR="00EF347D" w:rsidRPr="00052464" w14:paraId="06F61597" w14:textId="77777777" w:rsidTr="00B07DDE">
              <w:trPr>
                <w:trHeight w:val="1440"/>
              </w:trPr>
              <w:tc>
                <w:tcPr>
                  <w:tcW w:w="1141" w:type="dxa"/>
                  <w:vMerge w:val="restart"/>
                  <w:vAlign w:val="center"/>
                </w:tcPr>
                <w:p w14:paraId="6BCF8358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4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45" w:author="user" w:date="2024-10-12T18:53:00Z">
                        <w:rPr>
                          <w:rFonts w:ascii="SimSun" w:eastAsia="SimSun" w:hAnsi="SimSun" w:hint="eastAsia"/>
                        </w:rPr>
                      </w:rPrChange>
                    </w:rPr>
                    <w:t>原料加工步驟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14:paraId="12EEC2AE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4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4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潛在之安全危害</w:t>
                  </w:r>
                </w:p>
              </w:tc>
              <w:tc>
                <w:tcPr>
                  <w:tcW w:w="2126" w:type="dxa"/>
                  <w:gridSpan w:val="4"/>
                  <w:vAlign w:val="center"/>
                </w:tcPr>
                <w:p w14:paraId="6CAF3C7D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6"/>
                      <w:szCs w:val="16"/>
                      <w:rPrChange w:id="1348" w:author="user" w:date="2024-10-12T18:53:00Z">
                        <w:rPr>
                          <w:rFonts w:ascii="Seravek ExtraLight" w:eastAsia="標楷體" w:hAnsi="Seravek ExtraLight"/>
                          <w:sz w:val="16"/>
                          <w:szCs w:val="16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  <w:rPrChange w:id="1349" w:author="user" w:date="2024-10-12T18:53:00Z">
                        <w:rPr>
                          <w:rFonts w:ascii="標楷體" w:eastAsia="標楷體" w:hAnsi="標楷體"/>
                          <w:w w:val="90"/>
                          <w:kern w:val="0"/>
                          <w:szCs w:val="24"/>
                        </w:rPr>
                      </w:rPrChange>
                    </w:rPr>
                    <w:t>潛在</w:t>
                  </w: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  <w:rPrChange w:id="1350" w:author="user" w:date="2024-10-12T18:53:00Z">
                        <w:rPr>
                          <w:rFonts w:ascii="標楷體" w:eastAsia="標楷體" w:hAnsi="標楷體" w:hint="eastAsia"/>
                          <w:w w:val="90"/>
                          <w:kern w:val="0"/>
                          <w:szCs w:val="24"/>
                        </w:rPr>
                      </w:rPrChange>
                    </w:rPr>
                    <w:t>o</w:t>
                  </w: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  <w:rPrChange w:id="1351" w:author="user" w:date="2024-10-12T18:53:00Z">
                        <w:rPr>
                          <w:rFonts w:ascii="標楷體" w:eastAsia="標楷體" w:hAnsi="標楷體"/>
                          <w:w w:val="90"/>
                          <w:kern w:val="0"/>
                          <w:szCs w:val="24"/>
                        </w:rPr>
                      </w:rPrChange>
                    </w:rPr>
                    <w:t>r</w:t>
                  </w: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  <w:rPrChange w:id="1352" w:author="user" w:date="2024-10-12T18:53:00Z">
                        <w:rPr>
                          <w:rFonts w:ascii="標楷體" w:eastAsia="標楷體" w:hAnsi="標楷體" w:hint="eastAsia"/>
                          <w:w w:val="90"/>
                          <w:kern w:val="0"/>
                          <w:szCs w:val="24"/>
                        </w:rPr>
                      </w:rPrChange>
                    </w:rPr>
                    <w:t>顯著</w:t>
                  </w: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  <w:rPrChange w:id="1353" w:author="user" w:date="2024-10-12T18:53:00Z">
                        <w:rPr>
                          <w:rFonts w:ascii="標楷體" w:eastAsia="標楷體" w:hAnsi="標楷體"/>
                          <w:w w:val="90"/>
                          <w:kern w:val="0"/>
                          <w:szCs w:val="24"/>
                        </w:rPr>
                      </w:rPrChange>
                    </w:rPr>
                    <w:t>危害</w:t>
                  </w:r>
                  <w:r w:rsidRPr="00052464">
                    <w:rPr>
                      <w:rFonts w:ascii="Times New Roman" w:eastAsia="標楷體" w:hAnsi="Times New Roman" w:cs="Times New Roman"/>
                      <w:w w:val="90"/>
                      <w:kern w:val="0"/>
                      <w:szCs w:val="24"/>
                      <w:rPrChange w:id="1354" w:author="user" w:date="2024-10-12T18:53:00Z">
                        <w:rPr>
                          <w:rFonts w:ascii="標楷體" w:eastAsia="標楷體" w:hAnsi="標楷體" w:hint="eastAsia"/>
                          <w:w w:val="90"/>
                          <w:kern w:val="0"/>
                          <w:szCs w:val="24"/>
                        </w:rPr>
                      </w:rPrChange>
                    </w:rPr>
                    <w:t>判定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14:paraId="19B078DB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5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5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判定左欄之理由</w:t>
                  </w:r>
                </w:p>
              </w:tc>
              <w:tc>
                <w:tcPr>
                  <w:tcW w:w="2693" w:type="dxa"/>
                  <w:vMerge w:val="restart"/>
                  <w:vAlign w:val="center"/>
                </w:tcPr>
                <w:p w14:paraId="22191D56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5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5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顯著危害之防治措施</w:t>
                  </w:r>
                </w:p>
              </w:tc>
              <w:tc>
                <w:tcPr>
                  <w:tcW w:w="1111" w:type="dxa"/>
                  <w:vMerge w:val="restart"/>
                  <w:vAlign w:val="center"/>
                </w:tcPr>
                <w:p w14:paraId="3887336D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Cs w:val="24"/>
                      <w:rPrChange w:id="1359" w:author="user" w:date="2024-10-12T18:53:00Z">
                        <w:rPr>
                          <w:rFonts w:ascii="Seravek ExtraLight" w:eastAsia="標楷體" w:hAnsi="Seravek ExtraLight"/>
                          <w:szCs w:val="24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60" w:author="user" w:date="2024-10-12T18:53:00Z">
                        <w:rPr>
                          <w:rFonts w:ascii="標楷體" w:eastAsia="標楷體" w:hAnsi="標楷體"/>
                          <w:spacing w:val="-20"/>
                          <w:kern w:val="0"/>
                          <w:szCs w:val="24"/>
                        </w:rPr>
                      </w:rPrChange>
                    </w:rPr>
                    <w:t>本步驟是一重要管制點</w:t>
                  </w: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61" w:author="user" w:date="2024-10-12T18:53:00Z">
                        <w:rPr>
                          <w:rFonts w:ascii="標楷體" w:eastAsia="標楷體" w:hAnsi="標楷體"/>
                          <w:spacing w:val="-20"/>
                          <w:kern w:val="0"/>
                          <w:szCs w:val="24"/>
                        </w:rPr>
                      </w:rPrChange>
                    </w:rPr>
                    <w:t>(Y/N)</w:t>
                  </w:r>
                </w:p>
              </w:tc>
              <w:tc>
                <w:tcPr>
                  <w:tcW w:w="839" w:type="dxa"/>
                  <w:vMerge w:val="restart"/>
                  <w:vAlign w:val="center"/>
                </w:tcPr>
                <w:p w14:paraId="35CCA581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6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EF347D" w:rsidRPr="00052464" w14:paraId="3091E4AD" w14:textId="77777777" w:rsidTr="00B07DDE">
              <w:trPr>
                <w:trHeight w:val="1440"/>
              </w:trPr>
              <w:tc>
                <w:tcPr>
                  <w:tcW w:w="1141" w:type="dxa"/>
                  <w:vMerge/>
                  <w:vAlign w:val="center"/>
                </w:tcPr>
                <w:p w14:paraId="29A6FF86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63" w:author="user" w:date="2024-10-12T18:53:00Z">
                        <w:rPr>
                          <w:rFonts w:ascii="SimSun" w:eastAsia="SimSun" w:hAnsi="SimSun"/>
                        </w:rPr>
                      </w:rPrChange>
                    </w:rPr>
                  </w:pPr>
                </w:p>
              </w:tc>
              <w:tc>
                <w:tcPr>
                  <w:tcW w:w="1276" w:type="dxa"/>
                  <w:vMerge/>
                  <w:vAlign w:val="center"/>
                </w:tcPr>
                <w:p w14:paraId="06A57DF7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6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15DE2EBF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8"/>
                      <w:szCs w:val="18"/>
                      <w:rPrChange w:id="1365" w:author="user" w:date="2024-10-12T18:53:00Z">
                        <w:rPr>
                          <w:rFonts w:ascii="Seravek ExtraLight" w:eastAsia="標楷體" w:hAnsi="Seravek ExtraLight"/>
                          <w:sz w:val="18"/>
                          <w:szCs w:val="18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66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嚴重性</w:t>
                  </w:r>
                </w:p>
              </w:tc>
              <w:tc>
                <w:tcPr>
                  <w:tcW w:w="532" w:type="dxa"/>
                  <w:vAlign w:val="center"/>
                </w:tcPr>
                <w:p w14:paraId="07B409D7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8"/>
                      <w:szCs w:val="18"/>
                      <w:rPrChange w:id="1367" w:author="user" w:date="2024-10-12T18:53:00Z">
                        <w:rPr>
                          <w:rFonts w:ascii="Seravek ExtraLight" w:eastAsia="標楷體" w:hAnsi="Seravek ExtraLight"/>
                          <w:sz w:val="18"/>
                          <w:szCs w:val="18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68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機率性</w:t>
                  </w:r>
                </w:p>
              </w:tc>
              <w:tc>
                <w:tcPr>
                  <w:tcW w:w="531" w:type="dxa"/>
                  <w:vAlign w:val="center"/>
                </w:tcPr>
                <w:p w14:paraId="20EA3647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8"/>
                      <w:szCs w:val="18"/>
                      <w:rPrChange w:id="1369" w:author="user" w:date="2024-10-12T18:53:00Z">
                        <w:rPr>
                          <w:rFonts w:ascii="Seravek ExtraLight" w:eastAsia="標楷體" w:hAnsi="Seravek ExtraLight"/>
                          <w:sz w:val="18"/>
                          <w:szCs w:val="18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70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RN</w:t>
                  </w:r>
                </w:p>
              </w:tc>
              <w:tc>
                <w:tcPr>
                  <w:tcW w:w="532" w:type="dxa"/>
                  <w:vAlign w:val="center"/>
                </w:tcPr>
                <w:p w14:paraId="54310BF9" w14:textId="77777777" w:rsidR="00EF347D" w:rsidRPr="00052464" w:rsidRDefault="00EF347D" w:rsidP="00EF347D">
                  <w:pPr>
                    <w:suppressAutoHyphens/>
                    <w:spacing w:line="240" w:lineRule="exact"/>
                    <w:jc w:val="center"/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71" w:author="user" w:date="2024-10-12T18:53:00Z">
                        <w:rPr>
                          <w:rFonts w:ascii="標楷體" w:eastAsia="標楷體" w:hAnsi="標楷體"/>
                          <w:spacing w:val="-20"/>
                          <w:kern w:val="0"/>
                          <w:szCs w:val="24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72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顯著或潛在</w:t>
                  </w: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73" w:author="user" w:date="2024-10-12T18:53:00Z">
                        <w:rPr>
                          <w:rFonts w:ascii="標楷體" w:eastAsia="標楷體" w:hAnsi="標楷體" w:hint="eastAsia"/>
                          <w:spacing w:val="-20"/>
                          <w:kern w:val="0"/>
                          <w:szCs w:val="24"/>
                        </w:rPr>
                      </w:rPrChange>
                    </w:rPr>
                    <w:t>?</w:t>
                  </w:r>
                </w:p>
                <w:p w14:paraId="78A5228D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z w:val="18"/>
                      <w:szCs w:val="18"/>
                      <w:rPrChange w:id="1374" w:author="user" w:date="2024-10-12T18:53:00Z">
                        <w:rPr>
                          <w:rFonts w:ascii="Seravek ExtraLight" w:eastAsia="標楷體" w:hAnsi="Seravek ExtraLight"/>
                          <w:sz w:val="18"/>
                          <w:szCs w:val="18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75" w:author="user" w:date="2024-10-12T18:53:00Z">
                        <w:rPr>
                          <w:rFonts w:ascii="標楷體" w:eastAsia="標楷體" w:hAnsi="標楷體"/>
                          <w:spacing w:val="-20"/>
                          <w:kern w:val="0"/>
                          <w:szCs w:val="24"/>
                        </w:rPr>
                      </w:rPrChange>
                    </w:rPr>
                    <w:t>(Y/N)</w:t>
                  </w:r>
                </w:p>
              </w:tc>
              <w:tc>
                <w:tcPr>
                  <w:tcW w:w="1276" w:type="dxa"/>
                  <w:vMerge/>
                  <w:vAlign w:val="center"/>
                </w:tcPr>
                <w:p w14:paraId="722B65EB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7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693" w:type="dxa"/>
                  <w:vMerge/>
                  <w:vAlign w:val="center"/>
                </w:tcPr>
                <w:p w14:paraId="05F1DB64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7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111" w:type="dxa"/>
                  <w:vMerge/>
                  <w:vAlign w:val="center"/>
                </w:tcPr>
                <w:p w14:paraId="2A7A37E9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spacing w:val="-20"/>
                      <w:kern w:val="0"/>
                      <w:szCs w:val="24"/>
                      <w:rPrChange w:id="1378" w:author="user" w:date="2024-10-12T18:53:00Z">
                        <w:rPr>
                          <w:rFonts w:ascii="標楷體" w:eastAsia="標楷體" w:hAnsi="標楷體"/>
                          <w:spacing w:val="-20"/>
                          <w:kern w:val="0"/>
                          <w:szCs w:val="24"/>
                        </w:rPr>
                      </w:rPrChange>
                    </w:rPr>
                  </w:pPr>
                </w:p>
              </w:tc>
              <w:tc>
                <w:tcPr>
                  <w:tcW w:w="839" w:type="dxa"/>
                  <w:vMerge/>
                  <w:vAlign w:val="center"/>
                </w:tcPr>
                <w:p w14:paraId="2DBFC268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7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EF347D" w:rsidRPr="00052464" w14:paraId="293F0986" w14:textId="77777777" w:rsidTr="00B07DDE">
              <w:trPr>
                <w:gridAfter w:val="1"/>
                <w:wAfter w:w="839" w:type="dxa"/>
                <w:trHeight w:val="720"/>
              </w:trPr>
              <w:tc>
                <w:tcPr>
                  <w:tcW w:w="1141" w:type="dxa"/>
                  <w:vMerge w:val="restart"/>
                  <w:vAlign w:val="center"/>
                </w:tcPr>
                <w:p w14:paraId="67FE92F8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8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8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7.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138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滴乾分裝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14:paraId="2C5910EE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38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8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6FEB5652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38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8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病原性微生物</w:t>
                  </w:r>
                </w:p>
              </w:tc>
              <w:tc>
                <w:tcPr>
                  <w:tcW w:w="531" w:type="dxa"/>
                  <w:vAlign w:val="center"/>
                </w:tcPr>
                <w:p w14:paraId="325B7C27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8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7AB6C173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8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50285E73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38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37BC3D6A" w14:textId="77777777" w:rsidR="00EF347D" w:rsidRPr="00052464" w:rsidRDefault="00170891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39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391" w:author="user" w:date="2024-10-12T13:00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392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Y</w:t>
                    </w:r>
                  </w:ins>
                </w:p>
              </w:tc>
              <w:tc>
                <w:tcPr>
                  <w:tcW w:w="1276" w:type="dxa"/>
                </w:tcPr>
                <w:p w14:paraId="4B8CEAF7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39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9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39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包裝人員和設備與成品之間的交叉污染。</w:t>
                  </w:r>
                </w:p>
                <w:p w14:paraId="781EEF4D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39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39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2.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39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包裝或封口不良，造成成品污染。</w:t>
                  </w:r>
                </w:p>
              </w:tc>
              <w:tc>
                <w:tcPr>
                  <w:tcW w:w="2693" w:type="dxa"/>
                </w:tcPr>
                <w:p w14:paraId="55CF5A8D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39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0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0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依標準作業程序進行包裝作業。</w:t>
                  </w:r>
                </w:p>
                <w:p w14:paraId="0ED1BD8D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0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0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2.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0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全數目視檢查，確認包裝之密封性。</w:t>
                  </w:r>
                </w:p>
                <w:p w14:paraId="1F617409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0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0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3.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0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確實執行人員衛生管理</w:t>
                  </w:r>
                  <w:ins w:id="1408" w:author="user" w:date="2024-10-12T13:01:00Z">
                    <w:r w:rsidR="00170891" w:rsidRPr="00052464">
                      <w:rPr>
                        <w:rFonts w:ascii="Times New Roman" w:eastAsia="標楷體" w:hAnsi="Times New Roman" w:cs="Times New Roman"/>
                        <w:rPrChange w:id="140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，加強教育訓練</w:t>
                    </w:r>
                  </w:ins>
                  <w:r w:rsidRPr="00052464">
                    <w:rPr>
                      <w:rFonts w:ascii="Times New Roman" w:eastAsia="標楷體" w:hAnsi="Times New Roman" w:cs="Times New Roman"/>
                      <w:rPrChange w:id="141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。</w:t>
                  </w:r>
                </w:p>
              </w:tc>
              <w:tc>
                <w:tcPr>
                  <w:tcW w:w="1111" w:type="dxa"/>
                  <w:vAlign w:val="center"/>
                </w:tcPr>
                <w:p w14:paraId="78AD3E61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1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1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EF347D" w:rsidRPr="00052464" w14:paraId="48C20223" w14:textId="77777777" w:rsidTr="00B07DDE">
              <w:trPr>
                <w:gridAfter w:val="1"/>
                <w:wAfter w:w="839" w:type="dxa"/>
                <w:trHeight w:val="720"/>
              </w:trPr>
              <w:tc>
                <w:tcPr>
                  <w:tcW w:w="1141" w:type="dxa"/>
                  <w:vMerge/>
                  <w:vAlign w:val="center"/>
                </w:tcPr>
                <w:p w14:paraId="725D1DF0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1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9526C3B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41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1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6A0F10F0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41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1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31" w:type="dxa"/>
                  <w:vAlign w:val="center"/>
                </w:tcPr>
                <w:p w14:paraId="5F09AA9E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1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10E34AAA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1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7AB4185F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2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6A17F2B0" w14:textId="77777777" w:rsidR="00EF347D" w:rsidRPr="00052464" w:rsidRDefault="00170891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42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422" w:author="user" w:date="2024-10-12T13:00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423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76" w:type="dxa"/>
                </w:tcPr>
                <w:p w14:paraId="33C645A5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2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693" w:type="dxa"/>
                </w:tcPr>
                <w:p w14:paraId="586AA082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2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111" w:type="dxa"/>
                  <w:vAlign w:val="center"/>
                </w:tcPr>
                <w:p w14:paraId="0D9C85B4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2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EF347D" w:rsidRPr="00052464" w14:paraId="19304E04" w14:textId="77777777" w:rsidTr="00B07DDE">
              <w:trPr>
                <w:gridAfter w:val="1"/>
                <w:wAfter w:w="839" w:type="dxa"/>
                <w:trHeight w:val="720"/>
              </w:trPr>
              <w:tc>
                <w:tcPr>
                  <w:tcW w:w="1141" w:type="dxa"/>
                  <w:vMerge/>
                  <w:vAlign w:val="center"/>
                </w:tcPr>
                <w:p w14:paraId="55D8D7F3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2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AE159F1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42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2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32447C7F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43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3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產線有金屬零件掉入</w:t>
                  </w:r>
                </w:p>
              </w:tc>
              <w:tc>
                <w:tcPr>
                  <w:tcW w:w="531" w:type="dxa"/>
                  <w:vAlign w:val="center"/>
                </w:tcPr>
                <w:p w14:paraId="0868D70D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3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390EC911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3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074465A0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3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65FB536F" w14:textId="77777777" w:rsidR="00EF347D" w:rsidRPr="00052464" w:rsidRDefault="00B07DDE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435" w:author="user" w:date="2024-10-12T18:53:00Z">
                        <w:rPr>
                          <w:rFonts w:ascii="Seravek ExtraLight" w:eastAsia="SimSun" w:hAnsi="Seravek ExtraLight"/>
                          <w:lang w:eastAsia="zh-CN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lang w:eastAsia="zh-CN"/>
                      <w:rPrChange w:id="1436" w:author="user" w:date="2024-10-12T18:53:00Z">
                        <w:rPr>
                          <w:rFonts w:ascii="Seravek ExtraLight" w:eastAsia="SimSun" w:hAnsi="Seravek ExtraLight" w:hint="eastAsia"/>
                          <w:lang w:eastAsia="zh-CN"/>
                        </w:rPr>
                      </w:rPrChange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75BCBEE2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3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3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不慎食入金屬會對人體造成危害。</w:t>
                  </w:r>
                </w:p>
              </w:tc>
              <w:tc>
                <w:tcPr>
                  <w:tcW w:w="2693" w:type="dxa"/>
                </w:tcPr>
                <w:p w14:paraId="64F3E414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3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4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4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產品全數經過金屬檢測機。</w:t>
                  </w:r>
                </w:p>
                <w:p w14:paraId="7B81B664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4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4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2.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4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每日作業前及作業中（每兩小時）實施金屬檢測機測試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144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（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144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鐵＜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4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2.0 mm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4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；不鏽鋼＜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4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4.0 mm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145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）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145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。</w:t>
                  </w:r>
                </w:p>
                <w:p w14:paraId="3A3F2672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5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5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 xml:space="preserve">3. 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5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金屬檢測機定期維護保養。</w:t>
                  </w:r>
                </w:p>
              </w:tc>
              <w:tc>
                <w:tcPr>
                  <w:tcW w:w="1111" w:type="dxa"/>
                  <w:vAlign w:val="center"/>
                </w:tcPr>
                <w:p w14:paraId="23B2B0AB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5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5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CCP3</w:t>
                  </w:r>
                </w:p>
              </w:tc>
            </w:tr>
            <w:tr w:rsidR="00EF347D" w:rsidRPr="00052464" w14:paraId="654ED350" w14:textId="77777777" w:rsidTr="00B07DDE">
              <w:trPr>
                <w:gridAfter w:val="1"/>
                <w:wAfter w:w="839" w:type="dxa"/>
                <w:trHeight w:val="720"/>
              </w:trPr>
              <w:tc>
                <w:tcPr>
                  <w:tcW w:w="1141" w:type="dxa"/>
                  <w:vMerge w:val="restart"/>
                  <w:vAlign w:val="center"/>
                </w:tcPr>
                <w:p w14:paraId="6D2DA446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5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5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8.</w:t>
                  </w:r>
                  <w:r w:rsidRPr="00052464">
                    <w:rPr>
                      <w:rFonts w:ascii="Times New Roman" w:eastAsia="標楷體" w:hAnsi="Times New Roman" w:cs="Times New Roman"/>
                      <w:rPrChange w:id="145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成品冷藏</w:t>
                  </w:r>
                </w:p>
              </w:tc>
              <w:tc>
                <w:tcPr>
                  <w:tcW w:w="1276" w:type="dxa"/>
                  <w:vAlign w:val="center"/>
                </w:tcPr>
                <w:p w14:paraId="0B0413CF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46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6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3678A1C6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46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46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531" w:type="dxa"/>
                  <w:vAlign w:val="center"/>
                </w:tcPr>
                <w:p w14:paraId="4CE2FDE6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6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3B3339A5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6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373747A8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6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5EC4D444" w14:textId="77777777" w:rsidR="00EF347D" w:rsidRPr="00052464" w:rsidRDefault="007B7CDA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46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468" w:author="user" w:date="2024-10-12T12:57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469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Y</w:t>
                    </w:r>
                  </w:ins>
                </w:p>
              </w:tc>
              <w:tc>
                <w:tcPr>
                  <w:tcW w:w="1276" w:type="dxa"/>
                </w:tcPr>
                <w:p w14:paraId="4010258C" w14:textId="77777777" w:rsidR="00EF347D" w:rsidRPr="00052464" w:rsidRDefault="007B7CDA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47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471" w:author="user" w:date="2024-10-12T12:59:00Z">
                    <w:r w:rsidRPr="00052464">
                      <w:rPr>
                        <w:rFonts w:ascii="Times New Roman" w:eastAsia="標楷體" w:hAnsi="Times New Roman" w:cs="Times New Roman"/>
                        <w:rPrChange w:id="147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若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73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冷藏庫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74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溫度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75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不足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7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</w:t>
                    </w:r>
                    <w:r w:rsidR="00170891" w:rsidRPr="00052464">
                      <w:rPr>
                        <w:rFonts w:ascii="Times New Roman" w:eastAsia="標楷體" w:hAnsi="Times New Roman" w:cs="Times New Roman"/>
                        <w:rPrChange w:id="147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將導致</w:t>
                    </w:r>
                  </w:ins>
                  <w:r w:rsidR="00EF347D" w:rsidRPr="00052464">
                    <w:rPr>
                      <w:rFonts w:ascii="Times New Roman" w:eastAsia="標楷體" w:hAnsi="Times New Roman" w:cs="Times New Roman"/>
                      <w:rPrChange w:id="147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病原菌滋長危害健康。</w:t>
                  </w:r>
                </w:p>
              </w:tc>
              <w:tc>
                <w:tcPr>
                  <w:tcW w:w="2693" w:type="dxa"/>
                </w:tcPr>
                <w:p w14:paraId="467D3477" w14:textId="77777777" w:rsidR="0099742A" w:rsidRPr="00052464" w:rsidRDefault="0099742A" w:rsidP="0099742A">
                  <w:pPr>
                    <w:tabs>
                      <w:tab w:val="left" w:pos="4205"/>
                    </w:tabs>
                    <w:jc w:val="both"/>
                    <w:rPr>
                      <w:ins w:id="1479" w:author="user" w:date="2024-10-12T00:51:00Z"/>
                      <w:rFonts w:ascii="Times New Roman" w:eastAsia="標楷體" w:hAnsi="Times New Roman" w:cs="Times New Roman"/>
                      <w:rPrChange w:id="1480" w:author="user" w:date="2024-10-12T18:53:00Z">
                        <w:rPr>
                          <w:ins w:id="1481" w:author="user" w:date="2024-10-12T00:51:00Z"/>
                          <w:rFonts w:ascii="SimSun" w:hAnsi="SimSun"/>
                        </w:rPr>
                      </w:rPrChange>
                    </w:rPr>
                  </w:pPr>
                  <w:ins w:id="1482" w:author="user" w:date="2024-10-12T00:51:00Z">
                    <w:r w:rsidRPr="00052464">
                      <w:rPr>
                        <w:rFonts w:ascii="Times New Roman" w:eastAsia="標楷體" w:hAnsi="Times New Roman" w:cs="Times New Roman"/>
                        <w:rPrChange w:id="1483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1.</w:t>
                    </w:r>
                    <w:r w:rsidRPr="00052464" w:rsidDel="007D46A1">
                      <w:rPr>
                        <w:rFonts w:ascii="Times New Roman" w:eastAsia="標楷體" w:hAnsi="Times New Roman" w:cs="Times New Roman"/>
                        <w:rPrChange w:id="1484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8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倉管人員每日上午及下午確認冷藏庫溫度，並記錄於『冷藏庫溫度記錄表』，確認溫度維持在規定條件內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8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(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87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7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88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℃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8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以下，凍結點以上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90" w:author="user" w:date="2024-10-12T18:53:00Z">
                          <w:rPr>
                            <w:rFonts w:ascii="SimSun" w:eastAsia="SimSun" w:hAnsi="SimSun"/>
                          </w:rPr>
                        </w:rPrChange>
                      </w:rPr>
                      <w:t>)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9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。</w:t>
                    </w:r>
                  </w:ins>
                </w:p>
                <w:p w14:paraId="4C529372" w14:textId="77777777" w:rsidR="0099742A" w:rsidRPr="00052464" w:rsidRDefault="0099742A" w:rsidP="0099742A">
                  <w:pPr>
                    <w:tabs>
                      <w:tab w:val="left" w:pos="4205"/>
                    </w:tabs>
                    <w:jc w:val="both"/>
                    <w:rPr>
                      <w:ins w:id="1492" w:author="user" w:date="2024-10-12T00:51:00Z"/>
                      <w:rFonts w:ascii="Times New Roman" w:eastAsia="標楷體" w:hAnsi="Times New Roman" w:cs="Times New Roman"/>
                      <w:rPrChange w:id="1493" w:author="user" w:date="2024-10-12T18:53:00Z">
                        <w:rPr>
                          <w:ins w:id="1494" w:author="user" w:date="2024-10-12T00:51:00Z"/>
                          <w:rFonts w:ascii="Seravek ExtraLight" w:eastAsia="SimSun" w:hAnsi="Seravek ExtraLight"/>
                        </w:rPr>
                      </w:rPrChange>
                    </w:rPr>
                  </w:pPr>
                  <w:ins w:id="1495" w:author="user" w:date="2024-10-12T00:51:00Z">
                    <w:r w:rsidRPr="00052464">
                      <w:rPr>
                        <w:rFonts w:ascii="Times New Roman" w:eastAsia="標楷體" w:hAnsi="Times New Roman" w:cs="Times New Roman"/>
                        <w:rPrChange w:id="1496" w:author="user" w:date="2024-10-12T18:53:00Z">
                          <w:rPr>
                            <w:rFonts w:ascii="Seravek ExtraLight" w:eastAsia="SimSun" w:hAnsi="Seravek ExtraLight"/>
                          </w:rPr>
                        </w:rPrChange>
                      </w:rPr>
                      <w:t xml:space="preserve">2.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497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每年</w:t>
                    </w:r>
                  </w:ins>
                  <w:ins w:id="1498" w:author="user" w:date="2024-10-12T12:58:00Z">
                    <w:r w:rsidR="007B7CDA" w:rsidRPr="00052464">
                      <w:rPr>
                        <w:rFonts w:ascii="Times New Roman" w:eastAsia="標楷體" w:hAnsi="Times New Roman" w:cs="Times New Roman"/>
                        <w:rPrChange w:id="1499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校正</w:t>
                    </w:r>
                  </w:ins>
                  <w:ins w:id="1500" w:author="user" w:date="2024-10-12T00:51:00Z">
                    <w:r w:rsidRPr="00052464">
                      <w:rPr>
                        <w:rFonts w:ascii="Times New Roman" w:eastAsia="標楷體" w:hAnsi="Times New Roman" w:cs="Times New Roman"/>
                        <w:rPrChange w:id="1501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冷藏庫溫度顯示器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50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，確認其正確性。</w:t>
                    </w:r>
                  </w:ins>
                </w:p>
                <w:p w14:paraId="16EF4A91" w14:textId="77777777" w:rsidR="0099742A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ins w:id="1503" w:author="user" w:date="2024-10-12T00:51:00Z"/>
                      <w:rFonts w:ascii="Times New Roman" w:eastAsia="標楷體" w:hAnsi="Times New Roman" w:cs="Times New Roman"/>
                      <w:rPrChange w:id="1504" w:author="user" w:date="2024-10-12T18:53:00Z">
                        <w:rPr>
                          <w:ins w:id="1505" w:author="user" w:date="2024-10-12T00:51:00Z"/>
                          <w:rFonts w:ascii="Seravek ExtraLight" w:eastAsia="標楷體" w:hAnsi="Seravek ExtraLight"/>
                        </w:rPr>
                      </w:rPrChange>
                    </w:rPr>
                  </w:pPr>
                  <w:del w:id="1506" w:author="user" w:date="2024-10-12T00:51:00Z">
                    <w:r w:rsidRPr="00052464" w:rsidDel="0099742A">
                      <w:rPr>
                        <w:rFonts w:ascii="Times New Roman" w:eastAsia="標楷體" w:hAnsi="Times New Roman" w:cs="Times New Roman"/>
                        <w:rPrChange w:id="1507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控管原料冷藏庫維持</w:delText>
                    </w:r>
                    <w:r w:rsidRPr="00052464" w:rsidDel="0099742A">
                      <w:rPr>
                        <w:rFonts w:ascii="Times New Roman" w:eastAsia="標楷體" w:hAnsi="Times New Roman" w:cs="Times New Roman"/>
                        <w:rPrChange w:id="1508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lastRenderedPageBreak/>
                      <w:delText>7</w:delText>
                    </w:r>
                    <w:r w:rsidRPr="00052464" w:rsidDel="0099742A">
                      <w:rPr>
                        <w:rFonts w:ascii="Times New Roman" w:eastAsia="標楷體" w:hAnsi="Times New Roman" w:cs="Times New Roman"/>
                        <w:rPrChange w:id="150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℃</w:delText>
                    </w:r>
                    <w:r w:rsidRPr="00052464" w:rsidDel="0099742A">
                      <w:rPr>
                        <w:rFonts w:ascii="Times New Roman" w:eastAsia="標楷體" w:hAnsi="Times New Roman" w:cs="Times New Roman"/>
                        <w:rPrChange w:id="1510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以下，凍結點以上。</w:delText>
                    </w:r>
                  </w:del>
                </w:p>
                <w:p w14:paraId="750C6175" w14:textId="77777777" w:rsidR="00C34087" w:rsidRPr="00052464" w:rsidRDefault="0099742A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51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512" w:author="user" w:date="2024-10-12T00:51:00Z">
                    <w:r w:rsidRPr="00052464">
                      <w:rPr>
                        <w:rFonts w:ascii="Times New Roman" w:eastAsia="標楷體" w:hAnsi="Times New Roman" w:cs="Times New Roman"/>
                        <w:rPrChange w:id="151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3</w:t>
                    </w:r>
                  </w:ins>
                  <w:ins w:id="1514" w:author="user" w:date="2024-10-12T00:26:00Z">
                    <w:r w:rsidR="00C34087" w:rsidRPr="00052464">
                      <w:rPr>
                        <w:rFonts w:ascii="Times New Roman" w:eastAsia="標楷體" w:hAnsi="Times New Roman" w:cs="Times New Roman"/>
                        <w:rPrChange w:id="151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.</w:t>
                    </w:r>
                    <w:r w:rsidR="00C34087" w:rsidRPr="00052464">
                      <w:rPr>
                        <w:rFonts w:ascii="Times New Roman" w:eastAsia="標楷體" w:hAnsi="Times New Roman" w:cs="Times New Roman"/>
                        <w:rPrChange w:id="1516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="00C34087" w:rsidRPr="00052464">
                      <w:rPr>
                        <w:rFonts w:ascii="Times New Roman" w:eastAsia="標楷體" w:hAnsi="Times New Roman" w:cs="Times New Roman"/>
                        <w:rPrChange w:id="151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每星期</w:t>
                    </w:r>
                  </w:ins>
                  <w:ins w:id="1518" w:author="user" w:date="2024-10-12T00:27:00Z">
                    <w:r w:rsidR="00C34087" w:rsidRPr="00052464">
                      <w:rPr>
                        <w:rFonts w:ascii="Times New Roman" w:eastAsia="標楷體" w:hAnsi="Times New Roman" w:cs="Times New Roman"/>
                        <w:rPrChange w:id="151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清洗一次</w:t>
                    </w:r>
                  </w:ins>
                  <w:ins w:id="1520" w:author="user" w:date="2024-10-12T00:50:00Z">
                    <w:r w:rsidRPr="00052464">
                      <w:rPr>
                        <w:rFonts w:ascii="Times New Roman" w:eastAsia="標楷體" w:hAnsi="Times New Roman" w:cs="Times New Roman"/>
                        <w:rPrChange w:id="152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冷藏庫。</w:t>
                    </w:r>
                  </w:ins>
                </w:p>
              </w:tc>
              <w:tc>
                <w:tcPr>
                  <w:tcW w:w="1111" w:type="dxa"/>
                  <w:vAlign w:val="center"/>
                </w:tcPr>
                <w:p w14:paraId="7703BBF6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2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52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lastRenderedPageBreak/>
                    <w:t>NO</w:t>
                  </w:r>
                </w:p>
              </w:tc>
            </w:tr>
            <w:tr w:rsidR="00EF347D" w:rsidRPr="00052464" w14:paraId="05704D4F" w14:textId="77777777" w:rsidTr="00B07DDE">
              <w:trPr>
                <w:gridAfter w:val="1"/>
                <w:wAfter w:w="839" w:type="dxa"/>
                <w:trHeight w:val="720"/>
              </w:trPr>
              <w:tc>
                <w:tcPr>
                  <w:tcW w:w="1141" w:type="dxa"/>
                  <w:vMerge/>
                  <w:vAlign w:val="center"/>
                </w:tcPr>
                <w:p w14:paraId="1C0D8326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2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D6D0F89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52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52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6BF9E697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52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52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31" w:type="dxa"/>
                  <w:vAlign w:val="center"/>
                </w:tcPr>
                <w:p w14:paraId="6D10174E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2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1D5AED45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3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444D3321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3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60AF4244" w14:textId="77777777" w:rsidR="00EF347D" w:rsidRPr="00052464" w:rsidRDefault="004759AE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53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533" w:author="user" w:date="2024-10-12T13:11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534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76" w:type="dxa"/>
                </w:tcPr>
                <w:p w14:paraId="3E8E1D45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53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693" w:type="dxa"/>
                </w:tcPr>
                <w:p w14:paraId="6D05AF7D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53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111" w:type="dxa"/>
                  <w:vAlign w:val="center"/>
                </w:tcPr>
                <w:p w14:paraId="0E2A3CEF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3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EF347D" w:rsidRPr="00052464" w14:paraId="15A760F2" w14:textId="77777777" w:rsidTr="00B07DDE">
              <w:trPr>
                <w:gridAfter w:val="1"/>
                <w:wAfter w:w="839" w:type="dxa"/>
                <w:trHeight w:val="720"/>
              </w:trPr>
              <w:tc>
                <w:tcPr>
                  <w:tcW w:w="1141" w:type="dxa"/>
                  <w:vMerge/>
                  <w:vAlign w:val="center"/>
                </w:tcPr>
                <w:p w14:paraId="405270D1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3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5BEE6B5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53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54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77A56CFE" w14:textId="77777777" w:rsidR="00EF347D" w:rsidRPr="00052464" w:rsidRDefault="00EF347D" w:rsidP="00EF347D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54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54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無</w:t>
                  </w:r>
                </w:p>
              </w:tc>
              <w:tc>
                <w:tcPr>
                  <w:tcW w:w="531" w:type="dxa"/>
                  <w:vAlign w:val="center"/>
                </w:tcPr>
                <w:p w14:paraId="205331CE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4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32AA641C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4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4DCF4975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4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2441EBB1" w14:textId="77777777" w:rsidR="00EF347D" w:rsidRPr="00052464" w:rsidRDefault="004759AE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lang w:eastAsia="zh-CN"/>
                      <w:rPrChange w:id="154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1547" w:author="user" w:date="2024-10-12T13:11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548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76" w:type="dxa"/>
                </w:tcPr>
                <w:p w14:paraId="0FFBA525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54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693" w:type="dxa"/>
                </w:tcPr>
                <w:p w14:paraId="43FB26A0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both"/>
                    <w:rPr>
                      <w:rFonts w:ascii="Times New Roman" w:eastAsia="標楷體" w:hAnsi="Times New Roman" w:cs="Times New Roman"/>
                      <w:rPrChange w:id="155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111" w:type="dxa"/>
                  <w:vAlign w:val="center"/>
                </w:tcPr>
                <w:p w14:paraId="1505AC15" w14:textId="77777777" w:rsidR="00EF347D" w:rsidRPr="00052464" w:rsidRDefault="00EF347D" w:rsidP="00EF347D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155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7B7CDA" w:rsidRPr="00052464" w14:paraId="4F8C494D" w14:textId="77777777" w:rsidTr="00B07DDE">
              <w:trPr>
                <w:gridAfter w:val="1"/>
                <w:wAfter w:w="839" w:type="dxa"/>
                <w:trHeight w:val="720"/>
                <w:ins w:id="1552" w:author="user" w:date="2024-10-12T12:53:00Z"/>
              </w:trPr>
              <w:tc>
                <w:tcPr>
                  <w:tcW w:w="1141" w:type="dxa"/>
                  <w:vMerge w:val="restart"/>
                  <w:vAlign w:val="center"/>
                </w:tcPr>
                <w:p w14:paraId="513EEA0C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553" w:author="user" w:date="2024-10-12T12:53:00Z"/>
                      <w:rFonts w:ascii="Times New Roman" w:eastAsia="標楷體" w:hAnsi="Times New Roman" w:cs="Times New Roman"/>
                      <w:rPrChange w:id="1554" w:author="user" w:date="2024-10-12T18:53:00Z">
                        <w:rPr>
                          <w:ins w:id="1555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556" w:author="user" w:date="2024-10-12T12:5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557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9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558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55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運送</w:t>
                    </w:r>
                  </w:ins>
                </w:p>
              </w:tc>
              <w:tc>
                <w:tcPr>
                  <w:tcW w:w="1276" w:type="dxa"/>
                  <w:vAlign w:val="center"/>
                </w:tcPr>
                <w:p w14:paraId="75A5A8CB" w14:textId="77777777" w:rsidR="007B7CDA" w:rsidRPr="00052464" w:rsidRDefault="007B7CDA" w:rsidP="007B7CDA">
                  <w:pPr>
                    <w:tabs>
                      <w:tab w:val="left" w:pos="4205"/>
                    </w:tabs>
                    <w:rPr>
                      <w:ins w:id="1560" w:author="user" w:date="2024-10-12T12:54:00Z"/>
                      <w:rFonts w:ascii="Times New Roman" w:eastAsia="標楷體" w:hAnsi="Times New Roman" w:cs="Times New Roman"/>
                      <w:rPrChange w:id="1561" w:author="user" w:date="2024-10-12T18:53:00Z">
                        <w:rPr>
                          <w:ins w:id="1562" w:author="user" w:date="2024-10-12T12:54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563" w:author="user" w:date="2024-10-12T12:54:00Z">
                    <w:r w:rsidRPr="00052464">
                      <w:rPr>
                        <w:rFonts w:ascii="Times New Roman" w:eastAsia="標楷體" w:hAnsi="Times New Roman" w:cs="Times New Roman"/>
                        <w:rPrChange w:id="1564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生物性</w:t>
                    </w:r>
                  </w:ins>
                </w:p>
                <w:p w14:paraId="6F497D29" w14:textId="77777777" w:rsidR="007B7CDA" w:rsidRPr="00052464" w:rsidRDefault="007B7CDA" w:rsidP="007B7CDA">
                  <w:pPr>
                    <w:tabs>
                      <w:tab w:val="left" w:pos="4205"/>
                    </w:tabs>
                    <w:rPr>
                      <w:ins w:id="1565" w:author="user" w:date="2024-10-12T12:53:00Z"/>
                      <w:rFonts w:ascii="Times New Roman" w:eastAsia="標楷體" w:hAnsi="Times New Roman" w:cs="Times New Roman"/>
                      <w:rPrChange w:id="1566" w:author="user" w:date="2024-10-12T18:53:00Z">
                        <w:rPr>
                          <w:ins w:id="1567" w:author="user" w:date="2024-10-12T12:5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568" w:author="user" w:date="2024-10-12T12:54:00Z">
                    <w:r w:rsidRPr="00052464">
                      <w:rPr>
                        <w:rFonts w:ascii="Times New Roman" w:eastAsia="標楷體" w:hAnsi="Times New Roman" w:cs="Times New Roman"/>
                        <w:rPrChange w:id="156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病原菌滋長</w:t>
                    </w:r>
                  </w:ins>
                </w:p>
              </w:tc>
              <w:tc>
                <w:tcPr>
                  <w:tcW w:w="531" w:type="dxa"/>
                  <w:vAlign w:val="center"/>
                </w:tcPr>
                <w:p w14:paraId="71539330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570" w:author="user" w:date="2024-10-12T12:53:00Z"/>
                      <w:rFonts w:ascii="Times New Roman" w:eastAsia="標楷體" w:hAnsi="Times New Roman" w:cs="Times New Roman"/>
                      <w:rPrChange w:id="1571" w:author="user" w:date="2024-10-12T18:53:00Z">
                        <w:rPr>
                          <w:ins w:id="1572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2E429E09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573" w:author="user" w:date="2024-10-12T12:53:00Z"/>
                      <w:rFonts w:ascii="Times New Roman" w:eastAsia="標楷體" w:hAnsi="Times New Roman" w:cs="Times New Roman"/>
                      <w:rPrChange w:id="1574" w:author="user" w:date="2024-10-12T18:53:00Z">
                        <w:rPr>
                          <w:ins w:id="1575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4CB59403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576" w:author="user" w:date="2024-10-12T12:53:00Z"/>
                      <w:rFonts w:ascii="Times New Roman" w:eastAsia="標楷體" w:hAnsi="Times New Roman" w:cs="Times New Roman"/>
                      <w:rPrChange w:id="1577" w:author="user" w:date="2024-10-12T18:53:00Z">
                        <w:rPr>
                          <w:ins w:id="1578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6CFC21A3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579" w:author="user" w:date="2024-10-12T12:53:00Z"/>
                      <w:rFonts w:ascii="Times New Roman" w:eastAsia="標楷體" w:hAnsi="Times New Roman" w:cs="Times New Roman"/>
                      <w:lang w:eastAsia="zh-CN"/>
                      <w:rPrChange w:id="1580" w:author="user" w:date="2024-10-12T18:53:00Z">
                        <w:rPr>
                          <w:ins w:id="1581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582" w:author="user" w:date="2024-10-12T12:54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583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Y</w:t>
                    </w:r>
                  </w:ins>
                </w:p>
              </w:tc>
              <w:tc>
                <w:tcPr>
                  <w:tcW w:w="1276" w:type="dxa"/>
                </w:tcPr>
                <w:p w14:paraId="1FA34F4C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both"/>
                    <w:rPr>
                      <w:ins w:id="1584" w:author="user" w:date="2024-10-12T12:53:00Z"/>
                      <w:rFonts w:ascii="Times New Roman" w:eastAsia="標楷體" w:hAnsi="Times New Roman" w:cs="Times New Roman"/>
                      <w:rPrChange w:id="1585" w:author="user" w:date="2024-10-12T18:53:00Z">
                        <w:rPr>
                          <w:ins w:id="1586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587" w:author="user" w:date="2024-10-12T12:54:00Z">
                    <w:r w:rsidRPr="00052464">
                      <w:rPr>
                        <w:rFonts w:ascii="Times New Roman" w:eastAsia="標楷體" w:hAnsi="Times New Roman" w:cs="Times New Roman"/>
                        <w:rPrChange w:id="1588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若</w:t>
                    </w:r>
                  </w:ins>
                  <w:ins w:id="1589" w:author="user" w:date="2024-10-12T12:55:00Z">
                    <w:r w:rsidRPr="00052464">
                      <w:rPr>
                        <w:rFonts w:ascii="Times New Roman" w:eastAsia="標楷體" w:hAnsi="Times New Roman" w:cs="Times New Roman"/>
                        <w:rPrChange w:id="1590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運送車溫度</w:t>
                    </w:r>
                  </w:ins>
                  <w:ins w:id="1591" w:author="user" w:date="2024-10-12T12:59:00Z">
                    <w:r w:rsidR="00170891" w:rsidRPr="00052464">
                      <w:rPr>
                        <w:rFonts w:ascii="Times New Roman" w:eastAsia="標楷體" w:hAnsi="Times New Roman" w:cs="Times New Roman"/>
                        <w:rPrChange w:id="159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不足</w:t>
                    </w:r>
                  </w:ins>
                  <w:ins w:id="1593" w:author="user" w:date="2024-10-12T12:55:00Z">
                    <w:r w:rsidRPr="00052464">
                      <w:rPr>
                        <w:rFonts w:ascii="Times New Roman" w:eastAsia="標楷體" w:hAnsi="Times New Roman" w:cs="Times New Roman"/>
                        <w:rPrChange w:id="159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，將導致病原菌滋長</w:t>
                    </w:r>
                  </w:ins>
                  <w:ins w:id="1595" w:author="user" w:date="2024-10-12T12:59:00Z">
                    <w:r w:rsidR="00170891" w:rsidRPr="00052464">
                      <w:rPr>
                        <w:rFonts w:ascii="Times New Roman" w:eastAsia="標楷體" w:hAnsi="Times New Roman" w:cs="Times New Roman"/>
                        <w:rPrChange w:id="159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危害健康。</w:t>
                    </w:r>
                  </w:ins>
                </w:p>
              </w:tc>
              <w:tc>
                <w:tcPr>
                  <w:tcW w:w="2693" w:type="dxa"/>
                </w:tcPr>
                <w:p w14:paraId="5725CB6F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both"/>
                    <w:rPr>
                      <w:ins w:id="1597" w:author="user" w:date="2024-10-12T12:56:00Z"/>
                      <w:rFonts w:ascii="Times New Roman" w:eastAsia="標楷體" w:hAnsi="Times New Roman" w:cs="Times New Roman"/>
                      <w:rPrChange w:id="1598" w:author="user" w:date="2024-10-12T18:53:00Z">
                        <w:rPr>
                          <w:ins w:id="1599" w:author="user" w:date="2024-10-12T12:56:00Z"/>
                          <w:rFonts w:ascii="SimSun" w:hAnsi="SimSun"/>
                        </w:rPr>
                      </w:rPrChange>
                    </w:rPr>
                  </w:pPr>
                  <w:ins w:id="1600" w:author="user" w:date="2024-10-12T12:55:00Z">
                    <w:r w:rsidRPr="00052464">
                      <w:rPr>
                        <w:rFonts w:ascii="Times New Roman" w:eastAsia="標楷體" w:hAnsi="Times New Roman" w:cs="Times New Roman"/>
                        <w:rPrChange w:id="160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1.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02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0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由運輸人員逐批監控</w:t>
                    </w:r>
                  </w:ins>
                  <w:ins w:id="1604" w:author="user" w:date="2024-10-12T12:57:00Z">
                    <w:r w:rsidRPr="00052464">
                      <w:rPr>
                        <w:rFonts w:ascii="Times New Roman" w:eastAsia="標楷體" w:hAnsi="Times New Roman" w:cs="Times New Roman"/>
                        <w:rPrChange w:id="160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冷藏</w:t>
                    </w:r>
                  </w:ins>
                  <w:ins w:id="1606" w:author="user" w:date="2024-10-12T12:55:00Z">
                    <w:r w:rsidRPr="00052464">
                      <w:rPr>
                        <w:rFonts w:ascii="Times New Roman" w:eastAsia="標楷體" w:hAnsi="Times New Roman" w:cs="Times New Roman"/>
                        <w:rPrChange w:id="160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車內建之溫度版面，</w:t>
                    </w:r>
                  </w:ins>
                  <w:ins w:id="1608" w:author="user" w:date="2024-10-12T12:56:00Z">
                    <w:r w:rsidRPr="00052464">
                      <w:rPr>
                        <w:rFonts w:ascii="Times New Roman" w:eastAsia="標楷體" w:hAnsi="Times New Roman" w:cs="Times New Roman"/>
                        <w:rPrChange w:id="1609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並記錄於『</w:t>
                    </w:r>
                  </w:ins>
                  <w:ins w:id="1610" w:author="user" w:date="2024-10-12T12:58:00Z">
                    <w:r w:rsidRPr="00052464">
                      <w:rPr>
                        <w:rFonts w:ascii="Times New Roman" w:eastAsia="標楷體" w:hAnsi="Times New Roman" w:cs="Times New Roman"/>
                        <w:rPrChange w:id="161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冷藏</w:t>
                    </w:r>
                  </w:ins>
                  <w:ins w:id="1612" w:author="user" w:date="2024-10-12T12:56:00Z">
                    <w:r w:rsidRPr="00052464">
                      <w:rPr>
                        <w:rFonts w:ascii="Times New Roman" w:eastAsia="標楷體" w:hAnsi="Times New Roman" w:cs="Times New Roman"/>
                        <w:rPrChange w:id="161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車溫度記錄表』。</w:t>
                    </w:r>
                  </w:ins>
                </w:p>
                <w:p w14:paraId="5FFA3D56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both"/>
                    <w:rPr>
                      <w:ins w:id="1614" w:author="user" w:date="2024-10-12T12:56:00Z"/>
                      <w:rFonts w:ascii="Times New Roman" w:eastAsia="標楷體" w:hAnsi="Times New Roman" w:cs="Times New Roman"/>
                      <w:rPrChange w:id="1615" w:author="user" w:date="2024-10-12T18:53:00Z">
                        <w:rPr>
                          <w:ins w:id="1616" w:author="user" w:date="2024-10-12T12:5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617" w:author="user" w:date="2024-10-12T12:56:00Z">
                    <w:r w:rsidRPr="00052464">
                      <w:rPr>
                        <w:rFonts w:ascii="Times New Roman" w:eastAsia="標楷體" w:hAnsi="Times New Roman" w:cs="Times New Roman"/>
                        <w:rPrChange w:id="1618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2.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19" w:author="user" w:date="2024-10-12T18:53:00Z">
                          <w:rPr>
                            <w:rFonts w:ascii="Seravek ExtraLight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2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不定期由品管以紅外線溫度計抽測</w:t>
                    </w:r>
                  </w:ins>
                  <w:ins w:id="1621" w:author="user" w:date="2024-10-12T12:58:00Z">
                    <w:r w:rsidRPr="00052464">
                      <w:rPr>
                        <w:rFonts w:ascii="Times New Roman" w:eastAsia="標楷體" w:hAnsi="Times New Roman" w:cs="Times New Roman"/>
                        <w:rPrChange w:id="162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冷藏</w:t>
                    </w:r>
                  </w:ins>
                  <w:ins w:id="1623" w:author="user" w:date="2024-10-12T12:56:00Z">
                    <w:r w:rsidRPr="00052464">
                      <w:rPr>
                        <w:rFonts w:ascii="Times New Roman" w:eastAsia="標楷體" w:hAnsi="Times New Roman" w:cs="Times New Roman"/>
                        <w:rPrChange w:id="162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車之溫度，確認達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2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7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26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℃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2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以下。</w:t>
                    </w:r>
                  </w:ins>
                </w:p>
                <w:p w14:paraId="1E0FE82E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both"/>
                    <w:rPr>
                      <w:ins w:id="1628" w:author="user" w:date="2024-10-12T12:53:00Z"/>
                      <w:rFonts w:ascii="Times New Roman" w:eastAsia="標楷體" w:hAnsi="Times New Roman" w:cs="Times New Roman"/>
                      <w:rPrChange w:id="1629" w:author="user" w:date="2024-10-12T18:53:00Z">
                        <w:rPr>
                          <w:ins w:id="1630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631" w:author="user" w:date="2024-10-12T12:56:00Z">
                    <w:r w:rsidRPr="00052464">
                      <w:rPr>
                        <w:rFonts w:ascii="Times New Roman" w:eastAsia="標楷體" w:hAnsi="Times New Roman" w:cs="Times New Roman"/>
                        <w:rPrChange w:id="163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3.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33" w:author="user" w:date="2024-10-12T18:53:00Z">
                          <w:rPr>
                            <w:rFonts w:ascii="Seravek ExtraLight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1634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定期校正紅外線溫度計，確認溫度顯示正確性。</w:t>
                    </w:r>
                  </w:ins>
                </w:p>
              </w:tc>
              <w:tc>
                <w:tcPr>
                  <w:tcW w:w="1111" w:type="dxa"/>
                  <w:vAlign w:val="center"/>
                </w:tcPr>
                <w:p w14:paraId="634B01AE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35" w:author="user" w:date="2024-10-12T12:53:00Z"/>
                      <w:rFonts w:ascii="Times New Roman" w:eastAsia="標楷體" w:hAnsi="Times New Roman" w:cs="Times New Roman"/>
                      <w:lang w:eastAsia="zh-CN"/>
                      <w:rPrChange w:id="1636" w:author="user" w:date="2024-10-12T18:53:00Z">
                        <w:rPr>
                          <w:ins w:id="1637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638" w:author="user" w:date="2024-10-12T12:57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639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640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</w:tr>
            <w:tr w:rsidR="007B7CDA" w:rsidRPr="00052464" w14:paraId="766C4DF1" w14:textId="77777777" w:rsidTr="00B07DDE">
              <w:trPr>
                <w:gridAfter w:val="1"/>
                <w:wAfter w:w="839" w:type="dxa"/>
                <w:trHeight w:val="720"/>
                <w:ins w:id="1641" w:author="user" w:date="2024-10-12T12:53:00Z"/>
              </w:trPr>
              <w:tc>
                <w:tcPr>
                  <w:tcW w:w="1141" w:type="dxa"/>
                  <w:vMerge/>
                  <w:vAlign w:val="center"/>
                </w:tcPr>
                <w:p w14:paraId="53E4E7B0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42" w:author="user" w:date="2024-10-12T12:53:00Z"/>
                      <w:rFonts w:ascii="Times New Roman" w:eastAsia="標楷體" w:hAnsi="Times New Roman" w:cs="Times New Roman"/>
                      <w:rPrChange w:id="1643" w:author="user" w:date="2024-10-12T18:53:00Z">
                        <w:rPr>
                          <w:ins w:id="1644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F99272D" w14:textId="77777777" w:rsidR="007B7CDA" w:rsidRPr="00052464" w:rsidRDefault="007B7CDA" w:rsidP="007B7CDA">
                  <w:pPr>
                    <w:tabs>
                      <w:tab w:val="left" w:pos="4205"/>
                    </w:tabs>
                    <w:rPr>
                      <w:ins w:id="1645" w:author="user" w:date="2024-10-12T12:54:00Z"/>
                      <w:rFonts w:ascii="Times New Roman" w:eastAsia="標楷體" w:hAnsi="Times New Roman" w:cs="Times New Roman"/>
                      <w:rPrChange w:id="1646" w:author="user" w:date="2024-10-12T18:53:00Z">
                        <w:rPr>
                          <w:ins w:id="1647" w:author="user" w:date="2024-10-12T12:54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648" w:author="user" w:date="2024-10-12T12:54:00Z">
                    <w:r w:rsidRPr="00052464">
                      <w:rPr>
                        <w:rFonts w:ascii="Times New Roman" w:eastAsia="標楷體" w:hAnsi="Times New Roman" w:cs="Times New Roman"/>
                        <w:rPrChange w:id="164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化學性</w:t>
                    </w:r>
                  </w:ins>
                </w:p>
                <w:p w14:paraId="0180B3D5" w14:textId="77777777" w:rsidR="007B7CDA" w:rsidRPr="00052464" w:rsidRDefault="007B7CDA" w:rsidP="007B7CDA">
                  <w:pPr>
                    <w:tabs>
                      <w:tab w:val="left" w:pos="4205"/>
                    </w:tabs>
                    <w:rPr>
                      <w:ins w:id="1650" w:author="user" w:date="2024-10-12T12:53:00Z"/>
                      <w:rFonts w:ascii="Times New Roman" w:eastAsia="標楷體" w:hAnsi="Times New Roman" w:cs="Times New Roman"/>
                      <w:rPrChange w:id="1651" w:author="user" w:date="2024-10-12T18:53:00Z">
                        <w:rPr>
                          <w:ins w:id="1652" w:author="user" w:date="2024-10-12T12:5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653" w:author="user" w:date="2024-10-12T12:54:00Z">
                    <w:r w:rsidRPr="00052464">
                      <w:rPr>
                        <w:rFonts w:ascii="Times New Roman" w:eastAsia="標楷體" w:hAnsi="Times New Roman" w:cs="Times New Roman"/>
                        <w:rPrChange w:id="1654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無</w:t>
                    </w:r>
                  </w:ins>
                </w:p>
              </w:tc>
              <w:tc>
                <w:tcPr>
                  <w:tcW w:w="531" w:type="dxa"/>
                  <w:vAlign w:val="center"/>
                </w:tcPr>
                <w:p w14:paraId="417F949F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55" w:author="user" w:date="2024-10-12T12:53:00Z"/>
                      <w:rFonts w:ascii="Times New Roman" w:eastAsia="標楷體" w:hAnsi="Times New Roman" w:cs="Times New Roman"/>
                      <w:rPrChange w:id="1656" w:author="user" w:date="2024-10-12T18:53:00Z">
                        <w:rPr>
                          <w:ins w:id="1657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567571FA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58" w:author="user" w:date="2024-10-12T12:53:00Z"/>
                      <w:rFonts w:ascii="Times New Roman" w:eastAsia="標楷體" w:hAnsi="Times New Roman" w:cs="Times New Roman"/>
                      <w:rPrChange w:id="1659" w:author="user" w:date="2024-10-12T18:53:00Z">
                        <w:rPr>
                          <w:ins w:id="1660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72A25D6F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61" w:author="user" w:date="2024-10-12T12:53:00Z"/>
                      <w:rFonts w:ascii="Times New Roman" w:eastAsia="標楷體" w:hAnsi="Times New Roman" w:cs="Times New Roman"/>
                      <w:rPrChange w:id="1662" w:author="user" w:date="2024-10-12T18:53:00Z">
                        <w:rPr>
                          <w:ins w:id="1663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59E74E74" w14:textId="77777777" w:rsidR="007B7CDA" w:rsidRPr="00052464" w:rsidRDefault="004759AE" w:rsidP="007B7CDA">
                  <w:pPr>
                    <w:tabs>
                      <w:tab w:val="left" w:pos="4205"/>
                    </w:tabs>
                    <w:jc w:val="center"/>
                    <w:rPr>
                      <w:ins w:id="1664" w:author="user" w:date="2024-10-12T12:53:00Z"/>
                      <w:rFonts w:ascii="Times New Roman" w:eastAsia="標楷體" w:hAnsi="Times New Roman" w:cs="Times New Roman"/>
                      <w:lang w:eastAsia="zh-CN"/>
                      <w:rPrChange w:id="1665" w:author="user" w:date="2024-10-12T18:53:00Z">
                        <w:rPr>
                          <w:ins w:id="1666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667" w:author="user" w:date="2024-10-12T13:11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668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76" w:type="dxa"/>
                </w:tcPr>
                <w:p w14:paraId="19B99DF9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both"/>
                    <w:rPr>
                      <w:ins w:id="1669" w:author="user" w:date="2024-10-12T12:53:00Z"/>
                      <w:rFonts w:ascii="Times New Roman" w:eastAsia="標楷體" w:hAnsi="Times New Roman" w:cs="Times New Roman"/>
                      <w:rPrChange w:id="1670" w:author="user" w:date="2024-10-12T18:53:00Z">
                        <w:rPr>
                          <w:ins w:id="1671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693" w:type="dxa"/>
                </w:tcPr>
                <w:p w14:paraId="00EE072B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both"/>
                    <w:rPr>
                      <w:ins w:id="1672" w:author="user" w:date="2024-10-12T12:53:00Z"/>
                      <w:rFonts w:ascii="Times New Roman" w:eastAsia="標楷體" w:hAnsi="Times New Roman" w:cs="Times New Roman"/>
                      <w:rPrChange w:id="1673" w:author="user" w:date="2024-10-12T18:53:00Z">
                        <w:rPr>
                          <w:ins w:id="1674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111" w:type="dxa"/>
                  <w:vAlign w:val="center"/>
                </w:tcPr>
                <w:p w14:paraId="4695A874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75" w:author="user" w:date="2024-10-12T12:53:00Z"/>
                      <w:rFonts w:ascii="Times New Roman" w:eastAsia="標楷體" w:hAnsi="Times New Roman" w:cs="Times New Roman"/>
                      <w:rPrChange w:id="1676" w:author="user" w:date="2024-10-12T18:53:00Z">
                        <w:rPr>
                          <w:ins w:id="1677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  <w:tr w:rsidR="007B7CDA" w:rsidRPr="00052464" w14:paraId="553F48C3" w14:textId="77777777" w:rsidTr="00B07DDE">
              <w:trPr>
                <w:gridAfter w:val="1"/>
                <w:wAfter w:w="839" w:type="dxa"/>
                <w:trHeight w:val="720"/>
                <w:ins w:id="1678" w:author="user" w:date="2024-10-12T12:53:00Z"/>
              </w:trPr>
              <w:tc>
                <w:tcPr>
                  <w:tcW w:w="1141" w:type="dxa"/>
                  <w:vMerge/>
                  <w:vAlign w:val="center"/>
                </w:tcPr>
                <w:p w14:paraId="33F7201F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79" w:author="user" w:date="2024-10-12T12:53:00Z"/>
                      <w:rFonts w:ascii="Times New Roman" w:eastAsia="標楷體" w:hAnsi="Times New Roman" w:cs="Times New Roman"/>
                      <w:rPrChange w:id="1680" w:author="user" w:date="2024-10-12T18:53:00Z">
                        <w:rPr>
                          <w:ins w:id="1681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A980B9F" w14:textId="77777777" w:rsidR="007B7CDA" w:rsidRPr="00052464" w:rsidRDefault="007B7CDA" w:rsidP="007B7CDA">
                  <w:pPr>
                    <w:tabs>
                      <w:tab w:val="left" w:pos="4205"/>
                    </w:tabs>
                    <w:rPr>
                      <w:ins w:id="1682" w:author="user" w:date="2024-10-12T12:54:00Z"/>
                      <w:rFonts w:ascii="Times New Roman" w:eastAsia="標楷體" w:hAnsi="Times New Roman" w:cs="Times New Roman"/>
                      <w:rPrChange w:id="1683" w:author="user" w:date="2024-10-12T18:53:00Z">
                        <w:rPr>
                          <w:ins w:id="1684" w:author="user" w:date="2024-10-12T12:54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685" w:author="user" w:date="2024-10-12T12:54:00Z">
                    <w:r w:rsidRPr="00052464">
                      <w:rPr>
                        <w:rFonts w:ascii="Times New Roman" w:eastAsia="標楷體" w:hAnsi="Times New Roman" w:cs="Times New Roman"/>
                        <w:rPrChange w:id="1686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物理性</w:t>
                    </w:r>
                  </w:ins>
                </w:p>
                <w:p w14:paraId="26029BBE" w14:textId="77777777" w:rsidR="007B7CDA" w:rsidRPr="00052464" w:rsidRDefault="007B7CDA" w:rsidP="007B7CDA">
                  <w:pPr>
                    <w:tabs>
                      <w:tab w:val="left" w:pos="4205"/>
                    </w:tabs>
                    <w:rPr>
                      <w:ins w:id="1687" w:author="user" w:date="2024-10-12T12:53:00Z"/>
                      <w:rFonts w:ascii="Times New Roman" w:eastAsia="標楷體" w:hAnsi="Times New Roman" w:cs="Times New Roman"/>
                      <w:rPrChange w:id="1688" w:author="user" w:date="2024-10-12T18:53:00Z">
                        <w:rPr>
                          <w:ins w:id="1689" w:author="user" w:date="2024-10-12T12:5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690" w:author="user" w:date="2024-10-12T12:54:00Z">
                    <w:r w:rsidRPr="00052464">
                      <w:rPr>
                        <w:rFonts w:ascii="Times New Roman" w:eastAsia="標楷體" w:hAnsi="Times New Roman" w:cs="Times New Roman"/>
                        <w:rPrChange w:id="1691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無</w:t>
                    </w:r>
                  </w:ins>
                </w:p>
              </w:tc>
              <w:tc>
                <w:tcPr>
                  <w:tcW w:w="531" w:type="dxa"/>
                  <w:vAlign w:val="center"/>
                </w:tcPr>
                <w:p w14:paraId="4D1D9EB7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92" w:author="user" w:date="2024-10-12T12:53:00Z"/>
                      <w:rFonts w:ascii="Times New Roman" w:eastAsia="標楷體" w:hAnsi="Times New Roman" w:cs="Times New Roman"/>
                      <w:rPrChange w:id="1693" w:author="user" w:date="2024-10-12T18:53:00Z">
                        <w:rPr>
                          <w:ins w:id="1694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045EB265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95" w:author="user" w:date="2024-10-12T12:53:00Z"/>
                      <w:rFonts w:ascii="Times New Roman" w:eastAsia="標楷體" w:hAnsi="Times New Roman" w:cs="Times New Roman"/>
                      <w:rPrChange w:id="1696" w:author="user" w:date="2024-10-12T18:53:00Z">
                        <w:rPr>
                          <w:ins w:id="1697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1" w:type="dxa"/>
                  <w:vAlign w:val="center"/>
                </w:tcPr>
                <w:p w14:paraId="3FEE6CFC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698" w:author="user" w:date="2024-10-12T12:53:00Z"/>
                      <w:rFonts w:ascii="Times New Roman" w:eastAsia="標楷體" w:hAnsi="Times New Roman" w:cs="Times New Roman"/>
                      <w:rPrChange w:id="1699" w:author="user" w:date="2024-10-12T18:53:00Z">
                        <w:rPr>
                          <w:ins w:id="1700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532" w:type="dxa"/>
                  <w:vAlign w:val="center"/>
                </w:tcPr>
                <w:p w14:paraId="38D7E467" w14:textId="77777777" w:rsidR="007B7CDA" w:rsidRPr="00052464" w:rsidRDefault="004759AE" w:rsidP="007B7CDA">
                  <w:pPr>
                    <w:tabs>
                      <w:tab w:val="left" w:pos="4205"/>
                    </w:tabs>
                    <w:jc w:val="center"/>
                    <w:rPr>
                      <w:ins w:id="1701" w:author="user" w:date="2024-10-12T12:53:00Z"/>
                      <w:rFonts w:ascii="Times New Roman" w:eastAsia="標楷體" w:hAnsi="Times New Roman" w:cs="Times New Roman"/>
                      <w:lang w:eastAsia="zh-CN"/>
                      <w:rPrChange w:id="1702" w:author="user" w:date="2024-10-12T18:53:00Z">
                        <w:rPr>
                          <w:ins w:id="1703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704" w:author="user" w:date="2024-10-12T13:11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705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</w:ins>
                </w:p>
              </w:tc>
              <w:tc>
                <w:tcPr>
                  <w:tcW w:w="1276" w:type="dxa"/>
                </w:tcPr>
                <w:p w14:paraId="4D6209A0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both"/>
                    <w:rPr>
                      <w:ins w:id="1706" w:author="user" w:date="2024-10-12T12:53:00Z"/>
                      <w:rFonts w:ascii="Times New Roman" w:eastAsia="標楷體" w:hAnsi="Times New Roman" w:cs="Times New Roman"/>
                      <w:rPrChange w:id="1707" w:author="user" w:date="2024-10-12T18:53:00Z">
                        <w:rPr>
                          <w:ins w:id="1708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2693" w:type="dxa"/>
                </w:tcPr>
                <w:p w14:paraId="45182088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both"/>
                    <w:rPr>
                      <w:ins w:id="1709" w:author="user" w:date="2024-10-12T12:53:00Z"/>
                      <w:rFonts w:ascii="Times New Roman" w:eastAsia="標楷體" w:hAnsi="Times New Roman" w:cs="Times New Roman"/>
                      <w:rPrChange w:id="1710" w:author="user" w:date="2024-10-12T18:53:00Z">
                        <w:rPr>
                          <w:ins w:id="1711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1111" w:type="dxa"/>
                  <w:vAlign w:val="center"/>
                </w:tcPr>
                <w:p w14:paraId="49A4E057" w14:textId="77777777" w:rsidR="007B7CDA" w:rsidRPr="00052464" w:rsidRDefault="007B7CDA" w:rsidP="007B7CDA">
                  <w:pPr>
                    <w:tabs>
                      <w:tab w:val="left" w:pos="4205"/>
                    </w:tabs>
                    <w:jc w:val="center"/>
                    <w:rPr>
                      <w:ins w:id="1712" w:author="user" w:date="2024-10-12T12:53:00Z"/>
                      <w:rFonts w:ascii="Times New Roman" w:eastAsia="標楷體" w:hAnsi="Times New Roman" w:cs="Times New Roman"/>
                      <w:rPrChange w:id="1713" w:author="user" w:date="2024-10-12T18:53:00Z">
                        <w:rPr>
                          <w:ins w:id="1714" w:author="user" w:date="2024-10-12T12:5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</w:tr>
          </w:tbl>
          <w:p w14:paraId="77D754E7" w14:textId="77777777" w:rsidR="004376F1" w:rsidRPr="00052464" w:rsidRDefault="004376F1" w:rsidP="00C757F8">
            <w:pPr>
              <w:rPr>
                <w:rFonts w:ascii="Times New Roman" w:eastAsia="標楷體" w:hAnsi="Times New Roman" w:cs="Times New Roman"/>
                <w:rPrChange w:id="171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1AE1099F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1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463ADB39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1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5AF8F7F7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1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1C4DABE7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1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6AC88958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0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2A49D94D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6E221AD6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2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2D6C88F7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37CF4412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4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2573464D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525CB0B1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48F36365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3C390584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72955B0A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2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66D2706A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30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322F6DFF" w14:textId="77777777" w:rsidR="00EF347D" w:rsidRPr="00052464" w:rsidRDefault="00EF347D" w:rsidP="00C757F8">
            <w:pPr>
              <w:rPr>
                <w:rFonts w:ascii="Times New Roman" w:eastAsia="標楷體" w:hAnsi="Times New Roman" w:cs="Times New Roman"/>
                <w:rPrChange w:id="173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</w:tc>
      </w:tr>
      <w:tr w:rsidR="002E6C80" w:rsidRPr="00052464" w14:paraId="7B1C6403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4D826D59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32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33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1FA9C5CD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34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35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105.7.3</w:t>
            </w:r>
          </w:p>
        </w:tc>
        <w:tc>
          <w:tcPr>
            <w:tcW w:w="3774" w:type="dxa"/>
            <w:vAlign w:val="center"/>
          </w:tcPr>
          <w:p w14:paraId="4F16147A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3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3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短期</w:t>
            </w:r>
            <w:proofErr w:type="gramStart"/>
            <w:r w:rsidRPr="00052464">
              <w:rPr>
                <w:rFonts w:ascii="Times New Roman" w:eastAsia="標楷體" w:hAnsi="Times New Roman" w:cs="Times New Roman"/>
                <w:rPrChange w:id="173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葉菜截切</w:t>
            </w:r>
            <w:proofErr w:type="gramEnd"/>
            <w:r w:rsidRPr="00052464">
              <w:rPr>
                <w:rFonts w:ascii="Times New Roman" w:eastAsia="標楷體" w:hAnsi="Times New Roman" w:cs="Times New Roman"/>
                <w:rPrChange w:id="173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  <w:r w:rsidRPr="00052464">
              <w:rPr>
                <w:rFonts w:ascii="Times New Roman" w:eastAsia="標楷體" w:hAnsi="Times New Roman" w:cs="Times New Roman"/>
                <w:rPrChange w:id="174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1D1C5F58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4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4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64827055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4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4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H.5.5.</w:t>
            </w:r>
          </w:p>
        </w:tc>
      </w:tr>
      <w:tr w:rsidR="002E6C80" w:rsidRPr="00052464" w14:paraId="1EDD8139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0B35BFF4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4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4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2811A6AB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4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4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</w:p>
          <w:p w14:paraId="4833BC59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4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5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03CD6E17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5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5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危害分析工作表</w:t>
            </w:r>
          </w:p>
        </w:tc>
        <w:tc>
          <w:tcPr>
            <w:tcW w:w="730" w:type="dxa"/>
            <w:vAlign w:val="center"/>
          </w:tcPr>
          <w:p w14:paraId="7B050DF7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5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5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版次</w:t>
            </w:r>
          </w:p>
        </w:tc>
        <w:tc>
          <w:tcPr>
            <w:tcW w:w="730" w:type="dxa"/>
            <w:vAlign w:val="center"/>
          </w:tcPr>
          <w:p w14:paraId="0BF5C3FB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5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5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1.0</w:t>
            </w:r>
          </w:p>
        </w:tc>
        <w:tc>
          <w:tcPr>
            <w:tcW w:w="730" w:type="dxa"/>
            <w:vAlign w:val="center"/>
          </w:tcPr>
          <w:p w14:paraId="6E6C2269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5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5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頁次</w:t>
            </w:r>
          </w:p>
        </w:tc>
        <w:tc>
          <w:tcPr>
            <w:tcW w:w="730" w:type="dxa"/>
            <w:vAlign w:val="center"/>
          </w:tcPr>
          <w:p w14:paraId="4571191F" w14:textId="77777777" w:rsidR="004376F1" w:rsidRPr="00052464" w:rsidRDefault="004376F1" w:rsidP="00C521A4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5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6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6</w:t>
            </w:r>
          </w:p>
        </w:tc>
      </w:tr>
      <w:tr w:rsidR="004376F1" w:rsidRPr="00052464" w14:paraId="1C3ACAD8" w14:textId="77777777" w:rsidTr="004759AE">
        <w:trPr>
          <w:trHeight w:val="12499"/>
          <w:jc w:val="center"/>
        </w:trPr>
        <w:tc>
          <w:tcPr>
            <w:tcW w:w="9854" w:type="dxa"/>
            <w:gridSpan w:val="7"/>
          </w:tcPr>
          <w:p w14:paraId="32B31BB5" w14:textId="77777777" w:rsidR="00EF347D" w:rsidRPr="00052464" w:rsidRDefault="00EF347D" w:rsidP="00C521A4">
            <w:pPr>
              <w:rPr>
                <w:rFonts w:ascii="Times New Roman" w:eastAsia="標楷體" w:hAnsi="Times New Roman" w:cs="Times New Roman"/>
                <w:rPrChange w:id="176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</w:tc>
      </w:tr>
      <w:tr w:rsidR="002E6C80" w:rsidRPr="00052464" w14:paraId="507F7781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16847D03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62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63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73BCACEF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64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65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105.7.3</w:t>
            </w:r>
          </w:p>
        </w:tc>
        <w:tc>
          <w:tcPr>
            <w:tcW w:w="3774" w:type="dxa"/>
            <w:vAlign w:val="center"/>
          </w:tcPr>
          <w:p w14:paraId="28434CA7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6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6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短期</w:t>
            </w:r>
            <w:proofErr w:type="gramStart"/>
            <w:r w:rsidRPr="00052464">
              <w:rPr>
                <w:rFonts w:ascii="Times New Roman" w:eastAsia="標楷體" w:hAnsi="Times New Roman" w:cs="Times New Roman"/>
                <w:rPrChange w:id="176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葉菜截切</w:t>
            </w:r>
            <w:proofErr w:type="gramEnd"/>
            <w:r w:rsidRPr="00052464">
              <w:rPr>
                <w:rFonts w:ascii="Times New Roman" w:eastAsia="標楷體" w:hAnsi="Times New Roman" w:cs="Times New Roman"/>
                <w:rPrChange w:id="176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  <w:r w:rsidRPr="00052464">
              <w:rPr>
                <w:rFonts w:ascii="Times New Roman" w:eastAsia="標楷體" w:hAnsi="Times New Roman" w:cs="Times New Roman"/>
                <w:rPrChange w:id="177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38E07803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7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7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1668E0A9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7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7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H.5.6.</w:t>
            </w:r>
          </w:p>
        </w:tc>
      </w:tr>
      <w:tr w:rsidR="002E6C80" w:rsidRPr="00052464" w14:paraId="73DE08D8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45186DF9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7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7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553FC8B1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7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7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</w:p>
          <w:p w14:paraId="0B0302F9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7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8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0D95C7AD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8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8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重要管制點的判定樹</w:t>
            </w:r>
          </w:p>
        </w:tc>
        <w:tc>
          <w:tcPr>
            <w:tcW w:w="730" w:type="dxa"/>
            <w:vAlign w:val="center"/>
          </w:tcPr>
          <w:p w14:paraId="4619FAAF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8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8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版次</w:t>
            </w:r>
          </w:p>
        </w:tc>
        <w:tc>
          <w:tcPr>
            <w:tcW w:w="730" w:type="dxa"/>
            <w:vAlign w:val="center"/>
          </w:tcPr>
          <w:p w14:paraId="6DB2E64F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8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8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1.0</w:t>
            </w:r>
          </w:p>
        </w:tc>
        <w:tc>
          <w:tcPr>
            <w:tcW w:w="730" w:type="dxa"/>
            <w:vAlign w:val="center"/>
          </w:tcPr>
          <w:p w14:paraId="033A63A2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8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8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頁次</w:t>
            </w:r>
          </w:p>
        </w:tc>
        <w:tc>
          <w:tcPr>
            <w:tcW w:w="730" w:type="dxa"/>
            <w:vAlign w:val="center"/>
          </w:tcPr>
          <w:p w14:paraId="720CE5EF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8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9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9</w:t>
            </w:r>
          </w:p>
        </w:tc>
      </w:tr>
      <w:tr w:rsidR="004376F1" w:rsidRPr="00052464" w14:paraId="63B88662" w14:textId="77777777" w:rsidTr="004759AE">
        <w:trPr>
          <w:trHeight w:val="12499"/>
          <w:jc w:val="center"/>
        </w:trPr>
        <w:tc>
          <w:tcPr>
            <w:tcW w:w="9854" w:type="dxa"/>
            <w:gridSpan w:val="7"/>
          </w:tcPr>
          <w:p w14:paraId="28064387" w14:textId="77777777" w:rsidR="004376F1" w:rsidRPr="00052464" w:rsidRDefault="004376F1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179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p w14:paraId="13594BAA" w14:textId="77777777" w:rsidR="004376F1" w:rsidRPr="00052464" w:rsidRDefault="00EC7541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1792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93" w:author="user" w:date="2024-10-12T18:53:00Z">
                  <w:rPr/>
                </w:rPrChange>
              </w:rPr>
              <w:object w:dxaOrig="9645" w:dyaOrig="9345" w14:anchorId="63BF46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482.75pt;height:467.7pt" o:ole="">
                  <v:imagedata r:id="rId16" o:title=""/>
                </v:shape>
                <o:OLEObject Type="Embed" ProgID="PBrush" ShapeID="_x0000_i1040" DrawAspect="Content" ObjectID="_1790264539" r:id="rId17"/>
              </w:object>
            </w:r>
          </w:p>
        </w:tc>
      </w:tr>
      <w:tr w:rsidR="002E6C80" w:rsidRPr="00052464" w14:paraId="173C5003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39083E56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94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95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0C4C2FD4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9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9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105.7.3</w:t>
            </w:r>
          </w:p>
        </w:tc>
        <w:tc>
          <w:tcPr>
            <w:tcW w:w="3774" w:type="dxa"/>
            <w:vAlign w:val="center"/>
          </w:tcPr>
          <w:p w14:paraId="61D38F89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79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79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短期</w:t>
            </w:r>
            <w:proofErr w:type="gramStart"/>
            <w:r w:rsidRPr="00052464">
              <w:rPr>
                <w:rFonts w:ascii="Times New Roman" w:eastAsia="標楷體" w:hAnsi="Times New Roman" w:cs="Times New Roman"/>
                <w:rPrChange w:id="180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葉菜截切</w:t>
            </w:r>
            <w:proofErr w:type="gramEnd"/>
            <w:r w:rsidRPr="00052464">
              <w:rPr>
                <w:rFonts w:ascii="Times New Roman" w:eastAsia="標楷體" w:hAnsi="Times New Roman" w:cs="Times New Roman"/>
                <w:rPrChange w:id="1801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  <w:r w:rsidRPr="00052464">
              <w:rPr>
                <w:rFonts w:ascii="Times New Roman" w:eastAsia="標楷體" w:hAnsi="Times New Roman" w:cs="Times New Roman"/>
                <w:rPrChange w:id="180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0C366B77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0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0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1EC56EE7" w14:textId="77777777" w:rsidR="004376F1" w:rsidRPr="00052464" w:rsidRDefault="00EC754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0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0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H.5.7.</w:t>
            </w:r>
          </w:p>
        </w:tc>
      </w:tr>
      <w:tr w:rsidR="002E6C80" w:rsidRPr="00052464" w14:paraId="1406B268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7FD6507D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0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0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5BDABD99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0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1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</w:p>
          <w:p w14:paraId="71A88FE3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1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1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6AA4FA96" w14:textId="77777777" w:rsidR="004376F1" w:rsidRPr="00052464" w:rsidRDefault="00EC754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1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1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重要管制點判定</w:t>
            </w:r>
          </w:p>
        </w:tc>
        <w:tc>
          <w:tcPr>
            <w:tcW w:w="730" w:type="dxa"/>
            <w:vAlign w:val="center"/>
          </w:tcPr>
          <w:p w14:paraId="562E47E6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1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1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版次</w:t>
            </w:r>
          </w:p>
        </w:tc>
        <w:tc>
          <w:tcPr>
            <w:tcW w:w="730" w:type="dxa"/>
            <w:vAlign w:val="center"/>
          </w:tcPr>
          <w:p w14:paraId="4889229D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1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1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1.0</w:t>
            </w:r>
          </w:p>
        </w:tc>
        <w:tc>
          <w:tcPr>
            <w:tcW w:w="730" w:type="dxa"/>
            <w:vAlign w:val="center"/>
          </w:tcPr>
          <w:p w14:paraId="5001B5A1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1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2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頁次</w:t>
            </w:r>
          </w:p>
        </w:tc>
        <w:tc>
          <w:tcPr>
            <w:tcW w:w="730" w:type="dxa"/>
            <w:vAlign w:val="center"/>
          </w:tcPr>
          <w:p w14:paraId="6CA1BE19" w14:textId="77777777" w:rsidR="004376F1" w:rsidRPr="00052464" w:rsidRDefault="00EC754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182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182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10</w:t>
            </w:r>
          </w:p>
        </w:tc>
      </w:tr>
      <w:tr w:rsidR="004376F1" w:rsidRPr="00052464" w14:paraId="31A1DE5A" w14:textId="77777777" w:rsidTr="004759AE">
        <w:trPr>
          <w:trHeight w:val="12499"/>
          <w:jc w:val="center"/>
        </w:trPr>
        <w:tc>
          <w:tcPr>
            <w:tcW w:w="9854" w:type="dxa"/>
            <w:gridSpan w:val="7"/>
          </w:tcPr>
          <w:p w14:paraId="5FF6F3DB" w14:textId="77777777" w:rsidR="004376F1" w:rsidRPr="00052464" w:rsidRDefault="004376F1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182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tbl>
            <w:tblPr>
              <w:tblW w:w="962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  <w:tblPrChange w:id="1824" w:author="user" w:date="2024-10-11T23:20:00Z">
                <w:tblPr>
                  <w:tblW w:w="9624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6" w:space="0" w:color="auto"/>
                    <w:insideV w:val="single" w:sz="6" w:space="0" w:color="auto"/>
                  </w:tblBorders>
                  <w:tblCellMar>
                    <w:left w:w="28" w:type="dxa"/>
                    <w:right w:w="28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1545"/>
              <w:gridCol w:w="3402"/>
              <w:gridCol w:w="935"/>
              <w:gridCol w:w="935"/>
              <w:gridCol w:w="936"/>
              <w:gridCol w:w="935"/>
              <w:gridCol w:w="936"/>
              <w:tblGridChange w:id="1825">
                <w:tblGrid>
                  <w:gridCol w:w="1545"/>
                  <w:gridCol w:w="3402"/>
                  <w:gridCol w:w="935"/>
                  <w:gridCol w:w="935"/>
                  <w:gridCol w:w="936"/>
                  <w:gridCol w:w="935"/>
                  <w:gridCol w:w="936"/>
                </w:tblGrid>
              </w:tblGridChange>
            </w:tblGrid>
            <w:tr w:rsidR="00EC7541" w:rsidRPr="00052464" w14:paraId="78757F2F" w14:textId="77777777" w:rsidTr="00EF347D">
              <w:trPr>
                <w:trHeight w:val="811"/>
                <w:trPrChange w:id="1826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1827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1FF5FB9E" w14:textId="77777777" w:rsidR="00EC7541" w:rsidRPr="00052464" w:rsidRDefault="00EC7541" w:rsidP="00EC754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182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182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加工步驟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1830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3AC294D2" w14:textId="77777777" w:rsidR="00EC7541" w:rsidRPr="00052464" w:rsidRDefault="00EC7541" w:rsidP="00EC754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183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1832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潛在之安全危害</w:t>
                  </w:r>
                </w:p>
              </w:tc>
              <w:tc>
                <w:tcPr>
                  <w:tcW w:w="935" w:type="dxa"/>
                  <w:vAlign w:val="center"/>
                  <w:tcPrChange w:id="1833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55D40D83" w14:textId="77777777" w:rsidR="00EC7541" w:rsidRPr="00052464" w:rsidRDefault="00EC7541" w:rsidP="00EC754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183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183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Q1</w:t>
                  </w:r>
                </w:p>
              </w:tc>
              <w:tc>
                <w:tcPr>
                  <w:tcW w:w="935" w:type="dxa"/>
                  <w:vAlign w:val="center"/>
                  <w:tcPrChange w:id="1836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43173088" w14:textId="77777777" w:rsidR="00EC7541" w:rsidRPr="00052464" w:rsidRDefault="00EC7541" w:rsidP="00EC754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183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183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Q2</w:t>
                  </w:r>
                </w:p>
              </w:tc>
              <w:tc>
                <w:tcPr>
                  <w:tcW w:w="936" w:type="dxa"/>
                  <w:vAlign w:val="center"/>
                  <w:tcPrChange w:id="1839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6BADB85B" w14:textId="77777777" w:rsidR="00EC7541" w:rsidRPr="00052464" w:rsidRDefault="00EC7541" w:rsidP="00EC754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184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184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Q3</w:t>
                  </w:r>
                </w:p>
              </w:tc>
              <w:tc>
                <w:tcPr>
                  <w:tcW w:w="935" w:type="dxa"/>
                  <w:vAlign w:val="center"/>
                  <w:tcPrChange w:id="1842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02866AEE" w14:textId="77777777" w:rsidR="00EC7541" w:rsidRPr="00052464" w:rsidRDefault="00EC7541" w:rsidP="00EC754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184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184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Q4</w:t>
                  </w:r>
                </w:p>
              </w:tc>
              <w:tc>
                <w:tcPr>
                  <w:tcW w:w="936" w:type="dxa"/>
                  <w:vAlign w:val="center"/>
                  <w:tcPrChange w:id="1845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79C0E747" w14:textId="77777777" w:rsidR="00EC7541" w:rsidRPr="00052464" w:rsidRDefault="00EC7541" w:rsidP="00EC754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184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184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CCP</w:t>
                  </w:r>
                </w:p>
              </w:tc>
            </w:tr>
            <w:tr w:rsidR="006E28DF" w:rsidRPr="00052464" w14:paraId="09FA9D83" w14:textId="77777777" w:rsidTr="00EF347D">
              <w:trPr>
                <w:trHeight w:val="811"/>
                <w:trPrChange w:id="1848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1849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4E9D30AC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5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5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</w:t>
                  </w:r>
                  <w:ins w:id="1852" w:author="user" w:date="2024-10-12T13:12:00Z">
                    <w:r w:rsidR="004759AE" w:rsidRPr="00052464">
                      <w:rPr>
                        <w:rFonts w:ascii="Times New Roman" w:eastAsia="標楷體" w:hAnsi="Times New Roman" w:cs="Times New Roman"/>
                        <w:rPrChange w:id="1853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>-1</w:t>
                    </w:r>
                  </w:ins>
                  <w:del w:id="1854" w:author="user" w:date="2024-10-12T13:12:00Z">
                    <w:r w:rsidRPr="00052464" w:rsidDel="004759AE">
                      <w:rPr>
                        <w:rFonts w:ascii="Times New Roman" w:eastAsia="標楷體" w:hAnsi="Times New Roman" w:cs="Times New Roman"/>
                        <w:rPrChange w:id="1855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.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185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蔬菜驗收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1857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7F612766" w14:textId="77777777" w:rsidR="006E28DF" w:rsidRPr="00052464" w:rsidRDefault="006E28DF" w:rsidP="00EC754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85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5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4D3169FE" w14:textId="77777777" w:rsidR="006E28DF" w:rsidRPr="00052464" w:rsidRDefault="006E28DF" w:rsidP="00EC7541">
                  <w:pPr>
                    <w:rPr>
                      <w:rFonts w:ascii="Times New Roman" w:eastAsia="標楷體" w:hAnsi="Times New Roman" w:cs="Times New Roman"/>
                      <w:bCs/>
                      <w:rPrChange w:id="186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6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病原菌污染</w:t>
                  </w:r>
                </w:p>
              </w:tc>
              <w:tc>
                <w:tcPr>
                  <w:tcW w:w="935" w:type="dxa"/>
                  <w:vAlign w:val="center"/>
                  <w:tcPrChange w:id="1862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BBC0B83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6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6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1865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812A369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6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6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1868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7E13F90A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6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  <w:tcPrChange w:id="1870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5F45E540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7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  <w:tcPrChange w:id="1872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1778A264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7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7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</w:tr>
            <w:tr w:rsidR="006E28DF" w:rsidRPr="00052464" w14:paraId="4A6EFF72" w14:textId="77777777" w:rsidTr="00EF347D">
              <w:trPr>
                <w:trHeight w:val="811"/>
                <w:trPrChange w:id="1875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1876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E79737E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rPrChange w:id="187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7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</w:t>
                  </w:r>
                  <w:ins w:id="1879" w:author="user" w:date="2024-10-12T13:13:00Z">
                    <w:r w:rsidR="004759AE" w:rsidRPr="00052464">
                      <w:rPr>
                        <w:rFonts w:ascii="Times New Roman" w:eastAsia="標楷體" w:hAnsi="Times New Roman" w:cs="Times New Roman"/>
                        <w:rPrChange w:id="1880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>-1</w:t>
                    </w:r>
                  </w:ins>
                  <w:del w:id="1881" w:author="user" w:date="2024-10-12T13:13:00Z">
                    <w:r w:rsidRPr="00052464" w:rsidDel="004759AE">
                      <w:rPr>
                        <w:rFonts w:ascii="Times New Roman" w:eastAsia="標楷體" w:hAnsi="Times New Roman" w:cs="Times New Roman"/>
                        <w:rPrChange w:id="1882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.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188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蔬菜驗收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1884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44509EDC" w14:textId="77777777" w:rsidR="006E28DF" w:rsidRPr="00052464" w:rsidRDefault="006E28DF" w:rsidP="00EC754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88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8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63EB41F3" w14:textId="77777777" w:rsidR="006E28DF" w:rsidRPr="00052464" w:rsidRDefault="006E28DF" w:rsidP="00EC754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88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8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農藥殘留</w:t>
                  </w:r>
                </w:p>
              </w:tc>
              <w:tc>
                <w:tcPr>
                  <w:tcW w:w="935" w:type="dxa"/>
                  <w:vAlign w:val="center"/>
                  <w:tcPrChange w:id="1889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534DF3EC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9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9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1892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0938D1B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9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89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1895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679945FC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9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  <w:tcPrChange w:id="1897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E1EB414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89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  <w:tcPrChange w:id="1899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7AEF53CE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0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0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</w:tr>
            <w:tr w:rsidR="006E28DF" w:rsidRPr="00052464" w14:paraId="7917CFF3" w14:textId="77777777" w:rsidTr="00EF347D">
              <w:trPr>
                <w:trHeight w:val="811"/>
                <w:trPrChange w:id="1902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1903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1F4A8AC3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rPrChange w:id="190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0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</w:t>
                  </w:r>
                  <w:ins w:id="1906" w:author="user" w:date="2024-10-12T13:13:00Z">
                    <w:r w:rsidR="004759AE" w:rsidRPr="00052464">
                      <w:rPr>
                        <w:rFonts w:ascii="Times New Roman" w:eastAsia="標楷體" w:hAnsi="Times New Roman" w:cs="Times New Roman"/>
                        <w:rPrChange w:id="1907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>-1</w:t>
                    </w:r>
                  </w:ins>
                  <w:del w:id="1908" w:author="user" w:date="2024-10-12T13:13:00Z">
                    <w:r w:rsidRPr="00052464" w:rsidDel="004759AE">
                      <w:rPr>
                        <w:rFonts w:ascii="Times New Roman" w:eastAsia="標楷體" w:hAnsi="Times New Roman" w:cs="Times New Roman"/>
                        <w:rPrChange w:id="190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.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191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蔬菜驗收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1911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09BA2639" w14:textId="77777777" w:rsidR="006E28DF" w:rsidRPr="00052464" w:rsidRDefault="006E28DF" w:rsidP="0074242C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91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1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455901D8" w14:textId="77777777" w:rsidR="006E28DF" w:rsidRPr="00052464" w:rsidRDefault="006E28DF" w:rsidP="0074242C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91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191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雜夾物</w:t>
                  </w:r>
                  <w:proofErr w:type="gramEnd"/>
                </w:p>
              </w:tc>
              <w:tc>
                <w:tcPr>
                  <w:tcW w:w="935" w:type="dxa"/>
                  <w:vAlign w:val="center"/>
                  <w:tcPrChange w:id="1916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02A88A99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1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1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  <w:tcPrChange w:id="1919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16D9BBDE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2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2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1922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3A08F48A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2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  <w:tcPrChange w:id="1924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049A2828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2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  <w:tcPrChange w:id="1926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290327BA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2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2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4759AE" w:rsidRPr="00052464" w14:paraId="0C54D316" w14:textId="77777777" w:rsidTr="00EF347D">
              <w:trPr>
                <w:trHeight w:val="811"/>
                <w:ins w:id="1929" w:author="user" w:date="2024-10-12T13:13:00Z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14:paraId="2191A520" w14:textId="77777777" w:rsidR="004759AE" w:rsidRPr="00052464" w:rsidRDefault="004759AE" w:rsidP="00EC7541">
                  <w:pPr>
                    <w:spacing w:line="480" w:lineRule="atLeast"/>
                    <w:jc w:val="center"/>
                    <w:rPr>
                      <w:ins w:id="1930" w:author="user" w:date="2024-10-12T13:13:00Z"/>
                      <w:rFonts w:ascii="Times New Roman" w:eastAsia="標楷體" w:hAnsi="Times New Roman" w:cs="Times New Roman"/>
                      <w:lang w:eastAsia="zh-CN"/>
                      <w:rPrChange w:id="1931" w:author="user" w:date="2024-10-12T18:53:00Z">
                        <w:rPr>
                          <w:ins w:id="1932" w:author="user" w:date="2024-10-12T13:1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933" w:author="user" w:date="2024-10-12T13:14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34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 xml:space="preserve">1-2 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35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包材驗收</w:t>
                    </w:r>
                  </w:ins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14:paraId="6B787C3D" w14:textId="77777777" w:rsidR="004759AE" w:rsidRPr="00052464" w:rsidRDefault="004759AE" w:rsidP="0074242C">
                  <w:pPr>
                    <w:tabs>
                      <w:tab w:val="left" w:pos="4205"/>
                    </w:tabs>
                    <w:rPr>
                      <w:ins w:id="1936" w:author="user" w:date="2024-10-12T13:15:00Z"/>
                      <w:rFonts w:ascii="Times New Roman" w:eastAsia="標楷體" w:hAnsi="Times New Roman" w:cs="Times New Roman"/>
                      <w:rPrChange w:id="1937" w:author="user" w:date="2024-10-12T18:53:00Z">
                        <w:rPr>
                          <w:ins w:id="1938" w:author="user" w:date="2024-10-12T13:15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1939" w:author="user" w:date="2024-10-12T13:15:00Z">
                    <w:r w:rsidRPr="00052464">
                      <w:rPr>
                        <w:rFonts w:ascii="Times New Roman" w:eastAsia="標楷體" w:hAnsi="Times New Roman" w:cs="Times New Roman"/>
                        <w:rPrChange w:id="194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化學性</w:t>
                    </w:r>
                  </w:ins>
                </w:p>
                <w:p w14:paraId="0843122C" w14:textId="77777777" w:rsidR="004759AE" w:rsidRPr="00052464" w:rsidRDefault="004759AE" w:rsidP="0074242C">
                  <w:pPr>
                    <w:tabs>
                      <w:tab w:val="left" w:pos="4205"/>
                    </w:tabs>
                    <w:rPr>
                      <w:ins w:id="1941" w:author="user" w:date="2024-10-12T13:13:00Z"/>
                      <w:rFonts w:ascii="Times New Roman" w:eastAsia="標楷體" w:hAnsi="Times New Roman" w:cs="Times New Roman"/>
                      <w:rPrChange w:id="1942" w:author="user" w:date="2024-10-12T18:53:00Z">
                        <w:rPr>
                          <w:ins w:id="1943" w:author="user" w:date="2024-10-12T13:1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944" w:author="user" w:date="2024-10-12T13:15:00Z">
                    <w:r w:rsidRPr="00052464">
                      <w:rPr>
                        <w:rFonts w:ascii="Times New Roman" w:eastAsia="標楷體" w:hAnsi="Times New Roman" w:cs="Times New Roman"/>
                        <w:rPrChange w:id="1945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化學物質溶出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101CC594" w14:textId="77777777" w:rsidR="004759AE" w:rsidRPr="00052464" w:rsidRDefault="008A65F1" w:rsidP="00EC7541">
                  <w:pPr>
                    <w:spacing w:line="480" w:lineRule="atLeast"/>
                    <w:jc w:val="center"/>
                    <w:rPr>
                      <w:ins w:id="1946" w:author="user" w:date="2024-10-12T13:13:00Z"/>
                      <w:rFonts w:ascii="Times New Roman" w:eastAsia="標楷體" w:hAnsi="Times New Roman" w:cs="Times New Roman"/>
                      <w:lang w:eastAsia="zh-CN"/>
                      <w:rPrChange w:id="1947" w:author="user" w:date="2024-10-12T18:53:00Z">
                        <w:rPr>
                          <w:ins w:id="1948" w:author="user" w:date="2024-10-12T13:1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949" w:author="user" w:date="2024-10-12T18:2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50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51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3AD47CF5" w14:textId="77777777" w:rsidR="004759AE" w:rsidRPr="00052464" w:rsidRDefault="008A65F1" w:rsidP="00EC7541">
                  <w:pPr>
                    <w:spacing w:line="480" w:lineRule="atLeast"/>
                    <w:jc w:val="center"/>
                    <w:rPr>
                      <w:ins w:id="1952" w:author="user" w:date="2024-10-12T13:13:00Z"/>
                      <w:rFonts w:ascii="Times New Roman" w:eastAsia="標楷體" w:hAnsi="Times New Roman" w:cs="Times New Roman"/>
                      <w:lang w:eastAsia="zh-CN"/>
                      <w:rPrChange w:id="1953" w:author="user" w:date="2024-10-12T18:53:00Z">
                        <w:rPr>
                          <w:ins w:id="1954" w:author="user" w:date="2024-10-12T13:1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955" w:author="user" w:date="2024-10-12T18:24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56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57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  <w:tc>
                <w:tcPr>
                  <w:tcW w:w="936" w:type="dxa"/>
                  <w:vAlign w:val="center"/>
                </w:tcPr>
                <w:p w14:paraId="04CA93B5" w14:textId="77777777" w:rsidR="004759AE" w:rsidRPr="00052464" w:rsidRDefault="004759AE" w:rsidP="00EC7541">
                  <w:pPr>
                    <w:spacing w:line="480" w:lineRule="atLeast"/>
                    <w:jc w:val="center"/>
                    <w:rPr>
                      <w:ins w:id="1958" w:author="user" w:date="2024-10-12T13:13:00Z"/>
                      <w:rFonts w:ascii="Times New Roman" w:eastAsia="標楷體" w:hAnsi="Times New Roman" w:cs="Times New Roman"/>
                      <w:bCs/>
                      <w:rPrChange w:id="1959" w:author="user" w:date="2024-10-12T18:53:00Z">
                        <w:rPr>
                          <w:ins w:id="1960" w:author="user" w:date="2024-10-12T13:13:00Z"/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14:paraId="6A912BEB" w14:textId="77777777" w:rsidR="004759AE" w:rsidRPr="00052464" w:rsidRDefault="004759AE" w:rsidP="00EC7541">
                  <w:pPr>
                    <w:spacing w:line="480" w:lineRule="atLeast"/>
                    <w:jc w:val="center"/>
                    <w:rPr>
                      <w:ins w:id="1961" w:author="user" w:date="2024-10-12T13:13:00Z"/>
                      <w:rFonts w:ascii="Times New Roman" w:eastAsia="標楷體" w:hAnsi="Times New Roman" w:cs="Times New Roman"/>
                      <w:bCs/>
                      <w:rPrChange w:id="1962" w:author="user" w:date="2024-10-12T18:53:00Z">
                        <w:rPr>
                          <w:ins w:id="1963" w:author="user" w:date="2024-10-12T13:13:00Z"/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14:paraId="5E4EB3CE" w14:textId="77777777" w:rsidR="004759AE" w:rsidRPr="00052464" w:rsidRDefault="004759AE" w:rsidP="00EC7541">
                  <w:pPr>
                    <w:spacing w:line="480" w:lineRule="atLeast"/>
                    <w:jc w:val="center"/>
                    <w:rPr>
                      <w:ins w:id="1964" w:author="user" w:date="2024-10-12T13:13:00Z"/>
                      <w:rFonts w:ascii="Times New Roman" w:eastAsia="標楷體" w:hAnsi="Times New Roman" w:cs="Times New Roman"/>
                      <w:lang w:eastAsia="zh-CN"/>
                      <w:rPrChange w:id="1965" w:author="user" w:date="2024-10-12T18:53:00Z">
                        <w:rPr>
                          <w:ins w:id="1966" w:author="user" w:date="2024-10-12T13:1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1967" w:author="user" w:date="2024-10-12T13:15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68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1969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</w:tr>
            <w:tr w:rsidR="006E28DF" w:rsidRPr="00052464" w14:paraId="4FDD8348" w14:textId="77777777" w:rsidTr="00EF347D">
              <w:trPr>
                <w:trHeight w:val="811"/>
                <w:trPrChange w:id="1970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1971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2D32A007" w14:textId="77777777" w:rsidR="006E28DF" w:rsidRPr="00052464" w:rsidRDefault="006E28DF" w:rsidP="00EC754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rPrChange w:id="197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7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2</w:t>
                  </w:r>
                  <w:ins w:id="1974" w:author="user" w:date="2024-10-12T18:24:00Z">
                    <w:r w:rsidR="008A65F1" w:rsidRPr="00052464">
                      <w:rPr>
                        <w:rFonts w:ascii="Times New Roman" w:eastAsia="標楷體" w:hAnsi="Times New Roman" w:cs="Times New Roman"/>
                        <w:rPrChange w:id="1975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>-1</w:t>
                    </w:r>
                  </w:ins>
                  <w:del w:id="1976" w:author="user" w:date="2024-10-12T18:24:00Z">
                    <w:r w:rsidRPr="00052464" w:rsidDel="008A65F1">
                      <w:rPr>
                        <w:rFonts w:ascii="Times New Roman" w:eastAsia="標楷體" w:hAnsi="Times New Roman" w:cs="Times New Roman"/>
                        <w:rPrChange w:id="1977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.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197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原料冷藏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1979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0A31E664" w14:textId="77777777" w:rsidR="006E28DF" w:rsidRPr="00052464" w:rsidRDefault="006E28DF" w:rsidP="0074242C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98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8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3760467F" w14:textId="77777777" w:rsidR="006E28DF" w:rsidRPr="00052464" w:rsidRDefault="006E28DF" w:rsidP="0074242C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198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8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  <w:tcPrChange w:id="1984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037D4A83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8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8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1987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8A024EE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8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8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1990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32B5B825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9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9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1993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00663CAF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9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9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1996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6D32C5DC" w14:textId="77777777" w:rsidR="006E28DF" w:rsidRPr="00052464" w:rsidRDefault="006E28DF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199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199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A65F1" w:rsidRPr="00052464" w14:paraId="560C94E4" w14:textId="77777777" w:rsidTr="00EF347D">
              <w:trPr>
                <w:trHeight w:val="811"/>
                <w:ins w:id="1999" w:author="user" w:date="2024-10-12T18:23:00Z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14:paraId="00023ADA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ins w:id="2000" w:author="user" w:date="2024-10-12T18:23:00Z"/>
                      <w:rFonts w:ascii="Times New Roman" w:eastAsia="標楷體" w:hAnsi="Times New Roman" w:cs="Times New Roman"/>
                      <w:rPrChange w:id="2001" w:author="user" w:date="2024-10-12T18:53:00Z">
                        <w:rPr>
                          <w:ins w:id="2002" w:author="user" w:date="2024-10-12T18:2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003" w:author="user" w:date="2024-10-12T18:2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04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2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05" w:author="user" w:date="2024-10-12T18:53:00Z">
                          <w:rPr>
                            <w:rFonts w:ascii="SimSun" w:eastAsia="SimSun" w:hAnsi="SimSun"/>
                            <w:lang w:eastAsia="zh-CN"/>
                          </w:rPr>
                        </w:rPrChange>
                      </w:rPr>
                      <w:t xml:space="preserve">-2 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06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包材儲存</w:t>
                    </w:r>
                  </w:ins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14:paraId="70985A91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ins w:id="2007" w:author="user" w:date="2024-10-12T18:23:00Z"/>
                      <w:rFonts w:ascii="Times New Roman" w:eastAsia="標楷體" w:hAnsi="Times New Roman" w:cs="Times New Roman"/>
                      <w:rPrChange w:id="2008" w:author="user" w:date="2024-10-12T18:53:00Z">
                        <w:rPr>
                          <w:ins w:id="2009" w:author="user" w:date="2024-10-12T18:2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010" w:author="user" w:date="2024-10-12T18:23:00Z">
                    <w:r w:rsidRPr="00052464">
                      <w:rPr>
                        <w:rFonts w:ascii="Times New Roman" w:eastAsia="標楷體" w:hAnsi="Times New Roman" w:cs="Times New Roman"/>
                        <w:rPrChange w:id="2011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物理性</w:t>
                    </w:r>
                  </w:ins>
                </w:p>
                <w:p w14:paraId="1FD74E50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ins w:id="2012" w:author="user" w:date="2024-10-12T18:23:00Z"/>
                      <w:rFonts w:ascii="Times New Roman" w:eastAsia="標楷體" w:hAnsi="Times New Roman" w:cs="Times New Roman"/>
                      <w:rPrChange w:id="2013" w:author="user" w:date="2024-10-12T18:53:00Z">
                        <w:rPr>
                          <w:ins w:id="2014" w:author="user" w:date="2024-10-12T18:2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015" w:author="user" w:date="2024-10-12T18:23:00Z">
                    <w:r w:rsidRPr="00052464">
                      <w:rPr>
                        <w:rFonts w:ascii="Times New Roman" w:eastAsia="標楷體" w:hAnsi="Times New Roman" w:cs="Times New Roman"/>
                        <w:rPrChange w:id="2016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夾雜物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21E4080A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ins w:id="2017" w:author="user" w:date="2024-10-12T18:23:00Z"/>
                      <w:rFonts w:ascii="Times New Roman" w:eastAsia="標楷體" w:hAnsi="Times New Roman" w:cs="Times New Roman"/>
                      <w:rPrChange w:id="2018" w:author="user" w:date="2024-10-12T18:53:00Z">
                        <w:rPr>
                          <w:ins w:id="2019" w:author="user" w:date="2024-10-12T18:23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020" w:author="user" w:date="2024-10-12T18:2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21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22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44152B38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ins w:id="2023" w:author="user" w:date="2024-10-12T18:23:00Z"/>
                      <w:rFonts w:ascii="Times New Roman" w:eastAsia="標楷體" w:hAnsi="Times New Roman" w:cs="Times New Roman"/>
                      <w:lang w:eastAsia="zh-CN"/>
                      <w:rPrChange w:id="2024" w:author="user" w:date="2024-10-12T18:53:00Z">
                        <w:rPr>
                          <w:ins w:id="2025" w:author="user" w:date="2024-10-12T18:2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026" w:author="user" w:date="2024-10-12T18:24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27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28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  <w:tc>
                <w:tcPr>
                  <w:tcW w:w="936" w:type="dxa"/>
                  <w:vAlign w:val="center"/>
                </w:tcPr>
                <w:p w14:paraId="7B27D709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ins w:id="2029" w:author="user" w:date="2024-10-12T18:23:00Z"/>
                      <w:rFonts w:ascii="Times New Roman" w:eastAsia="標楷體" w:hAnsi="Times New Roman" w:cs="Times New Roman"/>
                      <w:rPrChange w:id="2030" w:author="user" w:date="2024-10-12T18:53:00Z">
                        <w:rPr>
                          <w:ins w:id="2031" w:author="user" w:date="2024-10-12T18:2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14:paraId="4271705A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ins w:id="2032" w:author="user" w:date="2024-10-12T18:23:00Z"/>
                      <w:rFonts w:ascii="Times New Roman" w:eastAsia="標楷體" w:hAnsi="Times New Roman" w:cs="Times New Roman"/>
                      <w:rPrChange w:id="2033" w:author="user" w:date="2024-10-12T18:53:00Z">
                        <w:rPr>
                          <w:ins w:id="2034" w:author="user" w:date="2024-10-12T18:23:00Z"/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14:paraId="14EFFEBF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ins w:id="2035" w:author="user" w:date="2024-10-12T18:23:00Z"/>
                      <w:rFonts w:ascii="Times New Roman" w:eastAsia="標楷體" w:hAnsi="Times New Roman" w:cs="Times New Roman"/>
                      <w:rPrChange w:id="2036" w:author="user" w:date="2024-10-12T18:53:00Z">
                        <w:rPr>
                          <w:ins w:id="2037" w:author="user" w:date="2024-10-12T18:23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038" w:author="user" w:date="2024-10-12T18:23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39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040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</w:tr>
            <w:tr w:rsidR="008A65F1" w:rsidRPr="00052464" w14:paraId="2CC5DB64" w14:textId="77777777" w:rsidTr="00EF347D">
              <w:trPr>
                <w:trHeight w:val="811"/>
                <w:trPrChange w:id="2041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042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3BB8CED0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04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4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3.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04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拆箱選別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046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3BE2CF30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04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4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0733452C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04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5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  <w:tcPrChange w:id="2051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54F16F91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5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5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054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4D51EB8F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5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5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2057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5AC6BDA4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5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5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060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15661D9D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6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6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2063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098ACC22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6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6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A65F1" w:rsidRPr="00052464" w14:paraId="54FBD046" w14:textId="77777777" w:rsidTr="00EF347D">
              <w:trPr>
                <w:trHeight w:val="811"/>
                <w:trPrChange w:id="2066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067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3D7E5728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06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6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3.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07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拆箱選別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071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32E26C7A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07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7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33686115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07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2075" w:author="user" w:date="2024-10-12T18:25:00Z">
                    <w:r w:rsidRPr="00052464">
                      <w:rPr>
                        <w:rFonts w:ascii="Times New Roman" w:eastAsia="標楷體" w:hAnsi="Times New Roman" w:cs="Times New Roman"/>
                        <w:rPrChange w:id="2076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異物混入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2077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</w:ins>
                  <w:r w:rsidRPr="00052464">
                    <w:rPr>
                      <w:rFonts w:ascii="Times New Roman" w:eastAsia="標楷體" w:hAnsi="Times New Roman" w:cs="Times New Roman"/>
                      <w:rPrChange w:id="207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切割後的包材</w:t>
                  </w:r>
                  <w:ins w:id="2079" w:author="user" w:date="2024-10-12T18:25:00Z">
                    <w:r w:rsidRPr="00052464">
                      <w:rPr>
                        <w:rFonts w:ascii="Times New Roman" w:eastAsia="標楷體" w:hAnsi="Times New Roman" w:cs="Times New Roman"/>
                        <w:rPrChange w:id="2080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、金屬碎片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2081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)</w:t>
                    </w:r>
                  </w:ins>
                  <w:del w:id="2082" w:author="user" w:date="2024-10-12T18:25:00Z">
                    <w:r w:rsidRPr="00052464" w:rsidDel="008A65F1">
                      <w:rPr>
                        <w:rFonts w:ascii="Times New Roman" w:eastAsia="標楷體" w:hAnsi="Times New Roman" w:cs="Times New Roman"/>
                        <w:rPrChange w:id="2083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掉入</w:delText>
                    </w:r>
                  </w:del>
                </w:p>
              </w:tc>
              <w:tc>
                <w:tcPr>
                  <w:tcW w:w="935" w:type="dxa"/>
                  <w:vAlign w:val="center"/>
                  <w:tcPrChange w:id="2084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46613786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8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8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087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1A9BE1CE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8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8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2090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6932524E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9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9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093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4A8C7C90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9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9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2096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0A936E51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09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09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A65F1" w:rsidRPr="00052464" w14:paraId="5B0EA91C" w14:textId="77777777" w:rsidTr="00EF347D">
              <w:trPr>
                <w:trHeight w:val="811"/>
                <w:trPrChange w:id="2099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100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5B71E5C5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10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0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4.</w:t>
                  </w:r>
                  <w:r w:rsidRPr="00052464">
                    <w:rPr>
                      <w:rFonts w:ascii="Times New Roman" w:eastAsia="標楷體" w:hAnsi="Times New Roman" w:cs="Times New Roman"/>
                      <w:rPrChange w:id="210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定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10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寸截切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105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3B889653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10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0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01FBCD3E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10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0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  <w:tcPrChange w:id="2110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33FD63E5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1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1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113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1AEE0DA8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1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1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2116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398E98C2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1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1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119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2E872331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2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2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2122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115DEB0A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2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2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A65F1" w:rsidRPr="00052464" w14:paraId="63C6824C" w14:textId="77777777" w:rsidTr="008A65F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14:paraId="5C7A8624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12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2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4.</w:t>
                  </w:r>
                  <w:r w:rsidRPr="00052464">
                    <w:rPr>
                      <w:rFonts w:ascii="Times New Roman" w:eastAsia="標楷體" w:hAnsi="Times New Roman" w:cs="Times New Roman"/>
                      <w:rPrChange w:id="212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定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12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寸截切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14:paraId="6378ED4A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12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3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31342466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13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ins w:id="2132" w:author="user" w:date="2024-10-12T18:26:00Z">
                    <w:r w:rsidRPr="00052464">
                      <w:rPr>
                        <w:rFonts w:ascii="Times New Roman" w:eastAsia="標楷體" w:hAnsi="Times New Roman" w:cs="Times New Roman"/>
                        <w:rPrChange w:id="2133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化學物質</w:t>
                    </w:r>
                  </w:ins>
                  <w:ins w:id="2134" w:author="user" w:date="2024-10-12T18:27:00Z">
                    <w:r w:rsidRPr="00052464">
                      <w:rPr>
                        <w:rFonts w:ascii="Times New Roman" w:eastAsia="標楷體" w:hAnsi="Times New Roman" w:cs="Times New Roman"/>
                        <w:rPrChange w:id="2135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 xml:space="preserve"> </w:t>
                    </w:r>
                  </w:ins>
                  <w:ins w:id="2136" w:author="user" w:date="2024-10-12T18:26:00Z">
                    <w:r w:rsidRPr="00052464">
                      <w:rPr>
                        <w:rFonts w:ascii="Times New Roman" w:eastAsia="標楷體" w:hAnsi="Times New Roman" w:cs="Times New Roman"/>
                        <w:rPrChange w:id="2137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</w:ins>
                  <w:r w:rsidRPr="00052464">
                    <w:rPr>
                      <w:rFonts w:ascii="Times New Roman" w:eastAsia="標楷體" w:hAnsi="Times New Roman" w:cs="Times New Roman"/>
                      <w:rPrChange w:id="213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定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13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寸截切機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214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潤滑油汙染</w:t>
                  </w:r>
                  <w:ins w:id="2141" w:author="user" w:date="2024-10-12T18:27:00Z">
                    <w:r w:rsidRPr="00052464">
                      <w:rPr>
                        <w:rFonts w:ascii="Times New Roman" w:eastAsia="標楷體" w:hAnsi="Times New Roman" w:cs="Times New Roman"/>
                        <w:rPrChange w:id="214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、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  <w:rPrChange w:id="2143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洗潔劑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2144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)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386521D7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4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4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14:paraId="1AD00535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4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4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14:paraId="39647C66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4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5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</w:tcPr>
                <w:p w14:paraId="5F052D18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5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14:paraId="649FDBF7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5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5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A65F1" w:rsidRPr="00052464" w14:paraId="06A0D022" w14:textId="77777777" w:rsidTr="00EF347D">
              <w:trPr>
                <w:trHeight w:val="811"/>
                <w:trPrChange w:id="2154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155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51818935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15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5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4.</w:t>
                  </w:r>
                  <w:r w:rsidRPr="00052464">
                    <w:rPr>
                      <w:rFonts w:ascii="Times New Roman" w:eastAsia="標楷體" w:hAnsi="Times New Roman" w:cs="Times New Roman"/>
                      <w:rPrChange w:id="215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定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15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寸截切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160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717989CC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16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6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5EA84541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16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16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刀盤磨損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216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，</w:t>
                  </w:r>
                  <w:ins w:id="2166" w:author="user" w:date="2024-10-12T18:28:00Z">
                    <w:r w:rsidRPr="00052464">
                      <w:rPr>
                        <w:rFonts w:ascii="Times New Roman" w:eastAsia="標楷體" w:hAnsi="Times New Roman" w:cs="Times New Roman"/>
                        <w:rPrChange w:id="2167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金屬碎片</w:t>
                    </w:r>
                  </w:ins>
                  <w:del w:id="2168" w:author="user" w:date="2024-10-12T18:28:00Z">
                    <w:r w:rsidRPr="00052464" w:rsidDel="008A65F1">
                      <w:rPr>
                        <w:rFonts w:ascii="Times New Roman" w:eastAsia="標楷體" w:hAnsi="Times New Roman" w:cs="Times New Roman"/>
                        <w:rPrChange w:id="2169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delText>鐵屑</w:delText>
                    </w:r>
                  </w:del>
                  <w:r w:rsidRPr="00052464">
                    <w:rPr>
                      <w:rFonts w:ascii="Times New Roman" w:eastAsia="標楷體" w:hAnsi="Times New Roman" w:cs="Times New Roman"/>
                      <w:rPrChange w:id="217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混入葉菜</w:t>
                  </w:r>
                </w:p>
              </w:tc>
              <w:tc>
                <w:tcPr>
                  <w:tcW w:w="935" w:type="dxa"/>
                  <w:vAlign w:val="center"/>
                  <w:tcPrChange w:id="2171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875A90C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7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7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174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54E33AC7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7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7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2177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2C52C33B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7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7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180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E18673A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8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8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2183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093D1023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8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8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A65F1" w:rsidRPr="00052464" w14:paraId="5177CF1A" w14:textId="77777777" w:rsidTr="00EF347D">
              <w:trPr>
                <w:trHeight w:val="811"/>
                <w:trPrChange w:id="2186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187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25D4B6B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18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8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5.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19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粗洗清潔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191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30232203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19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9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4EDC9445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19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9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  <w:tcPrChange w:id="2196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F310A55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19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19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199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176654F8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0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0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2202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4BD66BC2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0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0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205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7BF0DE1F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0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0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2208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628633A3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0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1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A65F1" w:rsidRPr="00052464" w14:paraId="0C2D1032" w14:textId="77777777" w:rsidTr="00EF347D">
              <w:trPr>
                <w:trHeight w:val="811"/>
                <w:trPrChange w:id="2211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212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7C50FEF2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21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1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5.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21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粗洗清潔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216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4A517656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21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1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323594CA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21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2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蟲卵未清除</w:t>
                  </w:r>
                </w:p>
              </w:tc>
              <w:tc>
                <w:tcPr>
                  <w:tcW w:w="935" w:type="dxa"/>
                  <w:vAlign w:val="center"/>
                  <w:tcPrChange w:id="2221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4C99D12A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2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2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  <w:tcPrChange w:id="2224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43FA128C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2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2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2227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6BA659FA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2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  <w:tcPrChange w:id="2229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67D6B2D8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3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  <w:tcPrChange w:id="2231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3297FF62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3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3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8A65F1" w:rsidRPr="00052464" w14:paraId="17BF8F4F" w14:textId="77777777" w:rsidTr="00A141F0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14:paraId="37D30D7B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23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3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lastRenderedPageBreak/>
                    <w:t>6.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23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精洗預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223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冷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14:paraId="36B8EDD1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23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3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6F88455D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24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4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</w:tcPr>
                <w:p w14:paraId="59D9E3D7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4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4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14:paraId="17068E0B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4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4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14:paraId="7183F4CA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lang w:eastAsia="zh-CN"/>
                      <w:rPrChange w:id="224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14:paraId="6E52DD72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lang w:eastAsia="zh-CN"/>
                      <w:rPrChange w:id="224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14:paraId="7C064630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24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24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</w:tr>
            <w:tr w:rsidR="00A141F0" w:rsidRPr="00052464" w14:paraId="37B56DEA" w14:textId="77777777" w:rsidTr="00A141F0">
              <w:trPr>
                <w:trHeight w:val="811"/>
                <w:ins w:id="2250" w:author="user" w:date="2024-10-12T18:35:00Z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14:paraId="2AE98485" w14:textId="77777777" w:rsidR="00A141F0" w:rsidRPr="00052464" w:rsidRDefault="00A141F0" w:rsidP="008A65F1">
                  <w:pPr>
                    <w:tabs>
                      <w:tab w:val="left" w:pos="4205"/>
                    </w:tabs>
                    <w:jc w:val="center"/>
                    <w:rPr>
                      <w:ins w:id="2251" w:author="user" w:date="2024-10-12T18:35:00Z"/>
                      <w:rFonts w:ascii="Times New Roman" w:eastAsia="標楷體" w:hAnsi="Times New Roman" w:cs="Times New Roman"/>
                      <w:lang w:eastAsia="zh-CN"/>
                      <w:rPrChange w:id="2252" w:author="user" w:date="2024-10-12T18:53:00Z">
                        <w:rPr>
                          <w:ins w:id="2253" w:author="user" w:date="2024-10-12T18:35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254" w:author="user" w:date="2024-10-12T18:35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255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6</w:t>
                    </w:r>
                  </w:ins>
                  <w:proofErr w:type="gramStart"/>
                  <w:ins w:id="2256" w:author="user" w:date="2024-10-12T18:36:00Z">
                    <w:r w:rsidRPr="00052464">
                      <w:rPr>
                        <w:rFonts w:ascii="Times New Roman" w:eastAsia="標楷體" w:hAnsi="Times New Roman" w:cs="Times New Roman"/>
                        <w:rPrChange w:id="2257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精洗預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2258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冷</w:t>
                    </w:r>
                  </w:ins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14:paraId="5B8DAC58" w14:textId="77777777" w:rsidR="00A141F0" w:rsidRPr="00052464" w:rsidRDefault="00A141F0" w:rsidP="008A65F1">
                  <w:pPr>
                    <w:tabs>
                      <w:tab w:val="left" w:pos="4205"/>
                    </w:tabs>
                    <w:rPr>
                      <w:ins w:id="2259" w:author="user" w:date="2024-10-12T18:36:00Z"/>
                      <w:rFonts w:ascii="Times New Roman" w:eastAsia="標楷體" w:hAnsi="Times New Roman" w:cs="Times New Roman"/>
                      <w:rPrChange w:id="2260" w:author="user" w:date="2024-10-12T18:53:00Z">
                        <w:rPr>
                          <w:ins w:id="2261" w:author="user" w:date="2024-10-12T18:36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262" w:author="user" w:date="2024-10-12T18:36:00Z">
                    <w:r w:rsidRPr="00052464">
                      <w:rPr>
                        <w:rFonts w:ascii="Times New Roman" w:eastAsia="標楷體" w:hAnsi="Times New Roman" w:cs="Times New Roman"/>
                        <w:rPrChange w:id="2263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化學性</w:t>
                    </w:r>
                  </w:ins>
                </w:p>
                <w:p w14:paraId="6519977D" w14:textId="77777777" w:rsidR="00A141F0" w:rsidRPr="00052464" w:rsidRDefault="00A141F0" w:rsidP="008A65F1">
                  <w:pPr>
                    <w:tabs>
                      <w:tab w:val="left" w:pos="4205"/>
                    </w:tabs>
                    <w:rPr>
                      <w:ins w:id="2264" w:author="user" w:date="2024-10-12T18:35:00Z"/>
                      <w:rFonts w:ascii="Times New Roman" w:eastAsia="標楷體" w:hAnsi="Times New Roman" w:cs="Times New Roman"/>
                      <w:rPrChange w:id="2265" w:author="user" w:date="2024-10-12T18:53:00Z">
                        <w:rPr>
                          <w:ins w:id="2266" w:author="user" w:date="2024-10-12T18:35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267" w:author="user" w:date="2024-10-12T18:36:00Z">
                    <w:r w:rsidRPr="00052464">
                      <w:rPr>
                        <w:rFonts w:ascii="Times New Roman" w:eastAsia="標楷體" w:hAnsi="Times New Roman" w:cs="Times New Roman"/>
                        <w:rPrChange w:id="2268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化學物質殘留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2269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(</w:t>
                    </w:r>
                    <w:proofErr w:type="gramStart"/>
                    <w:r w:rsidRPr="00052464">
                      <w:rPr>
                        <w:rFonts w:ascii="Times New Roman" w:eastAsia="標楷體" w:hAnsi="Times New Roman" w:cs="Times New Roman"/>
                        <w:rPrChange w:id="2270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洗潔劑</w:t>
                    </w:r>
                    <w:proofErr w:type="gramEnd"/>
                    <w:r w:rsidRPr="00052464">
                      <w:rPr>
                        <w:rFonts w:ascii="Times New Roman" w:eastAsia="標楷體" w:hAnsi="Times New Roman" w:cs="Times New Roman"/>
                        <w:rPrChange w:id="2271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殘留等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2272" w:author="user" w:date="2024-10-12T18:53:00Z">
                          <w:rPr>
                            <w:rFonts w:ascii="Seravek ExtraLight" w:eastAsia="SimSun" w:hAnsi="Seravek ExtraLight" w:hint="eastAsia"/>
                          </w:rPr>
                        </w:rPrChange>
                      </w:rPr>
                      <w:t>)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21D5895A" w14:textId="77777777" w:rsidR="00A141F0" w:rsidRPr="00052464" w:rsidRDefault="00A141F0" w:rsidP="008A65F1">
                  <w:pPr>
                    <w:spacing w:line="480" w:lineRule="atLeast"/>
                    <w:jc w:val="center"/>
                    <w:rPr>
                      <w:ins w:id="2273" w:author="user" w:date="2024-10-12T18:35:00Z"/>
                      <w:rFonts w:ascii="Times New Roman" w:eastAsia="標楷體" w:hAnsi="Times New Roman" w:cs="Times New Roman"/>
                      <w:lang w:eastAsia="zh-CN"/>
                      <w:rPrChange w:id="2274" w:author="user" w:date="2024-10-12T18:53:00Z">
                        <w:rPr>
                          <w:ins w:id="2275" w:author="user" w:date="2024-10-12T18:35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276" w:author="user" w:date="2024-10-12T18:36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277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278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18030D9A" w14:textId="77777777" w:rsidR="00A141F0" w:rsidRPr="00052464" w:rsidRDefault="00A141F0" w:rsidP="008A65F1">
                  <w:pPr>
                    <w:spacing w:line="480" w:lineRule="atLeast"/>
                    <w:jc w:val="center"/>
                    <w:rPr>
                      <w:ins w:id="2279" w:author="user" w:date="2024-10-12T18:35:00Z"/>
                      <w:rFonts w:ascii="Times New Roman" w:eastAsia="標楷體" w:hAnsi="Times New Roman" w:cs="Times New Roman"/>
                      <w:lang w:eastAsia="zh-CN"/>
                      <w:rPrChange w:id="2280" w:author="user" w:date="2024-10-12T18:53:00Z">
                        <w:rPr>
                          <w:ins w:id="2281" w:author="user" w:date="2024-10-12T18:35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282" w:author="user" w:date="2024-10-12T18:36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283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284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  <w:tc>
                <w:tcPr>
                  <w:tcW w:w="936" w:type="dxa"/>
                  <w:vAlign w:val="center"/>
                </w:tcPr>
                <w:p w14:paraId="482D807F" w14:textId="77777777" w:rsidR="00A141F0" w:rsidRPr="00052464" w:rsidRDefault="00A141F0" w:rsidP="008A65F1">
                  <w:pPr>
                    <w:spacing w:line="480" w:lineRule="atLeast"/>
                    <w:jc w:val="center"/>
                    <w:rPr>
                      <w:ins w:id="2285" w:author="user" w:date="2024-10-12T18:35:00Z"/>
                      <w:rFonts w:ascii="Times New Roman" w:eastAsia="標楷體" w:hAnsi="Times New Roman" w:cs="Times New Roman"/>
                      <w:bCs/>
                      <w:rPrChange w:id="2286" w:author="user" w:date="2024-10-12T18:53:00Z">
                        <w:rPr>
                          <w:ins w:id="2287" w:author="user" w:date="2024-10-12T18:35:00Z"/>
                          <w:rFonts w:ascii="Seravek ExtraLight" w:eastAsia="SimSun" w:hAnsi="Seravek ExtraLight" w:hint="eastAsia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14:paraId="14A760C8" w14:textId="77777777" w:rsidR="00A141F0" w:rsidRPr="00052464" w:rsidRDefault="00A141F0" w:rsidP="008A65F1">
                  <w:pPr>
                    <w:spacing w:line="480" w:lineRule="atLeast"/>
                    <w:jc w:val="center"/>
                    <w:rPr>
                      <w:ins w:id="2288" w:author="user" w:date="2024-10-12T18:35:00Z"/>
                      <w:rFonts w:ascii="Times New Roman" w:eastAsia="標楷體" w:hAnsi="Times New Roman" w:cs="Times New Roman"/>
                      <w:bCs/>
                      <w:rPrChange w:id="2289" w:author="user" w:date="2024-10-12T18:53:00Z">
                        <w:rPr>
                          <w:ins w:id="2290" w:author="user" w:date="2024-10-12T18:35:00Z"/>
                          <w:rFonts w:ascii="Seravek ExtraLight" w:eastAsia="SimSun" w:hAnsi="Seravek ExtraLight" w:hint="eastAsia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14:paraId="7438878F" w14:textId="77777777" w:rsidR="00A141F0" w:rsidRPr="00052464" w:rsidRDefault="00A141F0" w:rsidP="008A65F1">
                  <w:pPr>
                    <w:spacing w:line="480" w:lineRule="atLeast"/>
                    <w:jc w:val="center"/>
                    <w:rPr>
                      <w:ins w:id="2291" w:author="user" w:date="2024-10-12T18:35:00Z"/>
                      <w:rFonts w:ascii="Times New Roman" w:eastAsia="標楷體" w:hAnsi="Times New Roman" w:cs="Times New Roman"/>
                      <w:lang w:eastAsia="zh-CN"/>
                      <w:rPrChange w:id="2292" w:author="user" w:date="2024-10-12T18:53:00Z">
                        <w:rPr>
                          <w:ins w:id="2293" w:author="user" w:date="2024-10-12T18:35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294" w:author="user" w:date="2024-10-12T18:36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295" w:author="user" w:date="2024-10-12T18:53:00Z">
                          <w:rPr>
                            <w:rFonts w:ascii="Seravek ExtraLight" w:eastAsia="SimSun" w:hAnsi="Seravek ExtraLight" w:hint="eastAsia"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296" w:author="user" w:date="2024-10-12T18:53:00Z">
                          <w:rPr>
                            <w:rFonts w:ascii="Seravek ExtraLight" w:eastAsia="SimSun" w:hAnsi="Seravek ExtraLight"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</w:tr>
            <w:tr w:rsidR="008A65F1" w:rsidRPr="00052464" w14:paraId="7829BB34" w14:textId="77777777" w:rsidTr="00EF347D">
              <w:trPr>
                <w:trHeight w:val="811"/>
                <w:trPrChange w:id="2297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298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46467250" w14:textId="77777777" w:rsidR="008A65F1" w:rsidRPr="00052464" w:rsidRDefault="008A65F1" w:rsidP="008A65F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29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0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7.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30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滴乾分裝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302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179C4BC5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30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0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62137CD6" w14:textId="77777777" w:rsidR="008A65F1" w:rsidRPr="00052464" w:rsidRDefault="008A65F1" w:rsidP="008A65F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30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0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病原性微生物</w:t>
                  </w:r>
                </w:p>
              </w:tc>
              <w:tc>
                <w:tcPr>
                  <w:tcW w:w="935" w:type="dxa"/>
                  <w:vAlign w:val="center"/>
                  <w:tcPrChange w:id="2307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20A90765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0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0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310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0F8D6584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1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1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2313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3E7C38CB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1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1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  <w:tcPrChange w:id="2316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3E9B944B" w14:textId="77777777" w:rsidR="008A65F1" w:rsidRPr="00052464" w:rsidRDefault="008A65F1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1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  <w:tcPrChange w:id="2318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7194E533" w14:textId="77777777" w:rsidR="008A65F1" w:rsidRPr="00052464" w:rsidRDefault="00A141F0" w:rsidP="008A65F1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lang w:eastAsia="zh-CN"/>
                      <w:rPrChange w:id="231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ins w:id="2320" w:author="user" w:date="2024-10-12T18:37:00Z">
                    <w:r w:rsidRPr="00052464">
                      <w:rPr>
                        <w:rFonts w:ascii="Times New Roman" w:eastAsia="標楷體" w:hAnsi="Times New Roman" w:cs="Times New Roman"/>
                        <w:bCs/>
                        <w:lang w:eastAsia="zh-CN"/>
                        <w:rPrChange w:id="2321" w:author="user" w:date="2024-10-12T18:53:00Z">
                          <w:rPr>
                            <w:rFonts w:ascii="Seravek ExtraLight" w:eastAsia="SimSun" w:hAnsi="Seravek ExtraLight" w:hint="eastAsia"/>
                            <w:bCs/>
                            <w:lang w:eastAsia="zh-CN"/>
                          </w:rPr>
                        </w:rPrChange>
                      </w:rPr>
                      <w:t>N</w:t>
                    </w:r>
                    <w:r w:rsidRPr="00052464">
                      <w:rPr>
                        <w:rFonts w:ascii="Times New Roman" w:eastAsia="標楷體" w:hAnsi="Times New Roman" w:cs="Times New Roman"/>
                        <w:bCs/>
                        <w:lang w:eastAsia="zh-CN"/>
                        <w:rPrChange w:id="2322" w:author="user" w:date="2024-10-12T18:53:00Z">
                          <w:rPr>
                            <w:rFonts w:ascii="Seravek ExtraLight" w:eastAsia="SimSun" w:hAnsi="Seravek ExtraLight"/>
                            <w:bCs/>
                            <w:lang w:eastAsia="zh-CN"/>
                          </w:rPr>
                        </w:rPrChange>
                      </w:rPr>
                      <w:t>O</w:t>
                    </w:r>
                  </w:ins>
                </w:p>
              </w:tc>
            </w:tr>
          </w:tbl>
          <w:p w14:paraId="73FFA675" w14:textId="77777777" w:rsidR="004376F1" w:rsidRPr="00052464" w:rsidRDefault="004376F1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232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</w:tc>
      </w:tr>
      <w:tr w:rsidR="002E6C80" w:rsidRPr="00052464" w14:paraId="0C112C59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29DBE250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24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25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14:paraId="7385D2B4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2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2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105.7.3</w:t>
            </w:r>
          </w:p>
        </w:tc>
        <w:tc>
          <w:tcPr>
            <w:tcW w:w="3774" w:type="dxa"/>
            <w:vAlign w:val="center"/>
          </w:tcPr>
          <w:p w14:paraId="6FF133B5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2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2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短期</w:t>
            </w:r>
            <w:proofErr w:type="gramStart"/>
            <w:r w:rsidRPr="00052464">
              <w:rPr>
                <w:rFonts w:ascii="Times New Roman" w:eastAsia="標楷體" w:hAnsi="Times New Roman" w:cs="Times New Roman"/>
                <w:rPrChange w:id="233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葉菜截切</w:t>
            </w:r>
            <w:proofErr w:type="gramEnd"/>
            <w:r w:rsidRPr="00052464">
              <w:rPr>
                <w:rFonts w:ascii="Times New Roman" w:eastAsia="標楷體" w:hAnsi="Times New Roman" w:cs="Times New Roman"/>
                <w:rPrChange w:id="2331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  <w:r w:rsidRPr="00052464">
              <w:rPr>
                <w:rFonts w:ascii="Times New Roman" w:eastAsia="標楷體" w:hAnsi="Times New Roman" w:cs="Times New Roman"/>
                <w:rPrChange w:id="233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13598B63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3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3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6D450657" w14:textId="77777777" w:rsidR="004376F1" w:rsidRPr="00052464" w:rsidRDefault="006E28DF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3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3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H.5.7.</w:t>
            </w:r>
          </w:p>
        </w:tc>
      </w:tr>
      <w:tr w:rsidR="002E6C80" w:rsidRPr="00052464" w14:paraId="42B7E764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09DF05D0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3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3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4BEEA7DF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3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4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</w:p>
          <w:p w14:paraId="1DAAEF67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4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4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41AF10A5" w14:textId="77777777" w:rsidR="004376F1" w:rsidRPr="00052464" w:rsidRDefault="00447C64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4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4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重要管制點判定</w:t>
            </w:r>
          </w:p>
        </w:tc>
        <w:tc>
          <w:tcPr>
            <w:tcW w:w="730" w:type="dxa"/>
            <w:vAlign w:val="center"/>
          </w:tcPr>
          <w:p w14:paraId="741E55B1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45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4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版次</w:t>
            </w:r>
          </w:p>
        </w:tc>
        <w:tc>
          <w:tcPr>
            <w:tcW w:w="730" w:type="dxa"/>
            <w:vAlign w:val="center"/>
          </w:tcPr>
          <w:p w14:paraId="4ACA59A4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47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48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1.0</w:t>
            </w:r>
          </w:p>
        </w:tc>
        <w:tc>
          <w:tcPr>
            <w:tcW w:w="730" w:type="dxa"/>
            <w:vAlign w:val="center"/>
          </w:tcPr>
          <w:p w14:paraId="4FDDC99C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4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5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頁次</w:t>
            </w:r>
          </w:p>
        </w:tc>
        <w:tc>
          <w:tcPr>
            <w:tcW w:w="730" w:type="dxa"/>
            <w:vAlign w:val="center"/>
          </w:tcPr>
          <w:p w14:paraId="0A8C4822" w14:textId="77777777" w:rsidR="004376F1" w:rsidRPr="00052464" w:rsidRDefault="00447C64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35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35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10</w:t>
            </w:r>
          </w:p>
        </w:tc>
      </w:tr>
      <w:tr w:rsidR="004376F1" w:rsidRPr="00052464" w14:paraId="717531CB" w14:textId="77777777" w:rsidTr="004759AE">
        <w:trPr>
          <w:trHeight w:val="12499"/>
          <w:jc w:val="center"/>
        </w:trPr>
        <w:tc>
          <w:tcPr>
            <w:tcW w:w="9854" w:type="dxa"/>
            <w:gridSpan w:val="7"/>
          </w:tcPr>
          <w:p w14:paraId="2434B328" w14:textId="77777777" w:rsidR="004376F1" w:rsidRPr="00052464" w:rsidRDefault="004376F1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235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tbl>
            <w:tblPr>
              <w:tblW w:w="962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  <w:tblPrChange w:id="2354" w:author="user" w:date="2024-10-11T23:20:00Z">
                <w:tblPr>
                  <w:tblW w:w="9624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6" w:space="0" w:color="auto"/>
                    <w:insideV w:val="single" w:sz="6" w:space="0" w:color="auto"/>
                  </w:tblBorders>
                  <w:tblCellMar>
                    <w:left w:w="28" w:type="dxa"/>
                    <w:right w:w="28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1545"/>
              <w:gridCol w:w="3402"/>
              <w:gridCol w:w="935"/>
              <w:gridCol w:w="935"/>
              <w:gridCol w:w="936"/>
              <w:gridCol w:w="935"/>
              <w:gridCol w:w="936"/>
              <w:tblGridChange w:id="2355">
                <w:tblGrid>
                  <w:gridCol w:w="1545"/>
                  <w:gridCol w:w="3402"/>
                  <w:gridCol w:w="935"/>
                  <w:gridCol w:w="935"/>
                  <w:gridCol w:w="936"/>
                  <w:gridCol w:w="935"/>
                  <w:gridCol w:w="936"/>
                </w:tblGrid>
              </w:tblGridChange>
            </w:tblGrid>
            <w:tr w:rsidR="00447C64" w:rsidRPr="00052464" w14:paraId="47516C04" w14:textId="77777777" w:rsidTr="00EF347D">
              <w:trPr>
                <w:trHeight w:val="811"/>
                <w:trPrChange w:id="2356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357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14C9D87B" w14:textId="77777777" w:rsidR="00447C64" w:rsidRPr="00052464" w:rsidRDefault="00447C6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35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35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加工步驟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360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1E829D15" w14:textId="77777777" w:rsidR="00447C64" w:rsidRPr="00052464" w:rsidRDefault="00447C6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36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362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潛在之安全危害</w:t>
                  </w:r>
                </w:p>
              </w:tc>
              <w:tc>
                <w:tcPr>
                  <w:tcW w:w="935" w:type="dxa"/>
                  <w:vAlign w:val="center"/>
                  <w:tcPrChange w:id="2363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13D10387" w14:textId="77777777" w:rsidR="00447C64" w:rsidRPr="00052464" w:rsidRDefault="00447C6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36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36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Q1</w:t>
                  </w:r>
                </w:p>
              </w:tc>
              <w:tc>
                <w:tcPr>
                  <w:tcW w:w="935" w:type="dxa"/>
                  <w:vAlign w:val="center"/>
                  <w:tcPrChange w:id="2366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5480FDCD" w14:textId="77777777" w:rsidR="00447C64" w:rsidRPr="00052464" w:rsidRDefault="00447C6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36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36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Q2</w:t>
                  </w:r>
                </w:p>
              </w:tc>
              <w:tc>
                <w:tcPr>
                  <w:tcW w:w="936" w:type="dxa"/>
                  <w:vAlign w:val="center"/>
                  <w:tcPrChange w:id="2369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73957E4E" w14:textId="77777777" w:rsidR="00447C64" w:rsidRPr="00052464" w:rsidRDefault="00447C6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37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37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Q3</w:t>
                  </w:r>
                </w:p>
              </w:tc>
              <w:tc>
                <w:tcPr>
                  <w:tcW w:w="935" w:type="dxa"/>
                  <w:vAlign w:val="center"/>
                  <w:tcPrChange w:id="2372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491B7890" w14:textId="77777777" w:rsidR="00447C64" w:rsidRPr="00052464" w:rsidRDefault="00447C6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37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37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Q4</w:t>
                  </w:r>
                </w:p>
              </w:tc>
              <w:tc>
                <w:tcPr>
                  <w:tcW w:w="936" w:type="dxa"/>
                  <w:vAlign w:val="center"/>
                  <w:tcPrChange w:id="2375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3DECFA77" w14:textId="77777777" w:rsidR="00447C64" w:rsidRPr="00052464" w:rsidRDefault="00447C6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37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37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  <w:t>CCP</w:t>
                  </w:r>
                </w:p>
              </w:tc>
            </w:tr>
            <w:tr w:rsidR="00447C64" w:rsidRPr="00052464" w14:paraId="5913C71F" w14:textId="77777777" w:rsidTr="00EF347D">
              <w:trPr>
                <w:trHeight w:val="811"/>
                <w:trPrChange w:id="2378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379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19A9A58E" w14:textId="77777777" w:rsidR="00447C64" w:rsidRPr="00052464" w:rsidRDefault="00B1167E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8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8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7.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38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滴乾分裝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383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1C40F2BC" w14:textId="77777777" w:rsidR="00B1167E" w:rsidRPr="00052464" w:rsidRDefault="00B1167E" w:rsidP="00B1167E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38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8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02ACC7FA" w14:textId="77777777" w:rsidR="00447C64" w:rsidRPr="00052464" w:rsidRDefault="00B1167E" w:rsidP="00B1167E">
                  <w:pPr>
                    <w:rPr>
                      <w:rFonts w:ascii="Times New Roman" w:eastAsia="標楷體" w:hAnsi="Times New Roman" w:cs="Times New Roman"/>
                      <w:bCs/>
                      <w:rPrChange w:id="238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8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產線有金屬機構掉入</w:t>
                  </w:r>
                </w:p>
              </w:tc>
              <w:tc>
                <w:tcPr>
                  <w:tcW w:w="935" w:type="dxa"/>
                  <w:vAlign w:val="center"/>
                  <w:tcPrChange w:id="2388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398085B5" w14:textId="77777777" w:rsidR="00447C64" w:rsidRPr="00052464" w:rsidRDefault="00447C64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8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9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391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129639F7" w14:textId="77777777" w:rsidR="00447C64" w:rsidRPr="00052464" w:rsidRDefault="00447C64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9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39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  <w:tcPrChange w:id="2394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283A6E9B" w14:textId="77777777" w:rsidR="00447C64" w:rsidRPr="00052464" w:rsidRDefault="00447C64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9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5" w:type="dxa"/>
                  <w:vAlign w:val="center"/>
                  <w:tcPrChange w:id="2396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64B1FAC9" w14:textId="77777777" w:rsidR="00447C64" w:rsidRPr="00052464" w:rsidRDefault="00447C64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9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  <w:tcPrChange w:id="2398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1AEEDFFE" w14:textId="77777777" w:rsidR="00447C64" w:rsidRPr="00052464" w:rsidRDefault="00B1167E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39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40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</w:tr>
            <w:tr w:rsidR="00B1167E" w:rsidRPr="00052464" w14:paraId="78535ECD" w14:textId="77777777" w:rsidTr="00EF347D">
              <w:trPr>
                <w:trHeight w:val="811"/>
                <w:trPrChange w:id="2401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  <w:tcPrChange w:id="2402" w:author="user" w:date="2024-10-11T23:20:00Z">
                    <w:tcPr>
                      <w:tcW w:w="1545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6CAE4C6" w14:textId="77777777" w:rsidR="00B1167E" w:rsidRPr="00052464" w:rsidRDefault="00B1167E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rPrChange w:id="240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40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8.</w:t>
                  </w:r>
                  <w:r w:rsidRPr="00052464">
                    <w:rPr>
                      <w:rFonts w:ascii="Times New Roman" w:eastAsia="標楷體" w:hAnsi="Times New Roman" w:cs="Times New Roman"/>
                      <w:rPrChange w:id="240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成品冷藏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  <w:tcPrChange w:id="2406" w:author="user" w:date="2024-10-11T23:20:00Z">
                    <w:tcPr>
                      <w:tcW w:w="340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10B76B15" w14:textId="77777777" w:rsidR="00B1167E" w:rsidRPr="00052464" w:rsidRDefault="00B1167E" w:rsidP="00C521A4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407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40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6793AE5D" w14:textId="77777777" w:rsidR="00B1167E" w:rsidRPr="00052464" w:rsidRDefault="00B1167E" w:rsidP="00C521A4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40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41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  <w:tcPrChange w:id="2411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2795064B" w14:textId="77777777" w:rsidR="00B1167E" w:rsidRPr="00052464" w:rsidRDefault="00B1167E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41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41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  <w:tcPrChange w:id="2414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1B1F434A" w14:textId="77777777" w:rsidR="00B1167E" w:rsidRPr="00052464" w:rsidRDefault="00B1167E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41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41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  <w:tcPrChange w:id="2417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196531C5" w14:textId="77777777" w:rsidR="00B1167E" w:rsidRPr="00052464" w:rsidRDefault="00B1167E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41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41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  <w:tcPrChange w:id="2420" w:author="user" w:date="2024-10-11T23:20:00Z">
                    <w:tcPr>
                      <w:tcW w:w="935" w:type="dxa"/>
                      <w:vAlign w:val="center"/>
                    </w:tcPr>
                  </w:tcPrChange>
                </w:tcPr>
                <w:p w14:paraId="5A331BC5" w14:textId="77777777" w:rsidR="00B1167E" w:rsidRPr="00052464" w:rsidRDefault="00B1167E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42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Align w:val="center"/>
                  <w:tcPrChange w:id="2422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75BD4029" w14:textId="77777777" w:rsidR="00B1167E" w:rsidRPr="00052464" w:rsidRDefault="00B1167E" w:rsidP="00C521A4">
                  <w:pPr>
                    <w:spacing w:line="480" w:lineRule="atLeast"/>
                    <w:jc w:val="center"/>
                    <w:rPr>
                      <w:rFonts w:ascii="Times New Roman" w:eastAsia="標楷體" w:hAnsi="Times New Roman" w:cs="Times New Roman"/>
                      <w:bCs/>
                      <w:rPrChange w:id="242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42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NO</w:t>
                  </w:r>
                </w:p>
              </w:tc>
            </w:tr>
            <w:tr w:rsidR="006D3BE3" w:rsidRPr="00052464" w14:paraId="4DFE04AB" w14:textId="77777777" w:rsidTr="00EF347D">
              <w:trPr>
                <w:trHeight w:val="811"/>
                <w:ins w:id="2425" w:author="user" w:date="2024-10-12T18:41:00Z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14:paraId="3168CCB2" w14:textId="77777777" w:rsidR="006D3BE3" w:rsidRPr="00052464" w:rsidRDefault="006D3BE3" w:rsidP="006D3BE3">
                  <w:pPr>
                    <w:spacing w:line="480" w:lineRule="atLeast"/>
                    <w:jc w:val="center"/>
                    <w:rPr>
                      <w:ins w:id="2426" w:author="user" w:date="2024-10-12T18:41:00Z"/>
                      <w:rFonts w:ascii="Times New Roman" w:eastAsia="標楷體" w:hAnsi="Times New Roman" w:cs="Times New Roman"/>
                      <w:rPrChange w:id="2427" w:author="user" w:date="2024-10-12T18:53:00Z">
                        <w:rPr>
                          <w:ins w:id="2428" w:author="user" w:date="2024-10-12T18:41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429" w:author="user" w:date="2024-10-12T18:41:00Z">
                    <w:r w:rsidRPr="00052464">
                      <w:rPr>
                        <w:rFonts w:ascii="Times New Roman" w:eastAsia="標楷體" w:hAnsi="Times New Roman" w:cs="Times New Roman"/>
                        <w:lang w:eastAsia="zh-CN"/>
                        <w:rPrChange w:id="2430" w:author="user" w:date="2024-10-12T18:53:00Z">
                          <w:rPr>
                            <w:rFonts w:ascii="SimSun" w:eastAsia="SimSun" w:hAnsi="SimSun" w:hint="eastAsia"/>
                            <w:lang w:eastAsia="zh-CN"/>
                          </w:rPr>
                        </w:rPrChange>
                      </w:rPr>
                      <w:t>9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2431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 xml:space="preserve"> </w:t>
                    </w:r>
                    <w:r w:rsidRPr="00052464">
                      <w:rPr>
                        <w:rFonts w:ascii="Times New Roman" w:eastAsia="標楷體" w:hAnsi="Times New Roman" w:cs="Times New Roman"/>
                        <w:rPrChange w:id="2432" w:author="user" w:date="2024-10-12T18:53:00Z">
                          <w:rPr>
                            <w:rFonts w:ascii="SimSun" w:eastAsia="SimSun" w:hAnsi="SimSun" w:hint="eastAsia"/>
                          </w:rPr>
                        </w:rPrChange>
                      </w:rPr>
                      <w:t>運送</w:t>
                    </w:r>
                  </w:ins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14:paraId="1C8183A3" w14:textId="77777777" w:rsidR="006D3BE3" w:rsidRPr="00052464" w:rsidRDefault="006D3BE3" w:rsidP="006D3BE3">
                  <w:pPr>
                    <w:tabs>
                      <w:tab w:val="left" w:pos="4205"/>
                    </w:tabs>
                    <w:rPr>
                      <w:ins w:id="2433" w:author="user" w:date="2024-10-12T18:41:00Z"/>
                      <w:rFonts w:ascii="Times New Roman" w:eastAsia="標楷體" w:hAnsi="Times New Roman" w:cs="Times New Roman"/>
                      <w:rPrChange w:id="2434" w:author="user" w:date="2024-10-12T18:53:00Z">
                        <w:rPr>
                          <w:ins w:id="2435" w:author="user" w:date="2024-10-12T18:41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436" w:author="user" w:date="2024-10-12T18:41:00Z">
                    <w:r w:rsidRPr="00052464">
                      <w:rPr>
                        <w:rFonts w:ascii="Times New Roman" w:eastAsia="標楷體" w:hAnsi="Times New Roman" w:cs="Times New Roman"/>
                        <w:rPrChange w:id="2437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生物性</w:t>
                    </w:r>
                  </w:ins>
                </w:p>
                <w:p w14:paraId="2FA3B5D2" w14:textId="77777777" w:rsidR="006D3BE3" w:rsidRPr="00052464" w:rsidRDefault="006D3BE3" w:rsidP="006D3BE3">
                  <w:pPr>
                    <w:tabs>
                      <w:tab w:val="left" w:pos="4205"/>
                    </w:tabs>
                    <w:rPr>
                      <w:ins w:id="2438" w:author="user" w:date="2024-10-12T18:41:00Z"/>
                      <w:rFonts w:ascii="Times New Roman" w:eastAsia="標楷體" w:hAnsi="Times New Roman" w:cs="Times New Roman"/>
                      <w:rPrChange w:id="2439" w:author="user" w:date="2024-10-12T18:53:00Z">
                        <w:rPr>
                          <w:ins w:id="2440" w:author="user" w:date="2024-10-12T18:41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441" w:author="user" w:date="2024-10-12T18:41:00Z">
                    <w:r w:rsidRPr="00052464">
                      <w:rPr>
                        <w:rFonts w:ascii="Times New Roman" w:eastAsia="標楷體" w:hAnsi="Times New Roman" w:cs="Times New Roman"/>
                        <w:rPrChange w:id="2442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病原菌滋長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3682F635" w14:textId="77777777" w:rsidR="006D3BE3" w:rsidRPr="00052464" w:rsidRDefault="006D3BE3" w:rsidP="006D3BE3">
                  <w:pPr>
                    <w:spacing w:line="480" w:lineRule="atLeast"/>
                    <w:jc w:val="center"/>
                    <w:rPr>
                      <w:ins w:id="2443" w:author="user" w:date="2024-10-12T18:41:00Z"/>
                      <w:rFonts w:ascii="Times New Roman" w:eastAsia="標楷體" w:hAnsi="Times New Roman" w:cs="Times New Roman"/>
                      <w:rPrChange w:id="2444" w:author="user" w:date="2024-10-12T18:53:00Z">
                        <w:rPr>
                          <w:ins w:id="2445" w:author="user" w:date="2024-10-12T18:41:00Z"/>
                          <w:rFonts w:ascii="Seravek ExtraLight" w:eastAsia="標楷體" w:hAnsi="Seravek ExtraLight"/>
                        </w:rPr>
                      </w:rPrChange>
                    </w:rPr>
                  </w:pPr>
                  <w:ins w:id="2446" w:author="user" w:date="2024-10-12T18:41:00Z">
                    <w:r w:rsidRPr="00052464">
                      <w:rPr>
                        <w:rFonts w:ascii="Times New Roman" w:eastAsia="標楷體" w:hAnsi="Times New Roman" w:cs="Times New Roman"/>
                        <w:rPrChange w:id="2447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>YES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592C1C94" w14:textId="77777777" w:rsidR="006D3BE3" w:rsidRPr="00052464" w:rsidRDefault="006D3BE3" w:rsidP="006D3BE3">
                  <w:pPr>
                    <w:spacing w:line="480" w:lineRule="atLeast"/>
                    <w:jc w:val="center"/>
                    <w:rPr>
                      <w:ins w:id="2448" w:author="user" w:date="2024-10-12T18:41:00Z"/>
                      <w:rFonts w:ascii="Times New Roman" w:eastAsia="標楷體" w:hAnsi="Times New Roman" w:cs="Times New Roman"/>
                      <w:rPrChange w:id="2449" w:author="user" w:date="2024-10-12T18:53:00Z">
                        <w:rPr>
                          <w:ins w:id="2450" w:author="user" w:date="2024-10-12T18:41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451" w:author="user" w:date="2024-10-12T18:41:00Z">
                    <w:r w:rsidRPr="00052464">
                      <w:rPr>
                        <w:rFonts w:ascii="Times New Roman" w:eastAsia="標楷體" w:hAnsi="Times New Roman" w:cs="Times New Roman"/>
                        <w:rPrChange w:id="2452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NO</w:t>
                    </w:r>
                  </w:ins>
                </w:p>
              </w:tc>
              <w:tc>
                <w:tcPr>
                  <w:tcW w:w="936" w:type="dxa"/>
                  <w:vAlign w:val="center"/>
                </w:tcPr>
                <w:p w14:paraId="0C5144FE" w14:textId="77777777" w:rsidR="006D3BE3" w:rsidRPr="00052464" w:rsidRDefault="006D3BE3" w:rsidP="006D3BE3">
                  <w:pPr>
                    <w:spacing w:line="480" w:lineRule="atLeast"/>
                    <w:jc w:val="center"/>
                    <w:rPr>
                      <w:ins w:id="2453" w:author="user" w:date="2024-10-12T18:41:00Z"/>
                      <w:rFonts w:ascii="Times New Roman" w:eastAsia="標楷體" w:hAnsi="Times New Roman" w:cs="Times New Roman"/>
                      <w:rPrChange w:id="2454" w:author="user" w:date="2024-10-12T18:53:00Z">
                        <w:rPr>
                          <w:ins w:id="2455" w:author="user" w:date="2024-10-12T18:41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456" w:author="user" w:date="2024-10-12T18:41:00Z">
                    <w:r w:rsidRPr="00052464">
                      <w:rPr>
                        <w:rFonts w:ascii="Times New Roman" w:eastAsia="標楷體" w:hAnsi="Times New Roman" w:cs="Times New Roman"/>
                        <w:rPrChange w:id="2457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>YES</w:t>
                    </w:r>
                  </w:ins>
                </w:p>
              </w:tc>
              <w:tc>
                <w:tcPr>
                  <w:tcW w:w="935" w:type="dxa"/>
                  <w:vAlign w:val="center"/>
                </w:tcPr>
                <w:p w14:paraId="24D074FB" w14:textId="77777777" w:rsidR="006D3BE3" w:rsidRPr="00052464" w:rsidRDefault="006D3BE3" w:rsidP="006D3BE3">
                  <w:pPr>
                    <w:spacing w:line="480" w:lineRule="atLeast"/>
                    <w:jc w:val="center"/>
                    <w:rPr>
                      <w:ins w:id="2458" w:author="user" w:date="2024-10-12T18:41:00Z"/>
                      <w:rFonts w:ascii="Times New Roman" w:eastAsia="標楷體" w:hAnsi="Times New Roman" w:cs="Times New Roman"/>
                      <w:bCs/>
                      <w:rPrChange w:id="2459" w:author="user" w:date="2024-10-12T18:53:00Z">
                        <w:rPr>
                          <w:ins w:id="2460" w:author="user" w:date="2024-10-12T18:41:00Z"/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ins w:id="2461" w:author="user" w:date="2024-10-12T18:41:00Z">
                    <w:r w:rsidRPr="00052464">
                      <w:rPr>
                        <w:rFonts w:ascii="Times New Roman" w:eastAsia="標楷體" w:hAnsi="Times New Roman" w:cs="Times New Roman"/>
                        <w:rPrChange w:id="2462" w:author="user" w:date="2024-10-12T18:53:00Z">
                          <w:rPr>
                            <w:rFonts w:ascii="Seravek ExtraLight" w:eastAsia="標楷體" w:hAnsi="Seravek ExtraLight"/>
                          </w:rPr>
                        </w:rPrChange>
                      </w:rPr>
                      <w:t>YES</w:t>
                    </w:r>
                  </w:ins>
                </w:p>
              </w:tc>
              <w:tc>
                <w:tcPr>
                  <w:tcW w:w="936" w:type="dxa"/>
                  <w:vAlign w:val="center"/>
                </w:tcPr>
                <w:p w14:paraId="6C247734" w14:textId="77777777" w:rsidR="006D3BE3" w:rsidRPr="00052464" w:rsidRDefault="006D3BE3" w:rsidP="006D3BE3">
                  <w:pPr>
                    <w:spacing w:line="480" w:lineRule="atLeast"/>
                    <w:jc w:val="center"/>
                    <w:rPr>
                      <w:ins w:id="2463" w:author="user" w:date="2024-10-12T18:41:00Z"/>
                      <w:rFonts w:ascii="Times New Roman" w:eastAsia="標楷體" w:hAnsi="Times New Roman" w:cs="Times New Roman"/>
                      <w:rPrChange w:id="2464" w:author="user" w:date="2024-10-12T18:53:00Z">
                        <w:rPr>
                          <w:ins w:id="2465" w:author="user" w:date="2024-10-12T18:41:00Z"/>
                          <w:rFonts w:ascii="Seravek ExtraLight" w:eastAsia="標楷體" w:hAnsi="Seravek ExtraLight" w:hint="eastAsia"/>
                        </w:rPr>
                      </w:rPrChange>
                    </w:rPr>
                  </w:pPr>
                  <w:ins w:id="2466" w:author="user" w:date="2024-10-12T18:41:00Z">
                    <w:r w:rsidRPr="00052464">
                      <w:rPr>
                        <w:rFonts w:ascii="Times New Roman" w:eastAsia="標楷體" w:hAnsi="Times New Roman" w:cs="Times New Roman"/>
                        <w:rPrChange w:id="2467" w:author="user" w:date="2024-10-12T18:53:00Z">
                          <w:rPr>
                            <w:rFonts w:ascii="Seravek ExtraLight" w:eastAsia="標楷體" w:hAnsi="Seravek ExtraLight" w:hint="eastAsia"/>
                          </w:rPr>
                        </w:rPrChange>
                      </w:rPr>
                      <w:t>NO</w:t>
                    </w:r>
                  </w:ins>
                </w:p>
              </w:tc>
            </w:tr>
          </w:tbl>
          <w:p w14:paraId="2505FADA" w14:textId="77777777" w:rsidR="004376F1" w:rsidRPr="00052464" w:rsidRDefault="004376F1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246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</w:tc>
      </w:tr>
      <w:tr w:rsidR="002E6C80" w:rsidRPr="00052464" w14:paraId="0E07829A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38042638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69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70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制定日期</w:t>
            </w:r>
          </w:p>
        </w:tc>
        <w:tc>
          <w:tcPr>
            <w:tcW w:w="1258" w:type="dxa"/>
            <w:vAlign w:val="center"/>
          </w:tcPr>
          <w:p w14:paraId="123AF45C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71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72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105.7.3</w:t>
            </w:r>
          </w:p>
        </w:tc>
        <w:tc>
          <w:tcPr>
            <w:tcW w:w="3774" w:type="dxa"/>
            <w:vAlign w:val="center"/>
          </w:tcPr>
          <w:p w14:paraId="7ABD21DE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73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74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短期</w:t>
            </w:r>
            <w:proofErr w:type="gramStart"/>
            <w:r w:rsidRPr="00052464">
              <w:rPr>
                <w:rFonts w:ascii="Times New Roman" w:eastAsia="標楷體" w:hAnsi="Times New Roman" w:cs="Times New Roman"/>
                <w:rPrChange w:id="2475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葉菜截切</w:t>
            </w:r>
            <w:proofErr w:type="gramEnd"/>
            <w:r w:rsidRPr="00052464">
              <w:rPr>
                <w:rFonts w:ascii="Times New Roman" w:eastAsia="標楷體" w:hAnsi="Times New Roman" w:cs="Times New Roman"/>
                <w:rPrChange w:id="2476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  <w:r w:rsidRPr="00052464">
              <w:rPr>
                <w:rFonts w:ascii="Times New Roman" w:eastAsia="標楷體" w:hAnsi="Times New Roman" w:cs="Times New Roman"/>
                <w:rPrChange w:id="247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14:paraId="44C9478C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7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7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14:paraId="78CA901C" w14:textId="77777777" w:rsidR="004376F1" w:rsidRPr="00052464" w:rsidRDefault="006E28DF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80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81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H.5.8.</w:t>
            </w:r>
          </w:p>
        </w:tc>
      </w:tr>
      <w:tr w:rsidR="002E6C80" w:rsidRPr="00052464" w14:paraId="5B9F2E92" w14:textId="77777777" w:rsidTr="004759AE">
        <w:trPr>
          <w:trHeight w:val="720"/>
          <w:jc w:val="center"/>
        </w:trPr>
        <w:tc>
          <w:tcPr>
            <w:tcW w:w="1902" w:type="dxa"/>
            <w:vAlign w:val="center"/>
          </w:tcPr>
          <w:p w14:paraId="512A0E4F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82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83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制定單位</w:t>
            </w:r>
          </w:p>
        </w:tc>
        <w:tc>
          <w:tcPr>
            <w:tcW w:w="1258" w:type="dxa"/>
            <w:vAlign w:val="center"/>
          </w:tcPr>
          <w:p w14:paraId="5573C7A9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84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85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HACCP</w:t>
            </w:r>
          </w:p>
          <w:p w14:paraId="55BF8BDD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8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8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管制小組</w:t>
            </w:r>
          </w:p>
        </w:tc>
        <w:tc>
          <w:tcPr>
            <w:tcW w:w="3774" w:type="dxa"/>
            <w:vAlign w:val="center"/>
          </w:tcPr>
          <w:p w14:paraId="30658596" w14:textId="77777777" w:rsidR="004376F1" w:rsidRPr="00052464" w:rsidRDefault="006E28DF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8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89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重要管制點計畫表</w:t>
            </w:r>
          </w:p>
        </w:tc>
        <w:tc>
          <w:tcPr>
            <w:tcW w:w="730" w:type="dxa"/>
            <w:vAlign w:val="center"/>
          </w:tcPr>
          <w:p w14:paraId="41C29F56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90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91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版次</w:t>
            </w:r>
          </w:p>
        </w:tc>
        <w:tc>
          <w:tcPr>
            <w:tcW w:w="730" w:type="dxa"/>
            <w:vAlign w:val="center"/>
          </w:tcPr>
          <w:p w14:paraId="626789E5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92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93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1.0</w:t>
            </w:r>
          </w:p>
        </w:tc>
        <w:tc>
          <w:tcPr>
            <w:tcW w:w="730" w:type="dxa"/>
            <w:vAlign w:val="center"/>
          </w:tcPr>
          <w:p w14:paraId="3922065C" w14:textId="77777777" w:rsidR="004376F1" w:rsidRPr="00052464" w:rsidRDefault="004376F1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94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95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頁次</w:t>
            </w:r>
          </w:p>
        </w:tc>
        <w:tc>
          <w:tcPr>
            <w:tcW w:w="730" w:type="dxa"/>
            <w:vAlign w:val="center"/>
          </w:tcPr>
          <w:p w14:paraId="695ACE09" w14:textId="77777777" w:rsidR="004376F1" w:rsidRPr="00052464" w:rsidRDefault="006E28DF" w:rsidP="00E53CBF">
            <w:pPr>
              <w:tabs>
                <w:tab w:val="left" w:pos="4205"/>
              </w:tabs>
              <w:jc w:val="center"/>
              <w:rPr>
                <w:rFonts w:ascii="Times New Roman" w:eastAsia="標楷體" w:hAnsi="Times New Roman" w:cs="Times New Roman"/>
                <w:rPrChange w:id="2496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  <w:r w:rsidRPr="00052464">
              <w:rPr>
                <w:rFonts w:ascii="Times New Roman" w:eastAsia="標楷體" w:hAnsi="Times New Roman" w:cs="Times New Roman"/>
                <w:rPrChange w:id="2497" w:author="user" w:date="2024-10-12T18:53:00Z">
                  <w:rPr>
                    <w:rFonts w:ascii="Seravek ExtraLight" w:eastAsia="標楷體" w:hAnsi="Seravek ExtraLight" w:hint="eastAsia"/>
                  </w:rPr>
                </w:rPrChange>
              </w:rPr>
              <w:t>12</w:t>
            </w:r>
          </w:p>
        </w:tc>
      </w:tr>
      <w:tr w:rsidR="004376F1" w:rsidRPr="00052464" w14:paraId="4C5A3F87" w14:textId="77777777" w:rsidTr="004759AE">
        <w:trPr>
          <w:trHeight w:val="12372"/>
          <w:jc w:val="center"/>
        </w:trPr>
        <w:tc>
          <w:tcPr>
            <w:tcW w:w="9854" w:type="dxa"/>
            <w:gridSpan w:val="7"/>
          </w:tcPr>
          <w:p w14:paraId="04CA882F" w14:textId="77777777" w:rsidR="004376F1" w:rsidRPr="00052464" w:rsidRDefault="004376F1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249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  <w:tbl>
            <w:tblPr>
              <w:tblW w:w="962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  <w:tblPrChange w:id="2499" w:author="user" w:date="2024-10-11T23:20:00Z">
                <w:tblPr>
                  <w:tblW w:w="9624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6" w:space="0" w:color="auto"/>
                    <w:insideV w:val="single" w:sz="6" w:space="0" w:color="auto"/>
                  </w:tblBorders>
                  <w:tblCellMar>
                    <w:left w:w="28" w:type="dxa"/>
                    <w:right w:w="28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836"/>
              <w:gridCol w:w="992"/>
              <w:gridCol w:w="1276"/>
              <w:gridCol w:w="709"/>
              <w:gridCol w:w="708"/>
              <w:gridCol w:w="567"/>
              <w:gridCol w:w="993"/>
              <w:gridCol w:w="1701"/>
              <w:gridCol w:w="906"/>
              <w:gridCol w:w="936"/>
              <w:tblGridChange w:id="2500">
                <w:tblGrid>
                  <w:gridCol w:w="836"/>
                  <w:gridCol w:w="992"/>
                  <w:gridCol w:w="1276"/>
                  <w:gridCol w:w="709"/>
                  <w:gridCol w:w="708"/>
                  <w:gridCol w:w="567"/>
                  <w:gridCol w:w="993"/>
                  <w:gridCol w:w="1701"/>
                  <w:gridCol w:w="906"/>
                  <w:gridCol w:w="936"/>
                </w:tblGrid>
              </w:tblGridChange>
            </w:tblGrid>
            <w:tr w:rsidR="00C5088A" w:rsidRPr="00052464" w14:paraId="79EF61B5" w14:textId="77777777" w:rsidTr="00EF347D">
              <w:trPr>
                <w:trHeight w:val="811"/>
                <w:trPrChange w:id="2501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836" w:type="dxa"/>
                  <w:vMerge w:val="restart"/>
                  <w:tcBorders>
                    <w:right w:val="single" w:sz="4" w:space="0" w:color="auto"/>
                  </w:tcBorders>
                  <w:vAlign w:val="center"/>
                  <w:tcPrChange w:id="2502" w:author="user" w:date="2024-10-11T23:20:00Z">
                    <w:tcPr>
                      <w:tcW w:w="836" w:type="dxa"/>
                      <w:vMerge w:val="restart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8D73130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0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0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重要管制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0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 xml:space="preserve"> 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06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點</w:t>
                  </w:r>
                </w:p>
              </w:tc>
              <w:tc>
                <w:tcPr>
                  <w:tcW w:w="992" w:type="dxa"/>
                  <w:vMerge w:val="restart"/>
                  <w:tcBorders>
                    <w:left w:val="single" w:sz="4" w:space="0" w:color="auto"/>
                  </w:tcBorders>
                  <w:vAlign w:val="center"/>
                  <w:tcPrChange w:id="2507" w:author="user" w:date="2024-10-11T23:20:00Z">
                    <w:tcPr>
                      <w:tcW w:w="992" w:type="dxa"/>
                      <w:vMerge w:val="restart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2286EE88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0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0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顯著之安</w:t>
                  </w:r>
                </w:p>
                <w:p w14:paraId="2D79A70E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1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11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全危害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  <w:tcPrChange w:id="2512" w:author="user" w:date="2024-10-11T23:20:00Z">
                    <w:tcPr>
                      <w:tcW w:w="1276" w:type="dxa"/>
                      <w:vMerge w:val="restart"/>
                      <w:vAlign w:val="center"/>
                    </w:tcPr>
                  </w:tcPrChange>
                </w:tcPr>
                <w:p w14:paraId="2F0AA126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1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1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每一個</w:t>
                  </w:r>
                </w:p>
                <w:p w14:paraId="45D4F935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1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16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防治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17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措</w:t>
                  </w:r>
                  <w:proofErr w:type="gramEnd"/>
                </w:p>
                <w:p w14:paraId="16694E42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1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1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施之管</w:t>
                  </w:r>
                </w:p>
                <w:p w14:paraId="60EBF1F2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2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21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制界限</w:t>
                  </w:r>
                </w:p>
              </w:tc>
              <w:tc>
                <w:tcPr>
                  <w:tcW w:w="2977" w:type="dxa"/>
                  <w:gridSpan w:val="4"/>
                  <w:vAlign w:val="center"/>
                  <w:tcPrChange w:id="2522" w:author="user" w:date="2024-10-11T23:20:00Z">
                    <w:tcPr>
                      <w:tcW w:w="2977" w:type="dxa"/>
                      <w:gridSpan w:val="4"/>
                      <w:vAlign w:val="center"/>
                    </w:tcPr>
                  </w:tcPrChange>
                </w:tcPr>
                <w:p w14:paraId="56ADC50D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2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2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監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2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 xml:space="preserve"> 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26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控</w:t>
                  </w:r>
                </w:p>
              </w:tc>
              <w:tc>
                <w:tcPr>
                  <w:tcW w:w="1701" w:type="dxa"/>
                  <w:vMerge w:val="restart"/>
                  <w:vAlign w:val="center"/>
                  <w:tcPrChange w:id="2527" w:author="user" w:date="2024-10-11T23:20:00Z">
                    <w:tcPr>
                      <w:tcW w:w="1701" w:type="dxa"/>
                      <w:vMerge w:val="restart"/>
                      <w:vAlign w:val="center"/>
                    </w:tcPr>
                  </w:tcPrChange>
                </w:tcPr>
                <w:p w14:paraId="636D7264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2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2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矯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30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 xml:space="preserve"> 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31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正</w:t>
                  </w:r>
                </w:p>
                <w:p w14:paraId="78CA4B07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3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33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措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3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 xml:space="preserve"> 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3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施</w:t>
                  </w:r>
                </w:p>
              </w:tc>
              <w:tc>
                <w:tcPr>
                  <w:tcW w:w="906" w:type="dxa"/>
                  <w:vMerge w:val="restart"/>
                  <w:vAlign w:val="center"/>
                  <w:tcPrChange w:id="2536" w:author="user" w:date="2024-10-11T23:20:00Z">
                    <w:tcPr>
                      <w:tcW w:w="906" w:type="dxa"/>
                      <w:vMerge w:val="restart"/>
                      <w:vAlign w:val="center"/>
                    </w:tcPr>
                  </w:tcPrChange>
                </w:tcPr>
                <w:p w14:paraId="03AD508B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3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38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紀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3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 xml:space="preserve"> 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40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錄</w:t>
                  </w:r>
                </w:p>
              </w:tc>
              <w:tc>
                <w:tcPr>
                  <w:tcW w:w="936" w:type="dxa"/>
                  <w:vMerge w:val="restart"/>
                  <w:vAlign w:val="center"/>
                  <w:tcPrChange w:id="2541" w:author="user" w:date="2024-10-11T23:20:00Z">
                    <w:tcPr>
                      <w:tcW w:w="936" w:type="dxa"/>
                      <w:vMerge w:val="restart"/>
                      <w:vAlign w:val="center"/>
                    </w:tcPr>
                  </w:tcPrChange>
                </w:tcPr>
                <w:p w14:paraId="2AF7A7DC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4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43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確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4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 xml:space="preserve"> 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4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認</w:t>
                  </w:r>
                </w:p>
              </w:tc>
            </w:tr>
            <w:tr w:rsidR="00C5088A" w:rsidRPr="00052464" w14:paraId="26EAEB6D" w14:textId="77777777" w:rsidTr="00EF347D">
              <w:trPr>
                <w:trHeight w:val="811"/>
                <w:trPrChange w:id="2546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836" w:type="dxa"/>
                  <w:vMerge/>
                  <w:tcBorders>
                    <w:right w:val="single" w:sz="4" w:space="0" w:color="auto"/>
                  </w:tcBorders>
                  <w:vAlign w:val="center"/>
                  <w:tcPrChange w:id="2547" w:author="user" w:date="2024-10-11T23:20:00Z">
                    <w:tcPr>
                      <w:tcW w:w="836" w:type="dxa"/>
                      <w:vMerge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F846532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4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left w:val="single" w:sz="4" w:space="0" w:color="auto"/>
                  </w:tcBorders>
                  <w:vAlign w:val="center"/>
                  <w:tcPrChange w:id="2549" w:author="user" w:date="2024-10-11T23:20:00Z">
                    <w:tcPr>
                      <w:tcW w:w="992" w:type="dxa"/>
                      <w:vMerge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452B2686" w14:textId="77777777" w:rsidR="00C5088A" w:rsidRPr="00052464" w:rsidRDefault="00C5088A" w:rsidP="00E32231">
                  <w:pPr>
                    <w:rPr>
                      <w:rFonts w:ascii="Times New Roman" w:eastAsia="標楷體" w:hAnsi="Times New Roman" w:cs="Times New Roman"/>
                      <w:bCs/>
                      <w:rPrChange w:id="255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1276" w:type="dxa"/>
                  <w:vMerge/>
                  <w:vAlign w:val="center"/>
                  <w:tcPrChange w:id="2551" w:author="user" w:date="2024-10-11T23:20:00Z">
                    <w:tcPr>
                      <w:tcW w:w="1276" w:type="dxa"/>
                      <w:vMerge/>
                      <w:vAlign w:val="center"/>
                    </w:tcPr>
                  </w:tcPrChange>
                </w:tcPr>
                <w:p w14:paraId="2371CA28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5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  <w:tcPrChange w:id="2553" w:author="user" w:date="2024-10-11T23:20:00Z">
                    <w:tcPr>
                      <w:tcW w:w="709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5F653473" w14:textId="77777777" w:rsidR="00C5088A" w:rsidRPr="00052464" w:rsidRDefault="00FF6F2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5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5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項目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556" w:author="user" w:date="2024-10-11T23:20:00Z">
                    <w:tcPr>
                      <w:tcW w:w="708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489A0A66" w14:textId="77777777" w:rsidR="00C5088A" w:rsidRPr="00052464" w:rsidRDefault="00FF6F2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5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58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方法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559" w:author="user" w:date="2024-10-11T23:20:00Z">
                    <w:tcPr>
                      <w:tcW w:w="567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588DD71A" w14:textId="77777777" w:rsidR="00C5088A" w:rsidRPr="00052464" w:rsidRDefault="00FF6F2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6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61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頻率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  <w:tcPrChange w:id="2562" w:author="user" w:date="2024-10-11T23:20:00Z">
                    <w:tcPr>
                      <w:tcW w:w="993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5481D770" w14:textId="77777777" w:rsidR="00C5088A" w:rsidRPr="00052464" w:rsidRDefault="00FF6F2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6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6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負責人</w:t>
                  </w:r>
                </w:p>
              </w:tc>
              <w:tc>
                <w:tcPr>
                  <w:tcW w:w="1701" w:type="dxa"/>
                  <w:vMerge/>
                  <w:vAlign w:val="center"/>
                  <w:tcPrChange w:id="2565" w:author="user" w:date="2024-10-11T23:20:00Z">
                    <w:tcPr>
                      <w:tcW w:w="1701" w:type="dxa"/>
                      <w:vMerge/>
                      <w:vAlign w:val="center"/>
                    </w:tcPr>
                  </w:tcPrChange>
                </w:tcPr>
                <w:p w14:paraId="1432B91C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6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06" w:type="dxa"/>
                  <w:vMerge/>
                  <w:vAlign w:val="center"/>
                  <w:tcPrChange w:id="2567" w:author="user" w:date="2024-10-11T23:20:00Z">
                    <w:tcPr>
                      <w:tcW w:w="906" w:type="dxa"/>
                      <w:vMerge/>
                      <w:vAlign w:val="center"/>
                    </w:tcPr>
                  </w:tcPrChange>
                </w:tcPr>
                <w:p w14:paraId="78F41D58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6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  <w:tc>
                <w:tcPr>
                  <w:tcW w:w="936" w:type="dxa"/>
                  <w:vMerge/>
                  <w:vAlign w:val="center"/>
                  <w:tcPrChange w:id="2569" w:author="user" w:date="2024-10-11T23:20:00Z">
                    <w:tcPr>
                      <w:tcW w:w="936" w:type="dxa"/>
                      <w:vMerge/>
                      <w:vAlign w:val="center"/>
                    </w:tcPr>
                  </w:tcPrChange>
                </w:tcPr>
                <w:p w14:paraId="48169F52" w14:textId="77777777" w:rsidR="00C5088A" w:rsidRPr="00052464" w:rsidRDefault="00C5088A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7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</w:tc>
            </w:tr>
            <w:tr w:rsidR="005365B9" w:rsidRPr="00052464" w14:paraId="4250D5BE" w14:textId="77777777" w:rsidTr="00EF347D">
              <w:trPr>
                <w:trHeight w:val="811"/>
                <w:trPrChange w:id="2571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836" w:type="dxa"/>
                  <w:vMerge w:val="restart"/>
                  <w:tcBorders>
                    <w:right w:val="single" w:sz="4" w:space="0" w:color="auto"/>
                  </w:tcBorders>
                  <w:vAlign w:val="center"/>
                  <w:tcPrChange w:id="2572" w:author="user" w:date="2024-10-11T23:20:00Z">
                    <w:tcPr>
                      <w:tcW w:w="836" w:type="dxa"/>
                      <w:vMerge w:val="restart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1D5677E3" w14:textId="77777777" w:rsidR="005365B9" w:rsidRPr="00052464" w:rsidRDefault="005365B9" w:rsidP="00E3223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57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57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CCP1</w:t>
                  </w:r>
                </w:p>
                <w:p w14:paraId="1941F74A" w14:textId="77777777" w:rsidR="005365B9" w:rsidRPr="00052464" w:rsidRDefault="005365B9" w:rsidP="00E32231">
                  <w:pPr>
                    <w:tabs>
                      <w:tab w:val="left" w:pos="4205"/>
                    </w:tabs>
                    <w:jc w:val="center"/>
                    <w:rPr>
                      <w:rFonts w:ascii="Times New Roman" w:eastAsia="標楷體" w:hAnsi="Times New Roman" w:cs="Times New Roman"/>
                      <w:rPrChange w:id="257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57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1.</w:t>
                  </w:r>
                  <w:r w:rsidRPr="00052464">
                    <w:rPr>
                      <w:rFonts w:ascii="Times New Roman" w:eastAsia="標楷體" w:hAnsi="Times New Roman" w:cs="Times New Roman"/>
                      <w:rPrChange w:id="257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蔬菜驗收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  <w:tcPrChange w:id="2578" w:author="user" w:date="2024-10-11T23:20:00Z">
                    <w:tcPr>
                      <w:tcW w:w="99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12B891BA" w14:textId="77777777" w:rsidR="005365B9" w:rsidRPr="00052464" w:rsidRDefault="005365B9" w:rsidP="00E3223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57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58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4DBB36C1" w14:textId="77777777" w:rsidR="005365B9" w:rsidRPr="00052464" w:rsidRDefault="005365B9" w:rsidP="00E32231">
                  <w:pPr>
                    <w:rPr>
                      <w:rFonts w:ascii="Times New Roman" w:eastAsia="標楷體" w:hAnsi="Times New Roman" w:cs="Times New Roman"/>
                      <w:bCs/>
                      <w:rPrChange w:id="258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58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病原菌污染</w:t>
                  </w:r>
                </w:p>
              </w:tc>
              <w:tc>
                <w:tcPr>
                  <w:tcW w:w="1276" w:type="dxa"/>
                  <w:vAlign w:val="center"/>
                  <w:tcPrChange w:id="2583" w:author="user" w:date="2024-10-11T23:20:00Z">
                    <w:tcPr>
                      <w:tcW w:w="1276" w:type="dxa"/>
                      <w:vAlign w:val="center"/>
                    </w:tcPr>
                  </w:tcPrChange>
                </w:tcPr>
                <w:p w14:paraId="22306E12" w14:textId="77777777" w:rsidR="005365B9" w:rsidRPr="00052464" w:rsidRDefault="00E32231" w:rsidP="00E32231">
                  <w:pPr>
                    <w:rPr>
                      <w:rFonts w:ascii="Times New Roman" w:eastAsia="標楷體" w:hAnsi="Times New Roman" w:cs="Times New Roman"/>
                      <w:bCs/>
                      <w:lang w:eastAsia="zh-CN"/>
                      <w:rPrChange w:id="258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8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冷藏物流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86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-7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87" w:author="user" w:date="2024-10-12T18:53:00Z">
                        <w:rPr>
                          <w:rFonts w:ascii="新細明體" w:eastAsia="新細明體" w:hAnsi="新細明體" w:hint="eastAsia"/>
                          <w:bCs/>
                        </w:rPr>
                      </w:rPrChange>
                    </w:rPr>
                    <w:t>℃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88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以下</w:t>
                  </w:r>
                  <w:ins w:id="2589" w:author="user" w:date="2024-10-12T18:42:00Z">
                    <w:r w:rsidR="00843C8F" w:rsidRPr="00052464">
                      <w:rPr>
                        <w:rFonts w:ascii="Times New Roman" w:eastAsia="標楷體" w:hAnsi="Times New Roman" w:cs="Times New Roman"/>
                        <w:bCs/>
                        <w:lang w:eastAsia="zh-CN"/>
                        <w:rPrChange w:id="2590" w:author="user" w:date="2024-10-12T18:53:00Z">
                          <w:rPr>
                            <w:rFonts w:ascii="Seravek ExtraLight" w:eastAsia="SimSun" w:hAnsi="Seravek ExtraLight" w:hint="eastAsia"/>
                            <w:bCs/>
                            <w:lang w:eastAsia="zh-CN"/>
                          </w:rPr>
                        </w:rPrChange>
                      </w:rPr>
                      <w:t>，凍結點以上。</w:t>
                    </w:r>
                  </w:ins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  <w:tcPrChange w:id="2591" w:author="user" w:date="2024-10-11T23:20:00Z">
                    <w:tcPr>
                      <w:tcW w:w="709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36FB67DB" w14:textId="77777777" w:rsidR="005365B9" w:rsidRPr="00052464" w:rsidRDefault="00E32231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9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93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物流車廂</w:t>
                  </w:r>
                  <w:r w:rsidR="00466B44" w:rsidRPr="00052464">
                    <w:rPr>
                      <w:rFonts w:ascii="Times New Roman" w:eastAsia="標楷體" w:hAnsi="Times New Roman" w:cs="Times New Roman"/>
                      <w:bCs/>
                      <w:rPrChange w:id="259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氣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9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溫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596" w:author="user" w:date="2024-10-11T23:20:00Z">
                    <w:tcPr>
                      <w:tcW w:w="708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5CC02B1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59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98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紅外線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59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測溫槍</w:t>
                  </w:r>
                  <w:proofErr w:type="gramEnd"/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600" w:author="user" w:date="2024-10-11T23:20:00Z">
                    <w:tcPr>
                      <w:tcW w:w="567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5E901ABD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0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02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 xml:space="preserve">1 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03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次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0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/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0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批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  <w:tcPrChange w:id="2606" w:author="user" w:date="2024-10-11T23:20:00Z">
                    <w:tcPr>
                      <w:tcW w:w="993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595EA7B7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0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08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倉管</w:t>
                  </w:r>
                </w:p>
              </w:tc>
              <w:tc>
                <w:tcPr>
                  <w:tcW w:w="1701" w:type="dxa"/>
                  <w:vAlign w:val="center"/>
                  <w:tcPrChange w:id="2609" w:author="user" w:date="2024-10-11T23:20:00Z">
                    <w:tcPr>
                      <w:tcW w:w="1701" w:type="dxa"/>
                      <w:vAlign w:val="center"/>
                    </w:tcPr>
                  </w:tcPrChange>
                </w:tcPr>
                <w:p w14:paraId="1F54F644" w14:textId="77777777" w:rsidR="00E32231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1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11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溫度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12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不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13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合格者，</w:t>
                  </w:r>
                </w:p>
                <w:p w14:paraId="19785FEE" w14:textId="77777777" w:rsidR="005365B9" w:rsidRPr="00052464" w:rsidRDefault="00E32231" w:rsidP="00E32231">
                  <w:pPr>
                    <w:rPr>
                      <w:rFonts w:ascii="Times New Roman" w:eastAsia="標楷體" w:hAnsi="Times New Roman" w:cs="Times New Roman"/>
                      <w:bCs/>
                      <w:rPrChange w:id="261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1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不予驗收。</w:t>
                  </w:r>
                </w:p>
              </w:tc>
              <w:tc>
                <w:tcPr>
                  <w:tcW w:w="906" w:type="dxa"/>
                  <w:vAlign w:val="center"/>
                  <w:tcPrChange w:id="2616" w:author="user" w:date="2024-10-11T23:20:00Z">
                    <w:tcPr>
                      <w:tcW w:w="906" w:type="dxa"/>
                      <w:vAlign w:val="center"/>
                    </w:tcPr>
                  </w:tcPrChange>
                </w:tcPr>
                <w:p w14:paraId="3A04DD0B" w14:textId="77777777" w:rsidR="00E32231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1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18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溫度紀</w:t>
                  </w:r>
                </w:p>
                <w:p w14:paraId="67A0AF95" w14:textId="77777777" w:rsidR="005365B9" w:rsidRPr="00052464" w:rsidRDefault="00E32231" w:rsidP="00E32231">
                  <w:pPr>
                    <w:rPr>
                      <w:rFonts w:ascii="Times New Roman" w:eastAsia="標楷體" w:hAnsi="Times New Roman" w:cs="Times New Roman"/>
                      <w:bCs/>
                      <w:rPrChange w:id="261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20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錄表</w:t>
                  </w:r>
                  <w:proofErr w:type="gramEnd"/>
                </w:p>
              </w:tc>
              <w:tc>
                <w:tcPr>
                  <w:tcW w:w="936" w:type="dxa"/>
                  <w:vAlign w:val="center"/>
                  <w:tcPrChange w:id="2621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1A7CD700" w14:textId="77777777" w:rsidR="005365B9" w:rsidRPr="00052464" w:rsidRDefault="00E32231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2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23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品管每週確認溫度</w:t>
                  </w:r>
                  <w:r w:rsidR="00C521A4" w:rsidRPr="00052464">
                    <w:rPr>
                      <w:rFonts w:ascii="Times New Roman" w:eastAsia="標楷體" w:hAnsi="Times New Roman" w:cs="Times New Roman"/>
                      <w:bCs/>
                      <w:rPrChange w:id="262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計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2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之</w:t>
                  </w:r>
                  <w:r w:rsidR="00C521A4" w:rsidRPr="00052464">
                    <w:rPr>
                      <w:rFonts w:ascii="Times New Roman" w:eastAsia="標楷體" w:hAnsi="Times New Roman" w:cs="Times New Roman"/>
                      <w:bCs/>
                      <w:rPrChange w:id="2626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準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27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確性。</w:t>
                  </w:r>
                </w:p>
              </w:tc>
            </w:tr>
            <w:tr w:rsidR="005365B9" w:rsidRPr="00052464" w14:paraId="4881A2DB" w14:textId="77777777" w:rsidTr="00EF347D">
              <w:trPr>
                <w:trHeight w:val="811"/>
                <w:trPrChange w:id="2628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836" w:type="dxa"/>
                  <w:vMerge/>
                  <w:tcBorders>
                    <w:right w:val="single" w:sz="4" w:space="0" w:color="auto"/>
                  </w:tcBorders>
                  <w:vAlign w:val="center"/>
                  <w:tcPrChange w:id="2629" w:author="user" w:date="2024-10-11T23:20:00Z">
                    <w:tcPr>
                      <w:tcW w:w="836" w:type="dxa"/>
                      <w:vMerge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3224C373" w14:textId="77777777" w:rsidR="005365B9" w:rsidRPr="00052464" w:rsidRDefault="005365B9" w:rsidP="00E32231">
                  <w:pPr>
                    <w:jc w:val="center"/>
                    <w:rPr>
                      <w:rFonts w:ascii="Times New Roman" w:eastAsia="標楷體" w:hAnsi="Times New Roman" w:cs="Times New Roman"/>
                      <w:rPrChange w:id="263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  <w:tcPrChange w:id="2631" w:author="user" w:date="2024-10-11T23:20:00Z">
                    <w:tcPr>
                      <w:tcW w:w="99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476ADC0F" w14:textId="77777777" w:rsidR="005365B9" w:rsidRPr="00052464" w:rsidRDefault="005365B9" w:rsidP="00E3223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63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3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化學性</w:t>
                  </w:r>
                </w:p>
                <w:p w14:paraId="6988F7A6" w14:textId="77777777" w:rsidR="005365B9" w:rsidRPr="00052464" w:rsidRDefault="005365B9" w:rsidP="00E32231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63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3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農藥殘留</w:t>
                  </w:r>
                </w:p>
              </w:tc>
              <w:tc>
                <w:tcPr>
                  <w:tcW w:w="1276" w:type="dxa"/>
                  <w:vAlign w:val="center"/>
                  <w:tcPrChange w:id="2636" w:author="user" w:date="2024-10-11T23:20:00Z">
                    <w:tcPr>
                      <w:tcW w:w="1276" w:type="dxa"/>
                      <w:vAlign w:val="center"/>
                    </w:tcPr>
                  </w:tcPrChange>
                </w:tcPr>
                <w:p w14:paraId="46919118" w14:textId="77777777" w:rsidR="005365B9" w:rsidRPr="00052464" w:rsidRDefault="005365B9" w:rsidP="00E32231">
                  <w:pPr>
                    <w:rPr>
                      <w:rFonts w:ascii="Times New Roman" w:eastAsia="標楷體" w:hAnsi="Times New Roman" w:cs="Times New Roman"/>
                      <w:bCs/>
                      <w:rPrChange w:id="263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3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農藥殘留快速檢驗</w:t>
                  </w:r>
                  <w:r w:rsidR="00E32231" w:rsidRPr="00052464">
                    <w:rPr>
                      <w:rFonts w:ascii="Times New Roman" w:eastAsia="標楷體" w:hAnsi="Times New Roman" w:cs="Times New Roman"/>
                      <w:rPrChange w:id="263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，活性抑制率</w:t>
                  </w:r>
                  <w:r w:rsidR="00E32231" w:rsidRPr="00052464">
                    <w:rPr>
                      <w:rFonts w:ascii="Times New Roman" w:eastAsia="標楷體" w:hAnsi="Times New Roman" w:cs="Times New Roman"/>
                      <w:rPrChange w:id="264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8%</w:t>
                  </w:r>
                  <w:r w:rsidR="00E32231" w:rsidRPr="00052464">
                    <w:rPr>
                      <w:rFonts w:ascii="Times New Roman" w:eastAsia="標楷體" w:hAnsi="Times New Roman" w:cs="Times New Roman"/>
                      <w:rPrChange w:id="264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以下。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  <w:tcPrChange w:id="2642" w:author="user" w:date="2024-10-11T23:20:00Z">
                    <w:tcPr>
                      <w:tcW w:w="709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59780DE0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4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44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農藥快篩</w:t>
                  </w:r>
                  <w:proofErr w:type="gramEnd"/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645" w:author="user" w:date="2024-10-11T23:20:00Z">
                    <w:tcPr>
                      <w:tcW w:w="708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DB92124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4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47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綠盾</w:t>
                  </w:r>
                  <w:proofErr w:type="gramEnd"/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648" w:author="user" w:date="2024-10-11T23:20:00Z">
                    <w:tcPr>
                      <w:tcW w:w="567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723948F4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4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50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 xml:space="preserve">1 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51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次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52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/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53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批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  <w:tcPrChange w:id="2654" w:author="user" w:date="2024-10-11T23:20:00Z">
                    <w:tcPr>
                      <w:tcW w:w="993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1AB0A19E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5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56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檢驗員</w:t>
                  </w:r>
                </w:p>
              </w:tc>
              <w:tc>
                <w:tcPr>
                  <w:tcW w:w="1701" w:type="dxa"/>
                  <w:vAlign w:val="center"/>
                  <w:tcPrChange w:id="2657" w:author="user" w:date="2024-10-11T23:20:00Z">
                    <w:tcPr>
                      <w:tcW w:w="1701" w:type="dxa"/>
                      <w:vAlign w:val="center"/>
                    </w:tcPr>
                  </w:tcPrChange>
                </w:tcPr>
                <w:p w14:paraId="0534F04F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5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5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活性抑制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60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不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61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合格者，整批退回。</w:t>
                  </w:r>
                </w:p>
              </w:tc>
              <w:tc>
                <w:tcPr>
                  <w:tcW w:w="906" w:type="dxa"/>
                  <w:vAlign w:val="center"/>
                  <w:tcPrChange w:id="2662" w:author="user" w:date="2024-10-11T23:20:00Z">
                    <w:tcPr>
                      <w:tcW w:w="906" w:type="dxa"/>
                      <w:vAlign w:val="center"/>
                    </w:tcPr>
                  </w:tcPrChange>
                </w:tcPr>
                <w:p w14:paraId="5AF3CC3B" w14:textId="77777777" w:rsidR="005365B9" w:rsidRPr="00052464" w:rsidRDefault="00E32231" w:rsidP="00C521A4">
                  <w:pPr>
                    <w:rPr>
                      <w:rFonts w:ascii="Times New Roman" w:eastAsia="標楷體" w:hAnsi="Times New Roman" w:cs="Times New Roman"/>
                      <w:bCs/>
                      <w:rPrChange w:id="2663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6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農藥殘留紀錄表</w:t>
                  </w:r>
                </w:p>
              </w:tc>
              <w:tc>
                <w:tcPr>
                  <w:tcW w:w="936" w:type="dxa"/>
                  <w:vAlign w:val="center"/>
                  <w:tcPrChange w:id="2665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55EEE2DA" w14:textId="77777777" w:rsidR="005365B9" w:rsidRPr="00052464" w:rsidRDefault="00E32231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66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67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檢體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68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採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6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樣送驗</w:t>
                  </w: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70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SGS</w:t>
                  </w:r>
                </w:p>
              </w:tc>
            </w:tr>
            <w:tr w:rsidR="005365B9" w:rsidRPr="00052464" w14:paraId="17874335" w14:textId="77777777" w:rsidTr="00EF347D">
              <w:trPr>
                <w:trHeight w:val="811"/>
                <w:trPrChange w:id="2671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836" w:type="dxa"/>
                  <w:tcBorders>
                    <w:right w:val="single" w:sz="4" w:space="0" w:color="auto"/>
                  </w:tcBorders>
                  <w:vAlign w:val="center"/>
                  <w:tcPrChange w:id="2672" w:author="user" w:date="2024-10-11T23:20:00Z">
                    <w:tcPr>
                      <w:tcW w:w="836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30518759" w14:textId="77777777" w:rsidR="005365B9" w:rsidRPr="00052464" w:rsidRDefault="00466B44" w:rsidP="00E32231">
                  <w:pPr>
                    <w:jc w:val="center"/>
                    <w:rPr>
                      <w:rFonts w:ascii="Times New Roman" w:eastAsia="標楷體" w:hAnsi="Times New Roman" w:cs="Times New Roman"/>
                      <w:rPrChange w:id="267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7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CCP2</w:t>
                  </w:r>
                </w:p>
                <w:p w14:paraId="42C2285D" w14:textId="77777777" w:rsidR="00466B44" w:rsidRPr="00052464" w:rsidRDefault="00466B44" w:rsidP="00E32231">
                  <w:pPr>
                    <w:jc w:val="center"/>
                    <w:rPr>
                      <w:rFonts w:ascii="Times New Roman" w:eastAsia="標楷體" w:hAnsi="Times New Roman" w:cs="Times New Roman"/>
                      <w:rPrChange w:id="2675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7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6.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67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精洗預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267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冷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  <w:tcPrChange w:id="2679" w:author="user" w:date="2024-10-11T23:20:00Z">
                    <w:tcPr>
                      <w:tcW w:w="99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2D93591E" w14:textId="77777777" w:rsidR="00C521A4" w:rsidRPr="00052464" w:rsidRDefault="00C521A4" w:rsidP="00C521A4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68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8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生物性</w:t>
                  </w:r>
                </w:p>
                <w:p w14:paraId="08CEABDE" w14:textId="77777777" w:rsidR="005365B9" w:rsidRPr="00052464" w:rsidRDefault="00C521A4" w:rsidP="00C521A4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68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8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病原菌滋長</w:t>
                  </w:r>
                </w:p>
              </w:tc>
              <w:tc>
                <w:tcPr>
                  <w:tcW w:w="1276" w:type="dxa"/>
                  <w:vAlign w:val="center"/>
                  <w:tcPrChange w:id="2684" w:author="user" w:date="2024-10-11T23:20:00Z">
                    <w:tcPr>
                      <w:tcW w:w="1276" w:type="dxa"/>
                      <w:vAlign w:val="center"/>
                    </w:tcPr>
                  </w:tcPrChange>
                </w:tcPr>
                <w:p w14:paraId="7BA42090" w14:textId="77777777" w:rsidR="005365B9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8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8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水溫應於</w:t>
                  </w:r>
                  <w:r w:rsidRPr="00052464">
                    <w:rPr>
                      <w:rFonts w:ascii="Times New Roman" w:eastAsia="標楷體" w:hAnsi="Times New Roman" w:cs="Times New Roman"/>
                      <w:rPrChange w:id="268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10</w:t>
                  </w:r>
                  <w:r w:rsidRPr="00052464">
                    <w:rPr>
                      <w:rFonts w:ascii="Times New Roman" w:eastAsia="標楷體" w:hAnsi="Times New Roman" w:cs="Times New Roman"/>
                      <w:rPrChange w:id="2688" w:author="user" w:date="2024-10-12T18:53:00Z">
                        <w:rPr>
                          <w:rFonts w:ascii="新細明體" w:eastAsia="新細明體" w:hAnsi="新細明體" w:hint="eastAsia"/>
                        </w:rPr>
                      </w:rPrChange>
                    </w:rPr>
                    <w:t>℃</w:t>
                  </w:r>
                  <w:r w:rsidRPr="00052464">
                    <w:rPr>
                      <w:rFonts w:ascii="Times New Roman" w:eastAsia="標楷體" w:hAnsi="Times New Roman" w:cs="Times New Roman"/>
                      <w:rPrChange w:id="268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以下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  <w:tcPrChange w:id="2690" w:author="user" w:date="2024-10-11T23:20:00Z">
                    <w:tcPr>
                      <w:tcW w:w="709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2822800" w14:textId="77777777" w:rsidR="005365B9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9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9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水溫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693" w:author="user" w:date="2024-10-11T23:20:00Z">
                    <w:tcPr>
                      <w:tcW w:w="708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36457339" w14:textId="77777777" w:rsidR="005365B9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9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69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水溫計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696" w:author="user" w:date="2024-10-11T23:20:00Z">
                    <w:tcPr>
                      <w:tcW w:w="567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216228C7" w14:textId="77777777" w:rsidR="005365B9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69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69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每隔</w:t>
                  </w:r>
                  <w:r w:rsidRPr="00052464">
                    <w:rPr>
                      <w:rFonts w:ascii="Times New Roman" w:eastAsia="標楷體" w:hAnsi="Times New Roman" w:cs="Times New Roman"/>
                      <w:rPrChange w:id="269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15</w:t>
                  </w:r>
                  <w:r w:rsidRPr="00052464">
                    <w:rPr>
                      <w:rFonts w:ascii="Times New Roman" w:eastAsia="標楷體" w:hAnsi="Times New Roman" w:cs="Times New Roman"/>
                      <w:rPrChange w:id="270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分鐘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  <w:tcPrChange w:id="2701" w:author="user" w:date="2024-10-11T23:20:00Z">
                    <w:tcPr>
                      <w:tcW w:w="993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4DC31051" w14:textId="77777777" w:rsidR="005365B9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02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03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品管</w:t>
                  </w:r>
                </w:p>
              </w:tc>
              <w:tc>
                <w:tcPr>
                  <w:tcW w:w="1701" w:type="dxa"/>
                  <w:vAlign w:val="center"/>
                  <w:tcPrChange w:id="2704" w:author="user" w:date="2024-10-11T23:20:00Z">
                    <w:tcPr>
                      <w:tcW w:w="1701" w:type="dxa"/>
                      <w:vAlign w:val="center"/>
                    </w:tcPr>
                  </w:tcPrChange>
                </w:tcPr>
                <w:p w14:paraId="4F55CBD7" w14:textId="77777777" w:rsidR="005365B9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0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706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整槽換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270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水</w:t>
                  </w:r>
                </w:p>
              </w:tc>
              <w:tc>
                <w:tcPr>
                  <w:tcW w:w="906" w:type="dxa"/>
                  <w:vAlign w:val="center"/>
                  <w:tcPrChange w:id="2708" w:author="user" w:date="2024-10-11T23:20:00Z">
                    <w:tcPr>
                      <w:tcW w:w="906" w:type="dxa"/>
                      <w:vAlign w:val="center"/>
                    </w:tcPr>
                  </w:tcPrChange>
                </w:tcPr>
                <w:p w14:paraId="2979DDD5" w14:textId="77777777" w:rsidR="00C521A4" w:rsidRPr="00052464" w:rsidRDefault="00C521A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0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10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溫度紀</w:t>
                  </w:r>
                </w:p>
                <w:p w14:paraId="43400F58" w14:textId="77777777" w:rsidR="005365B9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bCs/>
                      <w:rPrChange w:id="271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12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錄表</w:t>
                  </w:r>
                  <w:proofErr w:type="gramEnd"/>
                </w:p>
              </w:tc>
              <w:tc>
                <w:tcPr>
                  <w:tcW w:w="936" w:type="dxa"/>
                  <w:vAlign w:val="center"/>
                  <w:tcPrChange w:id="2713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0B996A14" w14:textId="77777777" w:rsidR="005365B9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1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15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品管每週確認溫度計之準確性。</w:t>
                  </w:r>
                </w:p>
              </w:tc>
            </w:tr>
            <w:tr w:rsidR="00C521A4" w:rsidRPr="00052464" w14:paraId="7C66449D" w14:textId="77777777" w:rsidTr="00EF347D">
              <w:trPr>
                <w:trHeight w:val="811"/>
                <w:trPrChange w:id="2716" w:author="user" w:date="2024-10-11T23:20:00Z">
                  <w:trPr>
                    <w:trHeight w:val="811"/>
                  </w:trPr>
                </w:trPrChange>
              </w:trPr>
              <w:tc>
                <w:tcPr>
                  <w:tcW w:w="836" w:type="dxa"/>
                  <w:tcBorders>
                    <w:right w:val="single" w:sz="4" w:space="0" w:color="auto"/>
                  </w:tcBorders>
                  <w:vAlign w:val="center"/>
                  <w:tcPrChange w:id="2717" w:author="user" w:date="2024-10-11T23:20:00Z">
                    <w:tcPr>
                      <w:tcW w:w="836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3B29F5BC" w14:textId="77777777" w:rsidR="00C521A4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rPrChange w:id="271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1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CCP3</w:t>
                  </w:r>
                </w:p>
                <w:p w14:paraId="53C510F3" w14:textId="77777777" w:rsidR="00C521A4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rPrChange w:id="272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2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7.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72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滴乾分裝</w:t>
                  </w:r>
                  <w:proofErr w:type="gramEnd"/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  <w:tcPrChange w:id="2723" w:author="user" w:date="2024-10-11T23:20:00Z">
                    <w:tcPr>
                      <w:tcW w:w="992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4A282A72" w14:textId="77777777" w:rsidR="00C521A4" w:rsidRPr="00052464" w:rsidRDefault="00C521A4" w:rsidP="00C521A4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72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2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物理性</w:t>
                  </w:r>
                </w:p>
                <w:p w14:paraId="01F12E09" w14:textId="77777777" w:rsidR="00C521A4" w:rsidRPr="00052464" w:rsidRDefault="00C521A4" w:rsidP="00C521A4">
                  <w:pPr>
                    <w:tabs>
                      <w:tab w:val="left" w:pos="4205"/>
                    </w:tabs>
                    <w:rPr>
                      <w:rFonts w:ascii="Times New Roman" w:eastAsia="標楷體" w:hAnsi="Times New Roman" w:cs="Times New Roman"/>
                      <w:rPrChange w:id="272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2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產線有金屬零件掉入</w:t>
                  </w:r>
                </w:p>
              </w:tc>
              <w:tc>
                <w:tcPr>
                  <w:tcW w:w="1276" w:type="dxa"/>
                  <w:vAlign w:val="center"/>
                  <w:tcPrChange w:id="2728" w:author="user" w:date="2024-10-11T23:20:00Z">
                    <w:tcPr>
                      <w:tcW w:w="1276" w:type="dxa"/>
                      <w:vAlign w:val="center"/>
                    </w:tcPr>
                  </w:tcPrChange>
                </w:tcPr>
                <w:p w14:paraId="1C7FC1D9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rPrChange w:id="272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3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成品不得檢</w:t>
                  </w:r>
                </w:p>
                <w:p w14:paraId="6C3C6C9C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rPrChange w:id="273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32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出</w:t>
                  </w:r>
                </w:p>
                <w:p w14:paraId="651F9827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rPrChange w:id="2733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734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（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273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檢測機靈</w:t>
                  </w:r>
                </w:p>
                <w:p w14:paraId="081CF733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rPrChange w:id="2736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37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敏度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738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）</w:t>
                  </w:r>
                  <w:proofErr w:type="gramEnd"/>
                </w:p>
                <w:p w14:paraId="5A4409A3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rPrChange w:id="2739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40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Fe&lt;2.0 mm</w:t>
                  </w:r>
                </w:p>
                <w:p w14:paraId="7F328F33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rPrChange w:id="2741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4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  <w:t>SUS&lt;4.0 mm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  <w:tcPrChange w:id="2743" w:author="user" w:date="2024-10-11T23:20:00Z">
                    <w:tcPr>
                      <w:tcW w:w="709" w:type="dxa"/>
                      <w:tcBorders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51AC8153" w14:textId="77777777" w:rsidR="00C521A4" w:rsidRPr="00052464" w:rsidRDefault="00C521A4" w:rsidP="00E32231">
                  <w:pPr>
                    <w:jc w:val="center"/>
                    <w:rPr>
                      <w:rFonts w:ascii="Times New Roman" w:eastAsia="標楷體" w:hAnsi="Times New Roman" w:cs="Times New Roman"/>
                      <w:rPrChange w:id="2744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45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金屬異物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746" w:author="user" w:date="2024-10-11T23:20:00Z">
                    <w:tcPr>
                      <w:tcW w:w="708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61EA3946" w14:textId="77777777" w:rsidR="00C521A4" w:rsidRPr="00052464" w:rsidRDefault="00C521A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4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48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以金屬檢</w:t>
                  </w:r>
                </w:p>
                <w:p w14:paraId="71A41063" w14:textId="77777777" w:rsidR="00C521A4" w:rsidRPr="00052464" w:rsidRDefault="00C521A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49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50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測機連續進行檢測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tcPrChange w:id="2751" w:author="user" w:date="2024-10-11T23:20:00Z">
                    <w:tcPr>
                      <w:tcW w:w="567" w:type="dxa"/>
                      <w:tcBorders>
                        <w:left w:val="single" w:sz="4" w:space="0" w:color="auto"/>
                        <w:right w:val="single" w:sz="4" w:space="0" w:color="auto"/>
                      </w:tcBorders>
                      <w:vAlign w:val="center"/>
                    </w:tcPr>
                  </w:tcPrChange>
                </w:tcPr>
                <w:p w14:paraId="3E159DA0" w14:textId="77777777" w:rsidR="00C521A4" w:rsidRPr="00052464" w:rsidRDefault="00C521A4" w:rsidP="00C521A4">
                  <w:pPr>
                    <w:jc w:val="center"/>
                    <w:rPr>
                      <w:rFonts w:ascii="Times New Roman" w:eastAsia="標楷體" w:hAnsi="Times New Roman" w:cs="Times New Roman"/>
                      <w:rPrChange w:id="275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5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全數產品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  <w:tcPrChange w:id="2754" w:author="user" w:date="2024-10-11T23:20:00Z">
                    <w:tcPr>
                      <w:tcW w:w="993" w:type="dxa"/>
                      <w:tcBorders>
                        <w:left w:val="single" w:sz="4" w:space="0" w:color="auto"/>
                      </w:tcBorders>
                      <w:vAlign w:val="center"/>
                    </w:tcPr>
                  </w:tcPrChange>
                </w:tcPr>
                <w:p w14:paraId="5E4CE01C" w14:textId="77777777" w:rsidR="00C521A4" w:rsidRPr="00052464" w:rsidRDefault="00C521A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5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56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現場操作人員</w:t>
                  </w:r>
                </w:p>
              </w:tc>
              <w:tc>
                <w:tcPr>
                  <w:tcW w:w="1701" w:type="dxa"/>
                  <w:vAlign w:val="center"/>
                  <w:tcPrChange w:id="2757" w:author="user" w:date="2024-10-11T23:20:00Z">
                    <w:tcPr>
                      <w:tcW w:w="1701" w:type="dxa"/>
                      <w:vAlign w:val="center"/>
                    </w:tcPr>
                  </w:tcPrChange>
                </w:tcPr>
                <w:p w14:paraId="463E7BF8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rPrChange w:id="2758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59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所有可能被污染之產品須以目視檢查並去除金屬，經矯正後之產品，再通過</w:t>
                  </w:r>
                  <w:proofErr w:type="gramStart"/>
                  <w:r w:rsidRPr="00052464">
                    <w:rPr>
                      <w:rFonts w:ascii="Times New Roman" w:eastAsia="標楷體" w:hAnsi="Times New Roman" w:cs="Times New Roman"/>
                      <w:rPrChange w:id="2760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金檢機</w:t>
                  </w:r>
                  <w:proofErr w:type="gramEnd"/>
                  <w:r w:rsidRPr="00052464">
                    <w:rPr>
                      <w:rFonts w:ascii="Times New Roman" w:eastAsia="標楷體" w:hAnsi="Times New Roman" w:cs="Times New Roman"/>
                      <w:rPrChange w:id="2761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，若無法去除金屬異物者，則應廢棄。</w:t>
                  </w:r>
                </w:p>
                <w:p w14:paraId="6626C537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rPrChange w:id="2762" w:author="user" w:date="2024-10-12T18:53:00Z">
                        <w:rPr>
                          <w:rFonts w:ascii="Seravek ExtraLight" w:eastAsia="標楷體" w:hAnsi="Seravek ExtraLight"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rPrChange w:id="2763" w:author="user" w:date="2024-10-12T18:53:00Z">
                        <w:rPr>
                          <w:rFonts w:ascii="Seravek ExtraLight" w:eastAsia="標楷體" w:hAnsi="Seravek ExtraLight" w:hint="eastAsia"/>
                        </w:rPr>
                      </w:rPrChange>
                    </w:rPr>
                    <w:t>品管須找出金屬異物混入原因並防止再發生。</w:t>
                  </w:r>
                </w:p>
              </w:tc>
              <w:tc>
                <w:tcPr>
                  <w:tcW w:w="906" w:type="dxa"/>
                  <w:vAlign w:val="center"/>
                  <w:tcPrChange w:id="2764" w:author="user" w:date="2024-10-11T23:20:00Z">
                    <w:tcPr>
                      <w:tcW w:w="906" w:type="dxa"/>
                      <w:vAlign w:val="center"/>
                    </w:tcPr>
                  </w:tcPrChange>
                </w:tcPr>
                <w:p w14:paraId="7868ACF0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bCs/>
                      <w:rPrChange w:id="2765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66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金屬檢測機測試紀錄表</w:t>
                  </w:r>
                </w:p>
                <w:p w14:paraId="62BF6AD9" w14:textId="77777777" w:rsidR="00C521A4" w:rsidRPr="00052464" w:rsidRDefault="00C521A4" w:rsidP="00C521A4">
                  <w:pPr>
                    <w:rPr>
                      <w:rFonts w:ascii="Times New Roman" w:eastAsia="標楷體" w:hAnsi="Times New Roman" w:cs="Times New Roman"/>
                      <w:bCs/>
                      <w:rPrChange w:id="2767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  <w:p w14:paraId="6472E3D1" w14:textId="77777777" w:rsidR="00C521A4" w:rsidRPr="00052464" w:rsidRDefault="00C521A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68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69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異常矯正措施紀錄表</w:t>
                  </w:r>
                </w:p>
                <w:p w14:paraId="269AB2BA" w14:textId="77777777" w:rsidR="00C521A4" w:rsidRPr="00052464" w:rsidRDefault="00C521A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70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</w:p>
                <w:p w14:paraId="17C74F55" w14:textId="77777777" w:rsidR="00C521A4" w:rsidRPr="00052464" w:rsidRDefault="00C521A4" w:rsidP="00C521A4">
                  <w:pPr>
                    <w:jc w:val="center"/>
                    <w:rPr>
                      <w:rFonts w:ascii="Times New Roman" w:eastAsia="標楷體" w:hAnsi="Times New Roman" w:cs="Times New Roman"/>
                      <w:bCs/>
                      <w:rPrChange w:id="2771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r w:rsidRPr="00052464">
                    <w:rPr>
                      <w:rFonts w:ascii="Times New Roman" w:eastAsia="標楷體" w:hAnsi="Times New Roman" w:cs="Times New Roman"/>
                      <w:bCs/>
                      <w:rPrChange w:id="2772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異常反應事件紀錄表</w:t>
                  </w:r>
                </w:p>
              </w:tc>
              <w:tc>
                <w:tcPr>
                  <w:tcW w:w="936" w:type="dxa"/>
                  <w:vAlign w:val="center"/>
                  <w:tcPrChange w:id="2773" w:author="user" w:date="2024-10-11T23:20:00Z">
                    <w:tcPr>
                      <w:tcW w:w="936" w:type="dxa"/>
                      <w:vAlign w:val="center"/>
                    </w:tcPr>
                  </w:tcPrChange>
                </w:tcPr>
                <w:p w14:paraId="543B277A" w14:textId="77777777" w:rsidR="00C521A4" w:rsidRPr="00052464" w:rsidRDefault="005F2384" w:rsidP="00C521A4">
                  <w:pPr>
                    <w:rPr>
                      <w:rFonts w:ascii="Times New Roman" w:eastAsia="標楷體" w:hAnsi="Times New Roman" w:cs="Times New Roman"/>
                      <w:bCs/>
                      <w:rPrChange w:id="2774" w:author="user" w:date="2024-10-12T18:53:00Z">
                        <w:rPr>
                          <w:rFonts w:ascii="Seravek ExtraLight" w:eastAsia="標楷體" w:hAnsi="Seravek ExtraLight"/>
                          <w:bCs/>
                        </w:rPr>
                      </w:rPrChange>
                    </w:rPr>
                  </w:pPr>
                  <w:ins w:id="2775" w:author="user" w:date="2024-10-12T18:43:00Z">
                    <w:r w:rsidRPr="00052464">
                      <w:rPr>
                        <w:rFonts w:ascii="Times New Roman" w:eastAsia="標楷體" w:hAnsi="Times New Roman" w:cs="Times New Roman"/>
                        <w:bCs/>
                        <w:rPrChange w:id="2776" w:author="user" w:date="2024-10-12T18:53:00Z">
                          <w:rPr>
                            <w:rFonts w:ascii="SimSun" w:eastAsia="SimSun" w:hAnsi="SimSun" w:hint="eastAsia"/>
                            <w:bCs/>
                          </w:rPr>
                        </w:rPrChange>
                      </w:rPr>
                      <w:t>每小時</w:t>
                    </w:r>
                  </w:ins>
                  <w:r w:rsidR="00C521A4" w:rsidRPr="00052464">
                    <w:rPr>
                      <w:rFonts w:ascii="Times New Roman" w:eastAsia="標楷體" w:hAnsi="Times New Roman" w:cs="Times New Roman"/>
                      <w:bCs/>
                      <w:rPrChange w:id="2777" w:author="user" w:date="2024-10-12T18:53:00Z">
                        <w:rPr>
                          <w:rFonts w:ascii="Seravek ExtraLight" w:eastAsia="標楷體" w:hAnsi="Seravek ExtraLight" w:hint="eastAsia"/>
                          <w:bCs/>
                        </w:rPr>
                      </w:rPrChange>
                    </w:rPr>
                    <w:t>以金屬測試片測試金屬檢測機是否正常運作。</w:t>
                  </w:r>
                </w:p>
              </w:tc>
            </w:tr>
          </w:tbl>
          <w:p w14:paraId="7A633E4E" w14:textId="77777777" w:rsidR="004376F1" w:rsidRPr="00052464" w:rsidRDefault="004376F1" w:rsidP="00E53CBF">
            <w:pPr>
              <w:tabs>
                <w:tab w:val="left" w:pos="4205"/>
              </w:tabs>
              <w:rPr>
                <w:rFonts w:ascii="Times New Roman" w:eastAsia="標楷體" w:hAnsi="Times New Roman" w:cs="Times New Roman"/>
                <w:rPrChange w:id="2778" w:author="user" w:date="2024-10-12T18:53:00Z">
                  <w:rPr>
                    <w:rFonts w:ascii="Seravek ExtraLight" w:eastAsia="標楷體" w:hAnsi="Seravek ExtraLight"/>
                  </w:rPr>
                </w:rPrChange>
              </w:rPr>
            </w:pPr>
          </w:p>
        </w:tc>
      </w:tr>
    </w:tbl>
    <w:p w14:paraId="3D440E5C" w14:textId="77777777" w:rsidR="001D4074" w:rsidRPr="00052464" w:rsidRDefault="001D4074" w:rsidP="00AD3956">
      <w:pPr>
        <w:tabs>
          <w:tab w:val="left" w:pos="4205"/>
        </w:tabs>
        <w:rPr>
          <w:rFonts w:ascii="Times New Roman" w:eastAsia="標楷體" w:hAnsi="Times New Roman" w:cs="Times New Roman"/>
          <w:rPrChange w:id="2779" w:author="user" w:date="2024-10-12T18:53:00Z">
            <w:rPr>
              <w:rFonts w:ascii="Seravek ExtraLight" w:eastAsia="標楷體" w:hAnsi="Seravek ExtraLight"/>
            </w:rPr>
          </w:rPrChange>
        </w:rPr>
      </w:pPr>
    </w:p>
    <w:sectPr w:rsidR="001D4074" w:rsidRPr="00052464" w:rsidSect="00EF347D">
      <w:headerReference w:type="default" r:id="rId18"/>
      <w:footerReference w:type="default" r:id="rId19"/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82FDD" w14:textId="77777777" w:rsidR="00845EC0" w:rsidRDefault="00845EC0" w:rsidP="00AD3956">
      <w:r>
        <w:separator/>
      </w:r>
    </w:p>
  </w:endnote>
  <w:endnote w:type="continuationSeparator" w:id="0">
    <w:p w14:paraId="41113BCC" w14:textId="77777777" w:rsidR="00845EC0" w:rsidRDefault="00845EC0" w:rsidP="00AD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ravek ExtraLight">
    <w:altName w:val="Corbel"/>
    <w:charset w:val="00"/>
    <w:family w:val="auto"/>
    <w:pitch w:val="variable"/>
    <w:sig w:usb0="00000001" w:usb1="5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052684"/>
      <w:docPartObj>
        <w:docPartGallery w:val="Page Numbers (Bottom of Page)"/>
        <w:docPartUnique/>
      </w:docPartObj>
    </w:sdtPr>
    <w:sdtContent>
      <w:p w14:paraId="6D22226D" w14:textId="77777777" w:rsidR="00E93977" w:rsidRDefault="00E939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7311A">
          <w:rPr>
            <w:noProof/>
            <w:lang w:val="zh-TW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F6784" w14:textId="77777777" w:rsidR="00845EC0" w:rsidRDefault="00845EC0" w:rsidP="00AD3956">
      <w:r>
        <w:separator/>
      </w:r>
    </w:p>
  </w:footnote>
  <w:footnote w:type="continuationSeparator" w:id="0">
    <w:p w14:paraId="43919A65" w14:textId="77777777" w:rsidR="00845EC0" w:rsidRDefault="00845EC0" w:rsidP="00AD3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C6411" w14:textId="77777777" w:rsidR="00E93977" w:rsidRPr="00AD3956" w:rsidRDefault="00E93977" w:rsidP="00AD3956">
    <w:pPr>
      <w:pStyle w:val="a3"/>
      <w:jc w:val="center"/>
      <w:rPr>
        <w:rFonts w:ascii="微軟正黑體" w:eastAsia="微軟正黑體" w:hAnsi="微軟正黑體"/>
        <w:sz w:val="28"/>
        <w:szCs w:val="28"/>
      </w:rPr>
    </w:pPr>
    <w:r>
      <w:rPr>
        <w:rFonts w:ascii="微軟正黑體" w:eastAsia="微軟正黑體" w:hAnsi="微軟正黑體" w:hint="eastAsia"/>
        <w:sz w:val="28"/>
        <w:szCs w:val="28"/>
      </w:rPr>
      <w:t>○○</w:t>
    </w:r>
    <w:r w:rsidRPr="00AD3956">
      <w:rPr>
        <w:rFonts w:ascii="微軟正黑體" w:eastAsia="微軟正黑體" w:hAnsi="微軟正黑體" w:hint="eastAsia"/>
        <w:sz w:val="28"/>
        <w:szCs w:val="28"/>
      </w:rPr>
      <w:t>有機</w:t>
    </w:r>
    <w:r>
      <w:rPr>
        <w:rFonts w:ascii="微軟正黑體" w:eastAsia="微軟正黑體" w:hAnsi="微軟正黑體" w:hint="eastAsia"/>
        <w:sz w:val="28"/>
        <w:szCs w:val="28"/>
      </w:rPr>
      <w:t>分裝</w:t>
    </w:r>
    <w:r w:rsidRPr="00AD3956">
      <w:rPr>
        <w:rFonts w:ascii="微軟正黑體" w:eastAsia="微軟正黑體" w:hAnsi="微軟正黑體" w:hint="eastAsia"/>
        <w:sz w:val="28"/>
        <w:szCs w:val="28"/>
      </w:rPr>
      <w:t>廠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Windows Live" w15:userId="031c4f76dcebcc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56"/>
    <w:rsid w:val="00001CC1"/>
    <w:rsid w:val="00052464"/>
    <w:rsid w:val="00057D89"/>
    <w:rsid w:val="00081156"/>
    <w:rsid w:val="00086501"/>
    <w:rsid w:val="000D2EFF"/>
    <w:rsid w:val="000E5874"/>
    <w:rsid w:val="000E7D67"/>
    <w:rsid w:val="000F61FE"/>
    <w:rsid w:val="000F6A3A"/>
    <w:rsid w:val="00100F6E"/>
    <w:rsid w:val="00125E6E"/>
    <w:rsid w:val="00170891"/>
    <w:rsid w:val="001917F3"/>
    <w:rsid w:val="001D4074"/>
    <w:rsid w:val="001E14B6"/>
    <w:rsid w:val="00237B7A"/>
    <w:rsid w:val="0027311A"/>
    <w:rsid w:val="002E6C80"/>
    <w:rsid w:val="00350483"/>
    <w:rsid w:val="00361BA5"/>
    <w:rsid w:val="00362D0A"/>
    <w:rsid w:val="00386946"/>
    <w:rsid w:val="003C4661"/>
    <w:rsid w:val="00413CA9"/>
    <w:rsid w:val="004376F1"/>
    <w:rsid w:val="004438E2"/>
    <w:rsid w:val="00447C64"/>
    <w:rsid w:val="00466B44"/>
    <w:rsid w:val="004759AE"/>
    <w:rsid w:val="004B7AC9"/>
    <w:rsid w:val="004C37D3"/>
    <w:rsid w:val="004C4540"/>
    <w:rsid w:val="004D13EC"/>
    <w:rsid w:val="0053314E"/>
    <w:rsid w:val="005365B9"/>
    <w:rsid w:val="005A2ADB"/>
    <w:rsid w:val="005B4DCD"/>
    <w:rsid w:val="005C1600"/>
    <w:rsid w:val="005E5A1B"/>
    <w:rsid w:val="005F2384"/>
    <w:rsid w:val="005F31A3"/>
    <w:rsid w:val="00607E05"/>
    <w:rsid w:val="00620E8D"/>
    <w:rsid w:val="00641208"/>
    <w:rsid w:val="0066524B"/>
    <w:rsid w:val="006C6934"/>
    <w:rsid w:val="006D3BE3"/>
    <w:rsid w:val="006E28DF"/>
    <w:rsid w:val="006E2AC3"/>
    <w:rsid w:val="006E7747"/>
    <w:rsid w:val="006F59D7"/>
    <w:rsid w:val="0074242C"/>
    <w:rsid w:val="007A4BC6"/>
    <w:rsid w:val="007A665E"/>
    <w:rsid w:val="007B7CDA"/>
    <w:rsid w:val="007D46A1"/>
    <w:rsid w:val="007E0354"/>
    <w:rsid w:val="00804EC0"/>
    <w:rsid w:val="00806EA3"/>
    <w:rsid w:val="0081132C"/>
    <w:rsid w:val="00843C8F"/>
    <w:rsid w:val="00845EC0"/>
    <w:rsid w:val="00877000"/>
    <w:rsid w:val="00890585"/>
    <w:rsid w:val="008A2B6F"/>
    <w:rsid w:val="008A3131"/>
    <w:rsid w:val="008A65F1"/>
    <w:rsid w:val="008D0C97"/>
    <w:rsid w:val="00943FE1"/>
    <w:rsid w:val="00950A05"/>
    <w:rsid w:val="00972308"/>
    <w:rsid w:val="0099742A"/>
    <w:rsid w:val="009A365A"/>
    <w:rsid w:val="00A13855"/>
    <w:rsid w:val="00A141F0"/>
    <w:rsid w:val="00A7167D"/>
    <w:rsid w:val="00A82C01"/>
    <w:rsid w:val="00AA12F6"/>
    <w:rsid w:val="00AD3956"/>
    <w:rsid w:val="00AE1F44"/>
    <w:rsid w:val="00B07DDE"/>
    <w:rsid w:val="00B1167E"/>
    <w:rsid w:val="00B637AE"/>
    <w:rsid w:val="00C20C00"/>
    <w:rsid w:val="00C34087"/>
    <w:rsid w:val="00C5088A"/>
    <w:rsid w:val="00C521A4"/>
    <w:rsid w:val="00C757F8"/>
    <w:rsid w:val="00CE138A"/>
    <w:rsid w:val="00D61B34"/>
    <w:rsid w:val="00DD24A2"/>
    <w:rsid w:val="00DD7776"/>
    <w:rsid w:val="00E0292D"/>
    <w:rsid w:val="00E23C43"/>
    <w:rsid w:val="00E32231"/>
    <w:rsid w:val="00E53CBF"/>
    <w:rsid w:val="00E93977"/>
    <w:rsid w:val="00EC7541"/>
    <w:rsid w:val="00EE03EF"/>
    <w:rsid w:val="00EF347D"/>
    <w:rsid w:val="00F268E3"/>
    <w:rsid w:val="00F26FF9"/>
    <w:rsid w:val="00F61F6F"/>
    <w:rsid w:val="00F86647"/>
    <w:rsid w:val="00F86E45"/>
    <w:rsid w:val="00FA5219"/>
    <w:rsid w:val="00FD24E7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14D2"/>
  <w15:docId w15:val="{DD3E8A58-74C5-4195-9C0F-4C7475CA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39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3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3956"/>
    <w:rPr>
      <w:sz w:val="20"/>
      <w:szCs w:val="20"/>
    </w:rPr>
  </w:style>
  <w:style w:type="table" w:styleId="a7">
    <w:name w:val="Table Grid"/>
    <w:basedOn w:val="a1"/>
    <w:uiPriority w:val="59"/>
    <w:rsid w:val="00AD3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53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53CB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0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712079-6805-4370-949B-E6ADF89B0067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AB08322-A523-4ECA-9B44-6FBB120E2F71}">
      <dgm:prSet phldrT="[文字]"/>
      <dgm:spPr/>
      <dgm:t>
        <a:bodyPr/>
        <a:lstStyle/>
        <a:p>
          <a:pPr algn="ctr"/>
          <a:r>
            <a:rPr lang="en-US" altLang="zh-TW"/>
            <a:t>1</a:t>
          </a:r>
          <a:r>
            <a:rPr lang="en-US" altLang="zh-CN"/>
            <a:t>-2 </a:t>
          </a:r>
          <a:r>
            <a:rPr lang="zh-CN" altLang="en-US"/>
            <a:t>包材</a:t>
          </a:r>
          <a:r>
            <a:rPr lang="zh-TW" altLang="en-US"/>
            <a:t>驗收</a:t>
          </a:r>
        </a:p>
      </dgm:t>
    </dgm:pt>
    <dgm:pt modelId="{6991A4C0-5EA7-4456-9B12-6307384CB8C7}" type="parTrans" cxnId="{E68FE7EC-4F5B-4FC1-87B1-ADD7591C44F6}">
      <dgm:prSet/>
      <dgm:spPr/>
      <dgm:t>
        <a:bodyPr/>
        <a:lstStyle/>
        <a:p>
          <a:pPr algn="ctr"/>
          <a:endParaRPr lang="zh-TW" altLang="en-US"/>
        </a:p>
      </dgm:t>
    </dgm:pt>
    <dgm:pt modelId="{CFC4801E-C363-4AC0-BCF7-6111AEEE5CB7}" type="sibTrans" cxnId="{E68FE7EC-4F5B-4FC1-87B1-ADD7591C44F6}">
      <dgm:prSet/>
      <dgm:spPr/>
      <dgm:t>
        <a:bodyPr/>
        <a:lstStyle/>
        <a:p>
          <a:pPr algn="ctr"/>
          <a:endParaRPr lang="zh-TW" altLang="en-US"/>
        </a:p>
      </dgm:t>
    </dgm:pt>
    <dgm:pt modelId="{FE54CBD4-13C5-4611-867E-B2947F181265}">
      <dgm:prSet phldrT="[文字]"/>
      <dgm:spPr/>
      <dgm:t>
        <a:bodyPr/>
        <a:lstStyle/>
        <a:p>
          <a:pPr algn="ctr"/>
          <a:r>
            <a:rPr lang="en-US" altLang="zh-TW"/>
            <a:t>2</a:t>
          </a:r>
          <a:r>
            <a:rPr lang="en-US" altLang="zh-CN"/>
            <a:t>-2 </a:t>
          </a:r>
          <a:r>
            <a:rPr lang="zh-CN" altLang="en-US"/>
            <a:t>包材儲存</a:t>
          </a:r>
          <a:endParaRPr lang="zh-TW" altLang="en-US"/>
        </a:p>
      </dgm:t>
    </dgm:pt>
    <dgm:pt modelId="{5005FFDB-A35B-48DE-A68C-E0F00CFA0223}" type="parTrans" cxnId="{F6232BEE-DA3C-4011-A69C-153263D06A68}">
      <dgm:prSet/>
      <dgm:spPr/>
      <dgm:t>
        <a:bodyPr/>
        <a:lstStyle/>
        <a:p>
          <a:pPr algn="ctr"/>
          <a:endParaRPr lang="zh-TW" altLang="en-US"/>
        </a:p>
      </dgm:t>
    </dgm:pt>
    <dgm:pt modelId="{1F238361-F05C-4100-9D0C-B70D63290C9A}" type="sibTrans" cxnId="{F6232BEE-DA3C-4011-A69C-153263D06A68}">
      <dgm:prSet/>
      <dgm:spPr/>
      <dgm:t>
        <a:bodyPr/>
        <a:lstStyle/>
        <a:p>
          <a:pPr algn="ctr"/>
          <a:endParaRPr lang="zh-TW" altLang="en-US"/>
        </a:p>
      </dgm:t>
    </dgm:pt>
    <dgm:pt modelId="{A9CC170C-EF43-42C2-8371-6569EEF78E4F}" type="pres">
      <dgm:prSet presAssocID="{24712079-6805-4370-949B-E6ADF89B0067}" presName="linearFlow" presStyleCnt="0">
        <dgm:presLayoutVars>
          <dgm:resizeHandles val="exact"/>
        </dgm:presLayoutVars>
      </dgm:prSet>
      <dgm:spPr/>
    </dgm:pt>
    <dgm:pt modelId="{07862A05-A694-4FE9-BAAC-24E3B3E35914}" type="pres">
      <dgm:prSet presAssocID="{AAB08322-A523-4ECA-9B44-6FBB120E2F71}" presName="node" presStyleLbl="node1" presStyleIdx="0" presStyleCnt="2">
        <dgm:presLayoutVars>
          <dgm:bulletEnabled val="1"/>
        </dgm:presLayoutVars>
      </dgm:prSet>
      <dgm:spPr/>
    </dgm:pt>
    <dgm:pt modelId="{B388CA4E-634A-4E89-99A1-E5670ED7BCA5}" type="pres">
      <dgm:prSet presAssocID="{CFC4801E-C363-4AC0-BCF7-6111AEEE5CB7}" presName="sibTrans" presStyleLbl="sibTrans2D1" presStyleIdx="0" presStyleCnt="1"/>
      <dgm:spPr/>
    </dgm:pt>
    <dgm:pt modelId="{B956025B-CF4A-43CF-87C8-3D562A527BE9}" type="pres">
      <dgm:prSet presAssocID="{CFC4801E-C363-4AC0-BCF7-6111AEEE5CB7}" presName="connectorText" presStyleLbl="sibTrans2D1" presStyleIdx="0" presStyleCnt="1"/>
      <dgm:spPr/>
    </dgm:pt>
    <dgm:pt modelId="{23C46EE0-2287-490F-9CE7-65321A649305}" type="pres">
      <dgm:prSet presAssocID="{FE54CBD4-13C5-4611-867E-B2947F181265}" presName="node" presStyleLbl="node1" presStyleIdx="1" presStyleCnt="2">
        <dgm:presLayoutVars>
          <dgm:bulletEnabled val="1"/>
        </dgm:presLayoutVars>
      </dgm:prSet>
      <dgm:spPr/>
    </dgm:pt>
  </dgm:ptLst>
  <dgm:cxnLst>
    <dgm:cxn modelId="{A4425639-F4B7-4021-A7A9-0724FFFEF6F4}" type="presOf" srcId="{24712079-6805-4370-949B-E6ADF89B0067}" destId="{A9CC170C-EF43-42C2-8371-6569EEF78E4F}" srcOrd="0" destOrd="0" presId="urn:microsoft.com/office/officeart/2005/8/layout/process2"/>
    <dgm:cxn modelId="{0DA87071-583D-4219-A943-A82B0462C0CC}" type="presOf" srcId="{AAB08322-A523-4ECA-9B44-6FBB120E2F71}" destId="{07862A05-A694-4FE9-BAAC-24E3B3E35914}" srcOrd="0" destOrd="0" presId="urn:microsoft.com/office/officeart/2005/8/layout/process2"/>
    <dgm:cxn modelId="{9837C382-0534-4432-8955-3A8B0F3317A0}" type="presOf" srcId="{FE54CBD4-13C5-4611-867E-B2947F181265}" destId="{23C46EE0-2287-490F-9CE7-65321A649305}" srcOrd="0" destOrd="0" presId="urn:microsoft.com/office/officeart/2005/8/layout/process2"/>
    <dgm:cxn modelId="{05E87D85-4277-4D8B-95F5-843164B4486D}" type="presOf" srcId="{CFC4801E-C363-4AC0-BCF7-6111AEEE5CB7}" destId="{B956025B-CF4A-43CF-87C8-3D562A527BE9}" srcOrd="1" destOrd="0" presId="urn:microsoft.com/office/officeart/2005/8/layout/process2"/>
    <dgm:cxn modelId="{BCFF2B89-529D-46F1-89CD-F698E051D20F}" type="presOf" srcId="{CFC4801E-C363-4AC0-BCF7-6111AEEE5CB7}" destId="{B388CA4E-634A-4E89-99A1-E5670ED7BCA5}" srcOrd="0" destOrd="0" presId="urn:microsoft.com/office/officeart/2005/8/layout/process2"/>
    <dgm:cxn modelId="{E68FE7EC-4F5B-4FC1-87B1-ADD7591C44F6}" srcId="{24712079-6805-4370-949B-E6ADF89B0067}" destId="{AAB08322-A523-4ECA-9B44-6FBB120E2F71}" srcOrd="0" destOrd="0" parTransId="{6991A4C0-5EA7-4456-9B12-6307384CB8C7}" sibTransId="{CFC4801E-C363-4AC0-BCF7-6111AEEE5CB7}"/>
    <dgm:cxn modelId="{F6232BEE-DA3C-4011-A69C-153263D06A68}" srcId="{24712079-6805-4370-949B-E6ADF89B0067}" destId="{FE54CBD4-13C5-4611-867E-B2947F181265}" srcOrd="1" destOrd="0" parTransId="{5005FFDB-A35B-48DE-A68C-E0F00CFA0223}" sibTransId="{1F238361-F05C-4100-9D0C-B70D63290C9A}"/>
    <dgm:cxn modelId="{33BFAFFF-1741-42E8-BDC3-92A7944F2111}" type="presParOf" srcId="{A9CC170C-EF43-42C2-8371-6569EEF78E4F}" destId="{07862A05-A694-4FE9-BAAC-24E3B3E35914}" srcOrd="0" destOrd="0" presId="urn:microsoft.com/office/officeart/2005/8/layout/process2"/>
    <dgm:cxn modelId="{572736E6-6E55-4ACA-B242-2069D8E16ABF}" type="presParOf" srcId="{A9CC170C-EF43-42C2-8371-6569EEF78E4F}" destId="{B388CA4E-634A-4E89-99A1-E5670ED7BCA5}" srcOrd="1" destOrd="0" presId="urn:microsoft.com/office/officeart/2005/8/layout/process2"/>
    <dgm:cxn modelId="{7CCBEE8A-3FE2-4EFF-85BA-FFDF01604C21}" type="presParOf" srcId="{B388CA4E-634A-4E89-99A1-E5670ED7BCA5}" destId="{B956025B-CF4A-43CF-87C8-3D562A527BE9}" srcOrd="0" destOrd="0" presId="urn:microsoft.com/office/officeart/2005/8/layout/process2"/>
    <dgm:cxn modelId="{E95B875D-9BC1-4C69-A526-FAE262C464C8}" type="presParOf" srcId="{A9CC170C-EF43-42C2-8371-6569EEF78E4F}" destId="{23C46EE0-2287-490F-9CE7-65321A649305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712079-6805-4370-949B-E6ADF89B0067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AAB08322-A523-4ECA-9B44-6FBB120E2F71}">
      <dgm:prSet phldrT="[文字]"/>
      <dgm:spPr/>
      <dgm:t>
        <a:bodyPr/>
        <a:lstStyle/>
        <a:p>
          <a:pPr algn="ctr"/>
          <a:r>
            <a:rPr lang="en-US" altLang="zh-TW"/>
            <a:t>1</a:t>
          </a:r>
          <a:r>
            <a:rPr lang="en-US" altLang="zh-CN"/>
            <a:t>-1 </a:t>
          </a:r>
          <a:r>
            <a:rPr lang="zh-TW" altLang="en-US"/>
            <a:t>蔬菜驗收</a:t>
          </a:r>
        </a:p>
      </dgm:t>
    </dgm:pt>
    <dgm:pt modelId="{6991A4C0-5EA7-4456-9B12-6307384CB8C7}" type="parTrans" cxnId="{E68FE7EC-4F5B-4FC1-87B1-ADD7591C44F6}">
      <dgm:prSet/>
      <dgm:spPr/>
      <dgm:t>
        <a:bodyPr/>
        <a:lstStyle/>
        <a:p>
          <a:pPr algn="ctr"/>
          <a:endParaRPr lang="zh-TW" altLang="en-US"/>
        </a:p>
      </dgm:t>
    </dgm:pt>
    <dgm:pt modelId="{CFC4801E-C363-4AC0-BCF7-6111AEEE5CB7}" type="sibTrans" cxnId="{E68FE7EC-4F5B-4FC1-87B1-ADD7591C44F6}">
      <dgm:prSet/>
      <dgm:spPr/>
      <dgm:t>
        <a:bodyPr/>
        <a:lstStyle/>
        <a:p>
          <a:pPr algn="ctr"/>
          <a:endParaRPr lang="zh-TW" altLang="en-US"/>
        </a:p>
      </dgm:t>
    </dgm:pt>
    <dgm:pt modelId="{FE54CBD4-13C5-4611-867E-B2947F181265}">
      <dgm:prSet phldrT="[文字]"/>
      <dgm:spPr/>
      <dgm:t>
        <a:bodyPr/>
        <a:lstStyle/>
        <a:p>
          <a:pPr algn="ctr"/>
          <a:r>
            <a:rPr lang="en-US" altLang="zh-CN"/>
            <a:t>2-1 </a:t>
          </a:r>
          <a:r>
            <a:rPr lang="zh-TW" altLang="en-US"/>
            <a:t>原料冷藏</a:t>
          </a:r>
        </a:p>
      </dgm:t>
    </dgm:pt>
    <dgm:pt modelId="{5005FFDB-A35B-48DE-A68C-E0F00CFA0223}" type="parTrans" cxnId="{F6232BEE-DA3C-4011-A69C-153263D06A68}">
      <dgm:prSet/>
      <dgm:spPr/>
      <dgm:t>
        <a:bodyPr/>
        <a:lstStyle/>
        <a:p>
          <a:pPr algn="ctr"/>
          <a:endParaRPr lang="zh-TW" altLang="en-US"/>
        </a:p>
      </dgm:t>
    </dgm:pt>
    <dgm:pt modelId="{1F238361-F05C-4100-9D0C-B70D63290C9A}" type="sibTrans" cxnId="{F6232BEE-DA3C-4011-A69C-153263D06A68}">
      <dgm:prSet/>
      <dgm:spPr/>
      <dgm:t>
        <a:bodyPr/>
        <a:lstStyle/>
        <a:p>
          <a:pPr algn="ctr"/>
          <a:endParaRPr lang="zh-TW" altLang="en-US"/>
        </a:p>
      </dgm:t>
    </dgm:pt>
    <dgm:pt modelId="{E1C90B4C-C08A-4773-9E87-91EA390BABD7}">
      <dgm:prSet phldrT="[文字]"/>
      <dgm:spPr/>
      <dgm:t>
        <a:bodyPr/>
        <a:lstStyle/>
        <a:p>
          <a:pPr algn="ctr"/>
          <a:r>
            <a:rPr lang="en-US" altLang="zh-TW"/>
            <a:t>3 </a:t>
          </a:r>
          <a:r>
            <a:rPr lang="zh-TW" altLang="en-US"/>
            <a:t>拆箱選別</a:t>
          </a:r>
        </a:p>
      </dgm:t>
    </dgm:pt>
    <dgm:pt modelId="{B59806DD-80E6-4D7A-97CE-72E053C45853}" type="parTrans" cxnId="{E9FC7470-49BE-4EE3-8AD6-D001DAA3949C}">
      <dgm:prSet/>
      <dgm:spPr/>
      <dgm:t>
        <a:bodyPr/>
        <a:lstStyle/>
        <a:p>
          <a:pPr algn="ctr"/>
          <a:endParaRPr lang="zh-TW" altLang="en-US"/>
        </a:p>
      </dgm:t>
    </dgm:pt>
    <dgm:pt modelId="{6AE91140-8C83-49BA-99C7-D2D6EFFBB3A6}" type="sibTrans" cxnId="{E9FC7470-49BE-4EE3-8AD6-D001DAA3949C}">
      <dgm:prSet/>
      <dgm:spPr/>
      <dgm:t>
        <a:bodyPr/>
        <a:lstStyle/>
        <a:p>
          <a:pPr algn="ctr"/>
          <a:endParaRPr lang="zh-TW" altLang="en-US"/>
        </a:p>
      </dgm:t>
    </dgm:pt>
    <dgm:pt modelId="{59B3461D-94B9-4A62-A626-A5DC425689B0}">
      <dgm:prSet/>
      <dgm:spPr/>
      <dgm:t>
        <a:bodyPr/>
        <a:lstStyle/>
        <a:p>
          <a:pPr algn="ctr"/>
          <a:r>
            <a:rPr lang="en-US" altLang="zh-TW"/>
            <a:t>4 </a:t>
          </a:r>
          <a:r>
            <a:rPr lang="zh-TW" altLang="en-US"/>
            <a:t>定寸截切</a:t>
          </a:r>
        </a:p>
      </dgm:t>
    </dgm:pt>
    <dgm:pt modelId="{5F2DE880-04A1-4F2D-921D-5DF86A542D12}" type="parTrans" cxnId="{4A345CC4-9030-4D61-ABEA-F655485D2CEF}">
      <dgm:prSet/>
      <dgm:spPr/>
      <dgm:t>
        <a:bodyPr/>
        <a:lstStyle/>
        <a:p>
          <a:pPr algn="ctr"/>
          <a:endParaRPr lang="zh-TW" altLang="en-US"/>
        </a:p>
      </dgm:t>
    </dgm:pt>
    <dgm:pt modelId="{52E0768D-B52C-43FE-B65D-B9767E952561}" type="sibTrans" cxnId="{4A345CC4-9030-4D61-ABEA-F655485D2CEF}">
      <dgm:prSet/>
      <dgm:spPr/>
      <dgm:t>
        <a:bodyPr/>
        <a:lstStyle/>
        <a:p>
          <a:pPr algn="ctr"/>
          <a:endParaRPr lang="zh-TW" altLang="en-US"/>
        </a:p>
      </dgm:t>
    </dgm:pt>
    <dgm:pt modelId="{99B6F7CC-CF29-4515-A531-B36537FF5D49}">
      <dgm:prSet/>
      <dgm:spPr/>
      <dgm:t>
        <a:bodyPr/>
        <a:lstStyle/>
        <a:p>
          <a:pPr algn="ctr"/>
          <a:r>
            <a:rPr lang="en-US" altLang="zh-TW"/>
            <a:t>5 </a:t>
          </a:r>
          <a:r>
            <a:rPr lang="zh-TW" altLang="en-US"/>
            <a:t>粗洗清潔</a:t>
          </a:r>
        </a:p>
      </dgm:t>
    </dgm:pt>
    <dgm:pt modelId="{C6161F1F-F3D6-4322-AE06-34544C346FDF}" type="parTrans" cxnId="{AE078E73-77D9-4128-80D2-05511EECDE7C}">
      <dgm:prSet/>
      <dgm:spPr/>
      <dgm:t>
        <a:bodyPr/>
        <a:lstStyle/>
        <a:p>
          <a:pPr algn="ctr"/>
          <a:endParaRPr lang="zh-TW" altLang="en-US"/>
        </a:p>
      </dgm:t>
    </dgm:pt>
    <dgm:pt modelId="{5FAB1F61-4D20-47A7-9F56-2AD957AC9E2D}" type="sibTrans" cxnId="{AE078E73-77D9-4128-80D2-05511EECDE7C}">
      <dgm:prSet/>
      <dgm:spPr/>
      <dgm:t>
        <a:bodyPr/>
        <a:lstStyle/>
        <a:p>
          <a:pPr algn="ctr"/>
          <a:endParaRPr lang="zh-TW" altLang="en-US"/>
        </a:p>
      </dgm:t>
    </dgm:pt>
    <dgm:pt modelId="{22730B36-FB6E-4D60-B213-0C49A594AE8D}">
      <dgm:prSet/>
      <dgm:spPr/>
      <dgm:t>
        <a:bodyPr/>
        <a:lstStyle/>
        <a:p>
          <a:pPr algn="ctr"/>
          <a:r>
            <a:rPr lang="en-US" altLang="zh-TW"/>
            <a:t>6 </a:t>
          </a:r>
          <a:r>
            <a:rPr lang="zh-TW" altLang="en-US"/>
            <a:t>精洗預冷</a:t>
          </a:r>
        </a:p>
      </dgm:t>
    </dgm:pt>
    <dgm:pt modelId="{3D385603-391F-4523-B3A9-E11BF548958D}" type="parTrans" cxnId="{C27DF9FD-19BD-470E-A7AE-381A3A65DF3C}">
      <dgm:prSet/>
      <dgm:spPr/>
      <dgm:t>
        <a:bodyPr/>
        <a:lstStyle/>
        <a:p>
          <a:pPr algn="ctr"/>
          <a:endParaRPr lang="zh-TW" altLang="en-US"/>
        </a:p>
      </dgm:t>
    </dgm:pt>
    <dgm:pt modelId="{2C427284-A586-49FE-A222-B0A07A10CF18}" type="sibTrans" cxnId="{C27DF9FD-19BD-470E-A7AE-381A3A65DF3C}">
      <dgm:prSet/>
      <dgm:spPr/>
      <dgm:t>
        <a:bodyPr/>
        <a:lstStyle/>
        <a:p>
          <a:pPr algn="ctr"/>
          <a:endParaRPr lang="zh-TW" altLang="en-US"/>
        </a:p>
      </dgm:t>
    </dgm:pt>
    <dgm:pt modelId="{830F72B0-D665-4570-ABBE-19C52F73DFB8}">
      <dgm:prSet/>
      <dgm:spPr/>
      <dgm:t>
        <a:bodyPr/>
        <a:lstStyle/>
        <a:p>
          <a:r>
            <a:rPr lang="en-US" altLang="zh-TW"/>
            <a:t>7 </a:t>
          </a:r>
          <a:r>
            <a:rPr lang="zh-TW" altLang="en-US"/>
            <a:t>滴乾分裝</a:t>
          </a:r>
        </a:p>
      </dgm:t>
    </dgm:pt>
    <dgm:pt modelId="{6194302F-EA89-4C35-B8BD-535F16265C3F}" type="parTrans" cxnId="{99082B9F-FC66-4FDD-82BA-0AC6E2F2C2D6}">
      <dgm:prSet/>
      <dgm:spPr/>
      <dgm:t>
        <a:bodyPr/>
        <a:lstStyle/>
        <a:p>
          <a:endParaRPr lang="zh-TW" altLang="en-US"/>
        </a:p>
      </dgm:t>
    </dgm:pt>
    <dgm:pt modelId="{4F6624D8-FADE-45EB-A6D2-A307BBC3171E}" type="sibTrans" cxnId="{99082B9F-FC66-4FDD-82BA-0AC6E2F2C2D6}">
      <dgm:prSet/>
      <dgm:spPr/>
      <dgm:t>
        <a:bodyPr/>
        <a:lstStyle/>
        <a:p>
          <a:endParaRPr lang="zh-TW" altLang="en-US"/>
        </a:p>
      </dgm:t>
    </dgm:pt>
    <dgm:pt modelId="{EFDA91E6-93A0-4DA0-AAAD-21FE1FF0EF89}">
      <dgm:prSet/>
      <dgm:spPr/>
      <dgm:t>
        <a:bodyPr/>
        <a:lstStyle/>
        <a:p>
          <a:r>
            <a:rPr lang="en-US" altLang="zh-TW"/>
            <a:t>8 </a:t>
          </a:r>
          <a:r>
            <a:rPr lang="zh-TW" altLang="en-US"/>
            <a:t>成品冷藏</a:t>
          </a:r>
        </a:p>
      </dgm:t>
    </dgm:pt>
    <dgm:pt modelId="{5AB80B67-4077-4CD3-84DE-0C51DD1F524E}" type="sibTrans" cxnId="{518604ED-4EF8-4E06-89E3-49E4A22DC87E}">
      <dgm:prSet/>
      <dgm:spPr/>
      <dgm:t>
        <a:bodyPr/>
        <a:lstStyle/>
        <a:p>
          <a:endParaRPr lang="zh-TW" altLang="en-US"/>
        </a:p>
      </dgm:t>
    </dgm:pt>
    <dgm:pt modelId="{5809FCCE-57E0-43B3-B277-283CC443C071}" type="parTrans" cxnId="{518604ED-4EF8-4E06-89E3-49E4A22DC87E}">
      <dgm:prSet/>
      <dgm:spPr/>
      <dgm:t>
        <a:bodyPr/>
        <a:lstStyle/>
        <a:p>
          <a:endParaRPr lang="zh-TW" altLang="en-US"/>
        </a:p>
      </dgm:t>
    </dgm:pt>
    <dgm:pt modelId="{90465F97-9C37-4F8C-A93E-3619E0EB1AD9}">
      <dgm:prSet/>
      <dgm:spPr/>
      <dgm:t>
        <a:bodyPr/>
        <a:lstStyle/>
        <a:p>
          <a:r>
            <a:rPr lang="en-US" altLang="zh-CN"/>
            <a:t>9 </a:t>
          </a:r>
          <a:r>
            <a:rPr lang="zh-CN" altLang="en-US"/>
            <a:t>運送</a:t>
          </a:r>
          <a:endParaRPr lang="zh-TW" altLang="en-US"/>
        </a:p>
      </dgm:t>
    </dgm:pt>
    <dgm:pt modelId="{CAB3938A-AD37-44BF-839C-39A1F214BB7E}" type="parTrans" cxnId="{963122CB-C907-49A7-A550-E5C94ACA65F3}">
      <dgm:prSet/>
      <dgm:spPr/>
      <dgm:t>
        <a:bodyPr/>
        <a:lstStyle/>
        <a:p>
          <a:endParaRPr lang="zh-TW" altLang="en-US"/>
        </a:p>
      </dgm:t>
    </dgm:pt>
    <dgm:pt modelId="{E7D1F143-1231-49A1-9D87-412BE4DBE8C7}" type="sibTrans" cxnId="{963122CB-C907-49A7-A550-E5C94ACA65F3}">
      <dgm:prSet/>
      <dgm:spPr/>
      <dgm:t>
        <a:bodyPr/>
        <a:lstStyle/>
        <a:p>
          <a:endParaRPr lang="zh-TW" altLang="en-US"/>
        </a:p>
      </dgm:t>
    </dgm:pt>
    <dgm:pt modelId="{A9CC170C-EF43-42C2-8371-6569EEF78E4F}" type="pres">
      <dgm:prSet presAssocID="{24712079-6805-4370-949B-E6ADF89B0067}" presName="linearFlow" presStyleCnt="0">
        <dgm:presLayoutVars>
          <dgm:resizeHandles val="exact"/>
        </dgm:presLayoutVars>
      </dgm:prSet>
      <dgm:spPr/>
    </dgm:pt>
    <dgm:pt modelId="{07862A05-A694-4FE9-BAAC-24E3B3E35914}" type="pres">
      <dgm:prSet presAssocID="{AAB08322-A523-4ECA-9B44-6FBB120E2F71}" presName="node" presStyleLbl="node1" presStyleIdx="0" presStyleCnt="9">
        <dgm:presLayoutVars>
          <dgm:bulletEnabled val="1"/>
        </dgm:presLayoutVars>
      </dgm:prSet>
      <dgm:spPr/>
    </dgm:pt>
    <dgm:pt modelId="{B388CA4E-634A-4E89-99A1-E5670ED7BCA5}" type="pres">
      <dgm:prSet presAssocID="{CFC4801E-C363-4AC0-BCF7-6111AEEE5CB7}" presName="sibTrans" presStyleLbl="sibTrans2D1" presStyleIdx="0" presStyleCnt="8"/>
      <dgm:spPr/>
    </dgm:pt>
    <dgm:pt modelId="{B956025B-CF4A-43CF-87C8-3D562A527BE9}" type="pres">
      <dgm:prSet presAssocID="{CFC4801E-C363-4AC0-BCF7-6111AEEE5CB7}" presName="connectorText" presStyleLbl="sibTrans2D1" presStyleIdx="0" presStyleCnt="8"/>
      <dgm:spPr/>
    </dgm:pt>
    <dgm:pt modelId="{23C46EE0-2287-490F-9CE7-65321A649305}" type="pres">
      <dgm:prSet presAssocID="{FE54CBD4-13C5-4611-867E-B2947F181265}" presName="node" presStyleLbl="node1" presStyleIdx="1" presStyleCnt="9">
        <dgm:presLayoutVars>
          <dgm:bulletEnabled val="1"/>
        </dgm:presLayoutVars>
      </dgm:prSet>
      <dgm:spPr/>
    </dgm:pt>
    <dgm:pt modelId="{B73FFF1F-55C4-49D1-9650-A74708C889DB}" type="pres">
      <dgm:prSet presAssocID="{1F238361-F05C-4100-9D0C-B70D63290C9A}" presName="sibTrans" presStyleLbl="sibTrans2D1" presStyleIdx="1" presStyleCnt="8"/>
      <dgm:spPr/>
    </dgm:pt>
    <dgm:pt modelId="{41E6FFD4-BDE1-42AC-B113-279FEBF3AB79}" type="pres">
      <dgm:prSet presAssocID="{1F238361-F05C-4100-9D0C-B70D63290C9A}" presName="connectorText" presStyleLbl="sibTrans2D1" presStyleIdx="1" presStyleCnt="8"/>
      <dgm:spPr/>
    </dgm:pt>
    <dgm:pt modelId="{A6DFD544-0299-4824-9B10-B1A5C8D206DE}" type="pres">
      <dgm:prSet presAssocID="{E1C90B4C-C08A-4773-9E87-91EA390BABD7}" presName="node" presStyleLbl="node1" presStyleIdx="2" presStyleCnt="9">
        <dgm:presLayoutVars>
          <dgm:bulletEnabled val="1"/>
        </dgm:presLayoutVars>
      </dgm:prSet>
      <dgm:spPr/>
    </dgm:pt>
    <dgm:pt modelId="{8B570C1A-69F5-4D16-979E-7F4624C11F2E}" type="pres">
      <dgm:prSet presAssocID="{6AE91140-8C83-49BA-99C7-D2D6EFFBB3A6}" presName="sibTrans" presStyleLbl="sibTrans2D1" presStyleIdx="2" presStyleCnt="8"/>
      <dgm:spPr/>
    </dgm:pt>
    <dgm:pt modelId="{DE1AE466-B4A2-401C-97F7-E57740179EC3}" type="pres">
      <dgm:prSet presAssocID="{6AE91140-8C83-49BA-99C7-D2D6EFFBB3A6}" presName="connectorText" presStyleLbl="sibTrans2D1" presStyleIdx="2" presStyleCnt="8"/>
      <dgm:spPr/>
    </dgm:pt>
    <dgm:pt modelId="{300E04E7-7C4D-4645-B4F8-CE73A3EB17EB}" type="pres">
      <dgm:prSet presAssocID="{59B3461D-94B9-4A62-A626-A5DC425689B0}" presName="node" presStyleLbl="node1" presStyleIdx="3" presStyleCnt="9">
        <dgm:presLayoutVars>
          <dgm:bulletEnabled val="1"/>
        </dgm:presLayoutVars>
      </dgm:prSet>
      <dgm:spPr/>
    </dgm:pt>
    <dgm:pt modelId="{D3368AD0-384B-4FF4-9748-C7596B9128EE}" type="pres">
      <dgm:prSet presAssocID="{52E0768D-B52C-43FE-B65D-B9767E952561}" presName="sibTrans" presStyleLbl="sibTrans2D1" presStyleIdx="3" presStyleCnt="8"/>
      <dgm:spPr/>
    </dgm:pt>
    <dgm:pt modelId="{A2BCA565-074D-44BA-9AF2-13BAE541A4E6}" type="pres">
      <dgm:prSet presAssocID="{52E0768D-B52C-43FE-B65D-B9767E952561}" presName="connectorText" presStyleLbl="sibTrans2D1" presStyleIdx="3" presStyleCnt="8"/>
      <dgm:spPr/>
    </dgm:pt>
    <dgm:pt modelId="{9270215C-3E8A-4271-AE92-8E5711797975}" type="pres">
      <dgm:prSet presAssocID="{99B6F7CC-CF29-4515-A531-B36537FF5D49}" presName="node" presStyleLbl="node1" presStyleIdx="4" presStyleCnt="9">
        <dgm:presLayoutVars>
          <dgm:bulletEnabled val="1"/>
        </dgm:presLayoutVars>
      </dgm:prSet>
      <dgm:spPr/>
    </dgm:pt>
    <dgm:pt modelId="{B773D6EA-2320-4C2D-BA5F-9024113EEB9A}" type="pres">
      <dgm:prSet presAssocID="{5FAB1F61-4D20-47A7-9F56-2AD957AC9E2D}" presName="sibTrans" presStyleLbl="sibTrans2D1" presStyleIdx="4" presStyleCnt="8"/>
      <dgm:spPr/>
    </dgm:pt>
    <dgm:pt modelId="{A3A05AF3-16C2-4976-B665-9CFE2DB42FAD}" type="pres">
      <dgm:prSet presAssocID="{5FAB1F61-4D20-47A7-9F56-2AD957AC9E2D}" presName="connectorText" presStyleLbl="sibTrans2D1" presStyleIdx="4" presStyleCnt="8"/>
      <dgm:spPr/>
    </dgm:pt>
    <dgm:pt modelId="{D9146582-7968-4C1F-A2AE-E706B00AE43E}" type="pres">
      <dgm:prSet presAssocID="{22730B36-FB6E-4D60-B213-0C49A594AE8D}" presName="node" presStyleLbl="node1" presStyleIdx="5" presStyleCnt="9">
        <dgm:presLayoutVars>
          <dgm:bulletEnabled val="1"/>
        </dgm:presLayoutVars>
      </dgm:prSet>
      <dgm:spPr/>
    </dgm:pt>
    <dgm:pt modelId="{4700215C-C48E-43B5-9659-B4E7637FEFC8}" type="pres">
      <dgm:prSet presAssocID="{2C427284-A586-49FE-A222-B0A07A10CF18}" presName="sibTrans" presStyleLbl="sibTrans2D1" presStyleIdx="5" presStyleCnt="8"/>
      <dgm:spPr/>
    </dgm:pt>
    <dgm:pt modelId="{C3614666-862C-4EBA-8CB7-A3C34989C808}" type="pres">
      <dgm:prSet presAssocID="{2C427284-A586-49FE-A222-B0A07A10CF18}" presName="connectorText" presStyleLbl="sibTrans2D1" presStyleIdx="5" presStyleCnt="8"/>
      <dgm:spPr/>
    </dgm:pt>
    <dgm:pt modelId="{4013FCCF-51F7-4CE9-9E26-C02476A5D37D}" type="pres">
      <dgm:prSet presAssocID="{830F72B0-D665-4570-ABBE-19C52F73DFB8}" presName="node" presStyleLbl="node1" presStyleIdx="6" presStyleCnt="9">
        <dgm:presLayoutVars>
          <dgm:bulletEnabled val="1"/>
        </dgm:presLayoutVars>
      </dgm:prSet>
      <dgm:spPr/>
    </dgm:pt>
    <dgm:pt modelId="{EE8F24AC-0085-41EF-93BB-5FBEC2F506D2}" type="pres">
      <dgm:prSet presAssocID="{4F6624D8-FADE-45EB-A6D2-A307BBC3171E}" presName="sibTrans" presStyleLbl="sibTrans2D1" presStyleIdx="6" presStyleCnt="8"/>
      <dgm:spPr/>
    </dgm:pt>
    <dgm:pt modelId="{34F5BB11-0250-452C-B3A0-C2FC2CC71CFF}" type="pres">
      <dgm:prSet presAssocID="{4F6624D8-FADE-45EB-A6D2-A307BBC3171E}" presName="connectorText" presStyleLbl="sibTrans2D1" presStyleIdx="6" presStyleCnt="8"/>
      <dgm:spPr/>
    </dgm:pt>
    <dgm:pt modelId="{91016408-69C0-493F-9026-75E953C5ECDD}" type="pres">
      <dgm:prSet presAssocID="{EFDA91E6-93A0-4DA0-AAAD-21FE1FF0EF89}" presName="node" presStyleLbl="node1" presStyleIdx="7" presStyleCnt="9">
        <dgm:presLayoutVars>
          <dgm:bulletEnabled val="1"/>
        </dgm:presLayoutVars>
      </dgm:prSet>
      <dgm:spPr/>
    </dgm:pt>
    <dgm:pt modelId="{56B822CC-779F-4320-A0B4-649F1B2BD4F2}" type="pres">
      <dgm:prSet presAssocID="{5AB80B67-4077-4CD3-84DE-0C51DD1F524E}" presName="sibTrans" presStyleLbl="sibTrans2D1" presStyleIdx="7" presStyleCnt="8"/>
      <dgm:spPr/>
    </dgm:pt>
    <dgm:pt modelId="{1221D9B0-E843-4AF9-865D-3A63DB4B8FAC}" type="pres">
      <dgm:prSet presAssocID="{5AB80B67-4077-4CD3-84DE-0C51DD1F524E}" presName="connectorText" presStyleLbl="sibTrans2D1" presStyleIdx="7" presStyleCnt="8"/>
      <dgm:spPr/>
    </dgm:pt>
    <dgm:pt modelId="{BF69B8F6-39B3-408E-8CCA-E9695059BAF8}" type="pres">
      <dgm:prSet presAssocID="{90465F97-9C37-4F8C-A93E-3619E0EB1AD9}" presName="node" presStyleLbl="node1" presStyleIdx="8" presStyleCnt="9">
        <dgm:presLayoutVars>
          <dgm:bulletEnabled val="1"/>
        </dgm:presLayoutVars>
      </dgm:prSet>
      <dgm:spPr/>
    </dgm:pt>
  </dgm:ptLst>
  <dgm:cxnLst>
    <dgm:cxn modelId="{69BD7D04-B7FE-4F2C-A195-606A619B8F92}" type="presOf" srcId="{52E0768D-B52C-43FE-B65D-B9767E952561}" destId="{D3368AD0-384B-4FF4-9748-C7596B9128EE}" srcOrd="0" destOrd="0" presId="urn:microsoft.com/office/officeart/2005/8/layout/process2"/>
    <dgm:cxn modelId="{E2A81C17-3F8A-4FBE-A3EE-1CA756A07FAE}" type="presOf" srcId="{99B6F7CC-CF29-4515-A531-B36537FF5D49}" destId="{9270215C-3E8A-4271-AE92-8E5711797975}" srcOrd="0" destOrd="0" presId="urn:microsoft.com/office/officeart/2005/8/layout/process2"/>
    <dgm:cxn modelId="{9022CF17-98A9-4966-B374-1D3B0FA0E39D}" type="presOf" srcId="{5FAB1F61-4D20-47A7-9F56-2AD957AC9E2D}" destId="{B773D6EA-2320-4C2D-BA5F-9024113EEB9A}" srcOrd="0" destOrd="0" presId="urn:microsoft.com/office/officeart/2005/8/layout/process2"/>
    <dgm:cxn modelId="{18E6E217-6D6C-4971-8526-9D43C109C8B2}" type="presOf" srcId="{E1C90B4C-C08A-4773-9E87-91EA390BABD7}" destId="{A6DFD544-0299-4824-9B10-B1A5C8D206DE}" srcOrd="0" destOrd="0" presId="urn:microsoft.com/office/officeart/2005/8/layout/process2"/>
    <dgm:cxn modelId="{40F62019-8BBD-4FCA-B94E-4B6D56D6620D}" type="presOf" srcId="{6AE91140-8C83-49BA-99C7-D2D6EFFBB3A6}" destId="{8B570C1A-69F5-4D16-979E-7F4624C11F2E}" srcOrd="0" destOrd="0" presId="urn:microsoft.com/office/officeart/2005/8/layout/process2"/>
    <dgm:cxn modelId="{6A722631-9222-43D9-AA7E-DB54F84EAA92}" type="presOf" srcId="{EFDA91E6-93A0-4DA0-AAAD-21FE1FF0EF89}" destId="{91016408-69C0-493F-9026-75E953C5ECDD}" srcOrd="0" destOrd="0" presId="urn:microsoft.com/office/officeart/2005/8/layout/process2"/>
    <dgm:cxn modelId="{484CDD34-D5DD-4441-8F10-5391503F5EF9}" type="presOf" srcId="{5AB80B67-4077-4CD3-84DE-0C51DD1F524E}" destId="{56B822CC-779F-4320-A0B4-649F1B2BD4F2}" srcOrd="0" destOrd="0" presId="urn:microsoft.com/office/officeart/2005/8/layout/process2"/>
    <dgm:cxn modelId="{A4425639-F4B7-4021-A7A9-0724FFFEF6F4}" type="presOf" srcId="{24712079-6805-4370-949B-E6ADF89B0067}" destId="{A9CC170C-EF43-42C2-8371-6569EEF78E4F}" srcOrd="0" destOrd="0" presId="urn:microsoft.com/office/officeart/2005/8/layout/process2"/>
    <dgm:cxn modelId="{D0C2D363-22CC-4133-9609-25400D29A709}" type="presOf" srcId="{59B3461D-94B9-4A62-A626-A5DC425689B0}" destId="{300E04E7-7C4D-4645-B4F8-CE73A3EB17EB}" srcOrd="0" destOrd="0" presId="urn:microsoft.com/office/officeart/2005/8/layout/process2"/>
    <dgm:cxn modelId="{1CFD0F6E-6AA9-4C99-9B93-B7EF4F4B0B80}" type="presOf" srcId="{5FAB1F61-4D20-47A7-9F56-2AD957AC9E2D}" destId="{A3A05AF3-16C2-4976-B665-9CFE2DB42FAD}" srcOrd="1" destOrd="0" presId="urn:microsoft.com/office/officeart/2005/8/layout/process2"/>
    <dgm:cxn modelId="{E9FC7470-49BE-4EE3-8AD6-D001DAA3949C}" srcId="{24712079-6805-4370-949B-E6ADF89B0067}" destId="{E1C90B4C-C08A-4773-9E87-91EA390BABD7}" srcOrd="2" destOrd="0" parTransId="{B59806DD-80E6-4D7A-97CE-72E053C45853}" sibTransId="{6AE91140-8C83-49BA-99C7-D2D6EFFBB3A6}"/>
    <dgm:cxn modelId="{0DA87071-583D-4219-A943-A82B0462C0CC}" type="presOf" srcId="{AAB08322-A523-4ECA-9B44-6FBB120E2F71}" destId="{07862A05-A694-4FE9-BAAC-24E3B3E35914}" srcOrd="0" destOrd="0" presId="urn:microsoft.com/office/officeart/2005/8/layout/process2"/>
    <dgm:cxn modelId="{1A024053-32FE-4563-9D30-0FA5DC0C099E}" type="presOf" srcId="{6AE91140-8C83-49BA-99C7-D2D6EFFBB3A6}" destId="{DE1AE466-B4A2-401C-97F7-E57740179EC3}" srcOrd="1" destOrd="0" presId="urn:microsoft.com/office/officeart/2005/8/layout/process2"/>
    <dgm:cxn modelId="{AE078E73-77D9-4128-80D2-05511EECDE7C}" srcId="{24712079-6805-4370-949B-E6ADF89B0067}" destId="{99B6F7CC-CF29-4515-A531-B36537FF5D49}" srcOrd="4" destOrd="0" parTransId="{C6161F1F-F3D6-4322-AE06-34544C346FDF}" sibTransId="{5FAB1F61-4D20-47A7-9F56-2AD957AC9E2D}"/>
    <dgm:cxn modelId="{1AADCA53-138F-43C5-8919-9535E35C093A}" type="presOf" srcId="{830F72B0-D665-4570-ABBE-19C52F73DFB8}" destId="{4013FCCF-51F7-4CE9-9E26-C02476A5D37D}" srcOrd="0" destOrd="0" presId="urn:microsoft.com/office/officeart/2005/8/layout/process2"/>
    <dgm:cxn modelId="{EE13B854-4184-48EA-A2FE-C8D87E5E8FDD}" type="presOf" srcId="{2C427284-A586-49FE-A222-B0A07A10CF18}" destId="{C3614666-862C-4EBA-8CB7-A3C34989C808}" srcOrd="1" destOrd="0" presId="urn:microsoft.com/office/officeart/2005/8/layout/process2"/>
    <dgm:cxn modelId="{B136DE55-7A61-4662-8CAE-FE3319F6A02D}" type="presOf" srcId="{4F6624D8-FADE-45EB-A6D2-A307BBC3171E}" destId="{34F5BB11-0250-452C-B3A0-C2FC2CC71CFF}" srcOrd="1" destOrd="0" presId="urn:microsoft.com/office/officeart/2005/8/layout/process2"/>
    <dgm:cxn modelId="{2E311E58-D330-4C4E-B98D-A8BFADF13A1E}" type="presOf" srcId="{4F6624D8-FADE-45EB-A6D2-A307BBC3171E}" destId="{EE8F24AC-0085-41EF-93BB-5FBEC2F506D2}" srcOrd="0" destOrd="0" presId="urn:microsoft.com/office/officeart/2005/8/layout/process2"/>
    <dgm:cxn modelId="{9837C382-0534-4432-8955-3A8B0F3317A0}" type="presOf" srcId="{FE54CBD4-13C5-4611-867E-B2947F181265}" destId="{23C46EE0-2287-490F-9CE7-65321A649305}" srcOrd="0" destOrd="0" presId="urn:microsoft.com/office/officeart/2005/8/layout/process2"/>
    <dgm:cxn modelId="{05E87D85-4277-4D8B-95F5-843164B4486D}" type="presOf" srcId="{CFC4801E-C363-4AC0-BCF7-6111AEEE5CB7}" destId="{B956025B-CF4A-43CF-87C8-3D562A527BE9}" srcOrd="1" destOrd="0" presId="urn:microsoft.com/office/officeart/2005/8/layout/process2"/>
    <dgm:cxn modelId="{BCFF2B89-529D-46F1-89CD-F698E051D20F}" type="presOf" srcId="{CFC4801E-C363-4AC0-BCF7-6111AEEE5CB7}" destId="{B388CA4E-634A-4E89-99A1-E5670ED7BCA5}" srcOrd="0" destOrd="0" presId="urn:microsoft.com/office/officeart/2005/8/layout/process2"/>
    <dgm:cxn modelId="{ED768F89-6A3D-4890-B914-291B9E89C4FF}" type="presOf" srcId="{2C427284-A586-49FE-A222-B0A07A10CF18}" destId="{4700215C-C48E-43B5-9659-B4E7637FEFC8}" srcOrd="0" destOrd="0" presId="urn:microsoft.com/office/officeart/2005/8/layout/process2"/>
    <dgm:cxn modelId="{E72ADD8C-CA9D-49F0-A366-C358A0AF2447}" type="presOf" srcId="{22730B36-FB6E-4D60-B213-0C49A594AE8D}" destId="{D9146582-7968-4C1F-A2AE-E706B00AE43E}" srcOrd="0" destOrd="0" presId="urn:microsoft.com/office/officeart/2005/8/layout/process2"/>
    <dgm:cxn modelId="{99082B9F-FC66-4FDD-82BA-0AC6E2F2C2D6}" srcId="{24712079-6805-4370-949B-E6ADF89B0067}" destId="{830F72B0-D665-4570-ABBE-19C52F73DFB8}" srcOrd="6" destOrd="0" parTransId="{6194302F-EA89-4C35-B8BD-535F16265C3F}" sibTransId="{4F6624D8-FADE-45EB-A6D2-A307BBC3171E}"/>
    <dgm:cxn modelId="{AD75E8C2-0790-4208-B42A-83AE9D88B2EE}" type="presOf" srcId="{1F238361-F05C-4100-9D0C-B70D63290C9A}" destId="{B73FFF1F-55C4-49D1-9650-A74708C889DB}" srcOrd="0" destOrd="0" presId="urn:microsoft.com/office/officeart/2005/8/layout/process2"/>
    <dgm:cxn modelId="{4A345CC4-9030-4D61-ABEA-F655485D2CEF}" srcId="{24712079-6805-4370-949B-E6ADF89B0067}" destId="{59B3461D-94B9-4A62-A626-A5DC425689B0}" srcOrd="3" destOrd="0" parTransId="{5F2DE880-04A1-4F2D-921D-5DF86A542D12}" sibTransId="{52E0768D-B52C-43FE-B65D-B9767E952561}"/>
    <dgm:cxn modelId="{643474CA-C2D9-44FE-9CF9-A8FF0BF5D474}" type="presOf" srcId="{90465F97-9C37-4F8C-A93E-3619E0EB1AD9}" destId="{BF69B8F6-39B3-408E-8CCA-E9695059BAF8}" srcOrd="0" destOrd="0" presId="urn:microsoft.com/office/officeart/2005/8/layout/process2"/>
    <dgm:cxn modelId="{963122CB-C907-49A7-A550-E5C94ACA65F3}" srcId="{24712079-6805-4370-949B-E6ADF89B0067}" destId="{90465F97-9C37-4F8C-A93E-3619E0EB1AD9}" srcOrd="8" destOrd="0" parTransId="{CAB3938A-AD37-44BF-839C-39A1F214BB7E}" sibTransId="{E7D1F143-1231-49A1-9D87-412BE4DBE8C7}"/>
    <dgm:cxn modelId="{CA6A77DA-191F-427F-807C-0856002E39EF}" type="presOf" srcId="{52E0768D-B52C-43FE-B65D-B9767E952561}" destId="{A2BCA565-074D-44BA-9AF2-13BAE541A4E6}" srcOrd="1" destOrd="0" presId="urn:microsoft.com/office/officeart/2005/8/layout/process2"/>
    <dgm:cxn modelId="{F7213CE4-F0CF-43CE-AE46-3432F75085AC}" type="presOf" srcId="{5AB80B67-4077-4CD3-84DE-0C51DD1F524E}" destId="{1221D9B0-E843-4AF9-865D-3A63DB4B8FAC}" srcOrd="1" destOrd="0" presId="urn:microsoft.com/office/officeart/2005/8/layout/process2"/>
    <dgm:cxn modelId="{E68FE7EC-4F5B-4FC1-87B1-ADD7591C44F6}" srcId="{24712079-6805-4370-949B-E6ADF89B0067}" destId="{AAB08322-A523-4ECA-9B44-6FBB120E2F71}" srcOrd="0" destOrd="0" parTransId="{6991A4C0-5EA7-4456-9B12-6307384CB8C7}" sibTransId="{CFC4801E-C363-4AC0-BCF7-6111AEEE5CB7}"/>
    <dgm:cxn modelId="{518604ED-4EF8-4E06-89E3-49E4A22DC87E}" srcId="{24712079-6805-4370-949B-E6ADF89B0067}" destId="{EFDA91E6-93A0-4DA0-AAAD-21FE1FF0EF89}" srcOrd="7" destOrd="0" parTransId="{5809FCCE-57E0-43B3-B277-283CC443C071}" sibTransId="{5AB80B67-4077-4CD3-84DE-0C51DD1F524E}"/>
    <dgm:cxn modelId="{F6232BEE-DA3C-4011-A69C-153263D06A68}" srcId="{24712079-6805-4370-949B-E6ADF89B0067}" destId="{FE54CBD4-13C5-4611-867E-B2947F181265}" srcOrd="1" destOrd="0" parTransId="{5005FFDB-A35B-48DE-A68C-E0F00CFA0223}" sibTransId="{1F238361-F05C-4100-9D0C-B70D63290C9A}"/>
    <dgm:cxn modelId="{6AE9C2FC-D849-4DD8-83E6-13AF4795E775}" type="presOf" srcId="{1F238361-F05C-4100-9D0C-B70D63290C9A}" destId="{41E6FFD4-BDE1-42AC-B113-279FEBF3AB79}" srcOrd="1" destOrd="0" presId="urn:microsoft.com/office/officeart/2005/8/layout/process2"/>
    <dgm:cxn modelId="{C27DF9FD-19BD-470E-A7AE-381A3A65DF3C}" srcId="{24712079-6805-4370-949B-E6ADF89B0067}" destId="{22730B36-FB6E-4D60-B213-0C49A594AE8D}" srcOrd="5" destOrd="0" parTransId="{3D385603-391F-4523-B3A9-E11BF548958D}" sibTransId="{2C427284-A586-49FE-A222-B0A07A10CF18}"/>
    <dgm:cxn modelId="{33BFAFFF-1741-42E8-BDC3-92A7944F2111}" type="presParOf" srcId="{A9CC170C-EF43-42C2-8371-6569EEF78E4F}" destId="{07862A05-A694-4FE9-BAAC-24E3B3E35914}" srcOrd="0" destOrd="0" presId="urn:microsoft.com/office/officeart/2005/8/layout/process2"/>
    <dgm:cxn modelId="{572736E6-6E55-4ACA-B242-2069D8E16ABF}" type="presParOf" srcId="{A9CC170C-EF43-42C2-8371-6569EEF78E4F}" destId="{B388CA4E-634A-4E89-99A1-E5670ED7BCA5}" srcOrd="1" destOrd="0" presId="urn:microsoft.com/office/officeart/2005/8/layout/process2"/>
    <dgm:cxn modelId="{7CCBEE8A-3FE2-4EFF-85BA-FFDF01604C21}" type="presParOf" srcId="{B388CA4E-634A-4E89-99A1-E5670ED7BCA5}" destId="{B956025B-CF4A-43CF-87C8-3D562A527BE9}" srcOrd="0" destOrd="0" presId="urn:microsoft.com/office/officeart/2005/8/layout/process2"/>
    <dgm:cxn modelId="{E95B875D-9BC1-4C69-A526-FAE262C464C8}" type="presParOf" srcId="{A9CC170C-EF43-42C2-8371-6569EEF78E4F}" destId="{23C46EE0-2287-490F-9CE7-65321A649305}" srcOrd="2" destOrd="0" presId="urn:microsoft.com/office/officeart/2005/8/layout/process2"/>
    <dgm:cxn modelId="{4CF66F0D-3AD8-41B6-A6FE-6CE611D2EE04}" type="presParOf" srcId="{A9CC170C-EF43-42C2-8371-6569EEF78E4F}" destId="{B73FFF1F-55C4-49D1-9650-A74708C889DB}" srcOrd="3" destOrd="0" presId="urn:microsoft.com/office/officeart/2005/8/layout/process2"/>
    <dgm:cxn modelId="{3EC8A352-C4D3-4C3B-A83F-2A6990BCEA66}" type="presParOf" srcId="{B73FFF1F-55C4-49D1-9650-A74708C889DB}" destId="{41E6FFD4-BDE1-42AC-B113-279FEBF3AB79}" srcOrd="0" destOrd="0" presId="urn:microsoft.com/office/officeart/2005/8/layout/process2"/>
    <dgm:cxn modelId="{7670C337-F191-4144-B137-BBEC3E29F544}" type="presParOf" srcId="{A9CC170C-EF43-42C2-8371-6569EEF78E4F}" destId="{A6DFD544-0299-4824-9B10-B1A5C8D206DE}" srcOrd="4" destOrd="0" presId="urn:microsoft.com/office/officeart/2005/8/layout/process2"/>
    <dgm:cxn modelId="{3C9AC08A-2996-4491-9803-B81C786E9BBF}" type="presParOf" srcId="{A9CC170C-EF43-42C2-8371-6569EEF78E4F}" destId="{8B570C1A-69F5-4D16-979E-7F4624C11F2E}" srcOrd="5" destOrd="0" presId="urn:microsoft.com/office/officeart/2005/8/layout/process2"/>
    <dgm:cxn modelId="{12E938C6-CFC5-45D6-B1AF-36B63904F038}" type="presParOf" srcId="{8B570C1A-69F5-4D16-979E-7F4624C11F2E}" destId="{DE1AE466-B4A2-401C-97F7-E57740179EC3}" srcOrd="0" destOrd="0" presId="urn:microsoft.com/office/officeart/2005/8/layout/process2"/>
    <dgm:cxn modelId="{E188B8F6-F33C-4779-BB6B-F260E048391F}" type="presParOf" srcId="{A9CC170C-EF43-42C2-8371-6569EEF78E4F}" destId="{300E04E7-7C4D-4645-B4F8-CE73A3EB17EB}" srcOrd="6" destOrd="0" presId="urn:microsoft.com/office/officeart/2005/8/layout/process2"/>
    <dgm:cxn modelId="{8B55935C-B84E-442C-AE73-D1FE60E8A519}" type="presParOf" srcId="{A9CC170C-EF43-42C2-8371-6569EEF78E4F}" destId="{D3368AD0-384B-4FF4-9748-C7596B9128EE}" srcOrd="7" destOrd="0" presId="urn:microsoft.com/office/officeart/2005/8/layout/process2"/>
    <dgm:cxn modelId="{9393C2F2-B7F6-401D-A58E-A3D1BA83C186}" type="presParOf" srcId="{D3368AD0-384B-4FF4-9748-C7596B9128EE}" destId="{A2BCA565-074D-44BA-9AF2-13BAE541A4E6}" srcOrd="0" destOrd="0" presId="urn:microsoft.com/office/officeart/2005/8/layout/process2"/>
    <dgm:cxn modelId="{764DC759-3027-4D61-B4BF-D28F21BBCA80}" type="presParOf" srcId="{A9CC170C-EF43-42C2-8371-6569EEF78E4F}" destId="{9270215C-3E8A-4271-AE92-8E5711797975}" srcOrd="8" destOrd="0" presId="urn:microsoft.com/office/officeart/2005/8/layout/process2"/>
    <dgm:cxn modelId="{AC2458A6-3F5F-47C1-BCC2-641B63B412E4}" type="presParOf" srcId="{A9CC170C-EF43-42C2-8371-6569EEF78E4F}" destId="{B773D6EA-2320-4C2D-BA5F-9024113EEB9A}" srcOrd="9" destOrd="0" presId="urn:microsoft.com/office/officeart/2005/8/layout/process2"/>
    <dgm:cxn modelId="{AE8DAAF4-6F2A-4891-87C8-E399147D6CD6}" type="presParOf" srcId="{B773D6EA-2320-4C2D-BA5F-9024113EEB9A}" destId="{A3A05AF3-16C2-4976-B665-9CFE2DB42FAD}" srcOrd="0" destOrd="0" presId="urn:microsoft.com/office/officeart/2005/8/layout/process2"/>
    <dgm:cxn modelId="{00EC4EB7-88F9-4763-86A3-200E1C8A2B9D}" type="presParOf" srcId="{A9CC170C-EF43-42C2-8371-6569EEF78E4F}" destId="{D9146582-7968-4C1F-A2AE-E706B00AE43E}" srcOrd="10" destOrd="0" presId="urn:microsoft.com/office/officeart/2005/8/layout/process2"/>
    <dgm:cxn modelId="{060DF977-A385-4CCC-8357-1FC065707927}" type="presParOf" srcId="{A9CC170C-EF43-42C2-8371-6569EEF78E4F}" destId="{4700215C-C48E-43B5-9659-B4E7637FEFC8}" srcOrd="11" destOrd="0" presId="urn:microsoft.com/office/officeart/2005/8/layout/process2"/>
    <dgm:cxn modelId="{DD85073A-C1CD-4644-A35D-9B4A475FE86C}" type="presParOf" srcId="{4700215C-C48E-43B5-9659-B4E7637FEFC8}" destId="{C3614666-862C-4EBA-8CB7-A3C34989C808}" srcOrd="0" destOrd="0" presId="urn:microsoft.com/office/officeart/2005/8/layout/process2"/>
    <dgm:cxn modelId="{41224498-5B35-49CE-BA16-91274EF3ACE7}" type="presParOf" srcId="{A9CC170C-EF43-42C2-8371-6569EEF78E4F}" destId="{4013FCCF-51F7-4CE9-9E26-C02476A5D37D}" srcOrd="12" destOrd="0" presId="urn:microsoft.com/office/officeart/2005/8/layout/process2"/>
    <dgm:cxn modelId="{64F3390C-8B83-4841-BDBF-71E6711D58C2}" type="presParOf" srcId="{A9CC170C-EF43-42C2-8371-6569EEF78E4F}" destId="{EE8F24AC-0085-41EF-93BB-5FBEC2F506D2}" srcOrd="13" destOrd="0" presId="urn:microsoft.com/office/officeart/2005/8/layout/process2"/>
    <dgm:cxn modelId="{F93B8BA4-2319-4958-BFE6-4E6909B0D446}" type="presParOf" srcId="{EE8F24AC-0085-41EF-93BB-5FBEC2F506D2}" destId="{34F5BB11-0250-452C-B3A0-C2FC2CC71CFF}" srcOrd="0" destOrd="0" presId="urn:microsoft.com/office/officeart/2005/8/layout/process2"/>
    <dgm:cxn modelId="{6F9355EA-A12E-4392-8F5D-738B257341B5}" type="presParOf" srcId="{A9CC170C-EF43-42C2-8371-6569EEF78E4F}" destId="{91016408-69C0-493F-9026-75E953C5ECDD}" srcOrd="14" destOrd="0" presId="urn:microsoft.com/office/officeart/2005/8/layout/process2"/>
    <dgm:cxn modelId="{534758E3-BE2A-424E-860E-6C5E45B79894}" type="presParOf" srcId="{A9CC170C-EF43-42C2-8371-6569EEF78E4F}" destId="{56B822CC-779F-4320-A0B4-649F1B2BD4F2}" srcOrd="15" destOrd="0" presId="urn:microsoft.com/office/officeart/2005/8/layout/process2"/>
    <dgm:cxn modelId="{11156277-686D-4E84-A246-688E35C622F5}" type="presParOf" srcId="{56B822CC-779F-4320-A0B4-649F1B2BD4F2}" destId="{1221D9B0-E843-4AF9-865D-3A63DB4B8FAC}" srcOrd="0" destOrd="0" presId="urn:microsoft.com/office/officeart/2005/8/layout/process2"/>
    <dgm:cxn modelId="{9E7BBAE6-1452-4A79-A499-3B4B521764D1}" type="presParOf" srcId="{A9CC170C-EF43-42C2-8371-6569EEF78E4F}" destId="{BF69B8F6-39B3-408E-8CCA-E9695059BAF8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862A05-A694-4FE9-BAAC-24E3B3E35914}">
      <dsp:nvSpPr>
        <dsp:cNvPr id="0" name=""/>
        <dsp:cNvSpPr/>
      </dsp:nvSpPr>
      <dsp:spPr>
        <a:xfrm>
          <a:off x="30225" y="152"/>
          <a:ext cx="1451484" cy="5005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1</a:t>
          </a:r>
          <a:r>
            <a:rPr lang="en-US" altLang="zh-CN" sz="1800" kern="1200"/>
            <a:t>-2 </a:t>
          </a:r>
          <a:r>
            <a:rPr lang="zh-CN" altLang="en-US" sz="1800" kern="1200"/>
            <a:t>包材</a:t>
          </a:r>
          <a:r>
            <a:rPr lang="zh-TW" altLang="en-US" sz="1800" kern="1200"/>
            <a:t>驗收</a:t>
          </a:r>
        </a:p>
      </dsp:txBody>
      <dsp:txXfrm>
        <a:off x="44884" y="14811"/>
        <a:ext cx="1422166" cy="471193"/>
      </dsp:txXfrm>
    </dsp:sp>
    <dsp:sp modelId="{B388CA4E-634A-4E89-99A1-E5670ED7BCA5}">
      <dsp:nvSpPr>
        <dsp:cNvPr id="0" name=""/>
        <dsp:cNvSpPr/>
      </dsp:nvSpPr>
      <dsp:spPr>
        <a:xfrm rot="5400000">
          <a:off x="662121" y="513177"/>
          <a:ext cx="187691" cy="2252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688398" y="531947"/>
        <a:ext cx="135138" cy="131384"/>
      </dsp:txXfrm>
    </dsp:sp>
    <dsp:sp modelId="{23C46EE0-2287-490F-9CE7-65321A649305}">
      <dsp:nvSpPr>
        <dsp:cNvPr id="0" name=""/>
        <dsp:cNvSpPr/>
      </dsp:nvSpPr>
      <dsp:spPr>
        <a:xfrm>
          <a:off x="30225" y="750920"/>
          <a:ext cx="1451484" cy="5005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2</a:t>
          </a:r>
          <a:r>
            <a:rPr lang="en-US" altLang="zh-CN" sz="1800" kern="1200"/>
            <a:t>-2 </a:t>
          </a:r>
          <a:r>
            <a:rPr lang="zh-CN" altLang="en-US" sz="1800" kern="1200"/>
            <a:t>包材儲存</a:t>
          </a:r>
          <a:endParaRPr lang="zh-TW" altLang="en-US" sz="1800" kern="1200"/>
        </a:p>
      </dsp:txBody>
      <dsp:txXfrm>
        <a:off x="44884" y="765579"/>
        <a:ext cx="1422166" cy="4711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862A05-A694-4FE9-BAAC-24E3B3E35914}">
      <dsp:nvSpPr>
        <dsp:cNvPr id="0" name=""/>
        <dsp:cNvSpPr/>
      </dsp:nvSpPr>
      <dsp:spPr>
        <a:xfrm>
          <a:off x="978669" y="704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1</a:t>
          </a:r>
          <a:r>
            <a:rPr lang="en-US" altLang="zh-CN" sz="1800" kern="1200"/>
            <a:t>-1 </a:t>
          </a:r>
          <a:r>
            <a:rPr lang="zh-TW" altLang="en-US" sz="1800" kern="1200"/>
            <a:t>蔬菜驗收</a:t>
          </a:r>
        </a:p>
      </dsp:txBody>
      <dsp:txXfrm>
        <a:off x="991670" y="13705"/>
        <a:ext cx="1413908" cy="417901"/>
      </dsp:txXfrm>
    </dsp:sp>
    <dsp:sp modelId="{B388CA4E-634A-4E89-99A1-E5670ED7BCA5}">
      <dsp:nvSpPr>
        <dsp:cNvPr id="0" name=""/>
        <dsp:cNvSpPr/>
      </dsp:nvSpPr>
      <dsp:spPr>
        <a:xfrm rot="5400000">
          <a:off x="1615393" y="455705"/>
          <a:ext cx="166463" cy="199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1638698" y="472352"/>
        <a:ext cx="119854" cy="116524"/>
      </dsp:txXfrm>
    </dsp:sp>
    <dsp:sp modelId="{23C46EE0-2287-490F-9CE7-65321A649305}">
      <dsp:nvSpPr>
        <dsp:cNvPr id="0" name=""/>
        <dsp:cNvSpPr/>
      </dsp:nvSpPr>
      <dsp:spPr>
        <a:xfrm>
          <a:off x="978669" y="666559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2-1 </a:t>
          </a:r>
          <a:r>
            <a:rPr lang="zh-TW" altLang="en-US" sz="1800" kern="1200"/>
            <a:t>原料冷藏</a:t>
          </a:r>
        </a:p>
      </dsp:txBody>
      <dsp:txXfrm>
        <a:off x="991670" y="679560"/>
        <a:ext cx="1413908" cy="417901"/>
      </dsp:txXfrm>
    </dsp:sp>
    <dsp:sp modelId="{B73FFF1F-55C4-49D1-9650-A74708C889DB}">
      <dsp:nvSpPr>
        <dsp:cNvPr id="0" name=""/>
        <dsp:cNvSpPr/>
      </dsp:nvSpPr>
      <dsp:spPr>
        <a:xfrm rot="5400000">
          <a:off x="1615393" y="1121560"/>
          <a:ext cx="166463" cy="199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1638698" y="1138207"/>
        <a:ext cx="119854" cy="116524"/>
      </dsp:txXfrm>
    </dsp:sp>
    <dsp:sp modelId="{A6DFD544-0299-4824-9B10-B1A5C8D206DE}">
      <dsp:nvSpPr>
        <dsp:cNvPr id="0" name=""/>
        <dsp:cNvSpPr/>
      </dsp:nvSpPr>
      <dsp:spPr>
        <a:xfrm>
          <a:off x="978669" y="1332414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3 </a:t>
          </a:r>
          <a:r>
            <a:rPr lang="zh-TW" altLang="en-US" sz="1800" kern="1200"/>
            <a:t>拆箱選別</a:t>
          </a:r>
        </a:p>
      </dsp:txBody>
      <dsp:txXfrm>
        <a:off x="991670" y="1345415"/>
        <a:ext cx="1413908" cy="417901"/>
      </dsp:txXfrm>
    </dsp:sp>
    <dsp:sp modelId="{8B570C1A-69F5-4D16-979E-7F4624C11F2E}">
      <dsp:nvSpPr>
        <dsp:cNvPr id="0" name=""/>
        <dsp:cNvSpPr/>
      </dsp:nvSpPr>
      <dsp:spPr>
        <a:xfrm rot="5400000">
          <a:off x="1615393" y="1787414"/>
          <a:ext cx="166463" cy="199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1638698" y="1804061"/>
        <a:ext cx="119854" cy="116524"/>
      </dsp:txXfrm>
    </dsp:sp>
    <dsp:sp modelId="{300E04E7-7C4D-4645-B4F8-CE73A3EB17EB}">
      <dsp:nvSpPr>
        <dsp:cNvPr id="0" name=""/>
        <dsp:cNvSpPr/>
      </dsp:nvSpPr>
      <dsp:spPr>
        <a:xfrm>
          <a:off x="978669" y="1998268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4 </a:t>
          </a:r>
          <a:r>
            <a:rPr lang="zh-TW" altLang="en-US" sz="1800" kern="1200"/>
            <a:t>定寸截切</a:t>
          </a:r>
        </a:p>
      </dsp:txBody>
      <dsp:txXfrm>
        <a:off x="991670" y="2011269"/>
        <a:ext cx="1413908" cy="417901"/>
      </dsp:txXfrm>
    </dsp:sp>
    <dsp:sp modelId="{D3368AD0-384B-4FF4-9748-C7596B9128EE}">
      <dsp:nvSpPr>
        <dsp:cNvPr id="0" name=""/>
        <dsp:cNvSpPr/>
      </dsp:nvSpPr>
      <dsp:spPr>
        <a:xfrm rot="5400000">
          <a:off x="1615393" y="2453269"/>
          <a:ext cx="166463" cy="199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1638698" y="2469916"/>
        <a:ext cx="119854" cy="116524"/>
      </dsp:txXfrm>
    </dsp:sp>
    <dsp:sp modelId="{9270215C-3E8A-4271-AE92-8E5711797975}">
      <dsp:nvSpPr>
        <dsp:cNvPr id="0" name=""/>
        <dsp:cNvSpPr/>
      </dsp:nvSpPr>
      <dsp:spPr>
        <a:xfrm>
          <a:off x="978669" y="2664123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5 </a:t>
          </a:r>
          <a:r>
            <a:rPr lang="zh-TW" altLang="en-US" sz="1800" kern="1200"/>
            <a:t>粗洗清潔</a:t>
          </a:r>
        </a:p>
      </dsp:txBody>
      <dsp:txXfrm>
        <a:off x="991670" y="2677124"/>
        <a:ext cx="1413908" cy="417901"/>
      </dsp:txXfrm>
    </dsp:sp>
    <dsp:sp modelId="{B773D6EA-2320-4C2D-BA5F-9024113EEB9A}">
      <dsp:nvSpPr>
        <dsp:cNvPr id="0" name=""/>
        <dsp:cNvSpPr/>
      </dsp:nvSpPr>
      <dsp:spPr>
        <a:xfrm rot="5400000">
          <a:off x="1615393" y="3119124"/>
          <a:ext cx="166463" cy="199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1638698" y="3135771"/>
        <a:ext cx="119854" cy="116524"/>
      </dsp:txXfrm>
    </dsp:sp>
    <dsp:sp modelId="{D9146582-7968-4C1F-A2AE-E706B00AE43E}">
      <dsp:nvSpPr>
        <dsp:cNvPr id="0" name=""/>
        <dsp:cNvSpPr/>
      </dsp:nvSpPr>
      <dsp:spPr>
        <a:xfrm>
          <a:off x="978669" y="3329978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6 </a:t>
          </a:r>
          <a:r>
            <a:rPr lang="zh-TW" altLang="en-US" sz="1800" kern="1200"/>
            <a:t>精洗預冷</a:t>
          </a:r>
        </a:p>
      </dsp:txBody>
      <dsp:txXfrm>
        <a:off x="991670" y="3342979"/>
        <a:ext cx="1413908" cy="417901"/>
      </dsp:txXfrm>
    </dsp:sp>
    <dsp:sp modelId="{4700215C-C48E-43B5-9659-B4E7637FEFC8}">
      <dsp:nvSpPr>
        <dsp:cNvPr id="0" name=""/>
        <dsp:cNvSpPr/>
      </dsp:nvSpPr>
      <dsp:spPr>
        <a:xfrm rot="5400000">
          <a:off x="1615393" y="3784978"/>
          <a:ext cx="166463" cy="199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1638698" y="3801625"/>
        <a:ext cx="119854" cy="116524"/>
      </dsp:txXfrm>
    </dsp:sp>
    <dsp:sp modelId="{4013FCCF-51F7-4CE9-9E26-C02476A5D37D}">
      <dsp:nvSpPr>
        <dsp:cNvPr id="0" name=""/>
        <dsp:cNvSpPr/>
      </dsp:nvSpPr>
      <dsp:spPr>
        <a:xfrm>
          <a:off x="978669" y="3995832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7 </a:t>
          </a:r>
          <a:r>
            <a:rPr lang="zh-TW" altLang="en-US" sz="1800" kern="1200"/>
            <a:t>滴乾分裝</a:t>
          </a:r>
        </a:p>
      </dsp:txBody>
      <dsp:txXfrm>
        <a:off x="991670" y="4008833"/>
        <a:ext cx="1413908" cy="417901"/>
      </dsp:txXfrm>
    </dsp:sp>
    <dsp:sp modelId="{EE8F24AC-0085-41EF-93BB-5FBEC2F506D2}">
      <dsp:nvSpPr>
        <dsp:cNvPr id="0" name=""/>
        <dsp:cNvSpPr/>
      </dsp:nvSpPr>
      <dsp:spPr>
        <a:xfrm rot="5400000">
          <a:off x="1615393" y="4450833"/>
          <a:ext cx="166463" cy="199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1638698" y="4467480"/>
        <a:ext cx="119854" cy="116524"/>
      </dsp:txXfrm>
    </dsp:sp>
    <dsp:sp modelId="{91016408-69C0-493F-9026-75E953C5ECDD}">
      <dsp:nvSpPr>
        <dsp:cNvPr id="0" name=""/>
        <dsp:cNvSpPr/>
      </dsp:nvSpPr>
      <dsp:spPr>
        <a:xfrm>
          <a:off x="978669" y="4661687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8 </a:t>
          </a:r>
          <a:r>
            <a:rPr lang="zh-TW" altLang="en-US" sz="1800" kern="1200"/>
            <a:t>成品冷藏</a:t>
          </a:r>
        </a:p>
      </dsp:txBody>
      <dsp:txXfrm>
        <a:off x="991670" y="4674688"/>
        <a:ext cx="1413908" cy="417901"/>
      </dsp:txXfrm>
    </dsp:sp>
    <dsp:sp modelId="{56B822CC-779F-4320-A0B4-649F1B2BD4F2}">
      <dsp:nvSpPr>
        <dsp:cNvPr id="0" name=""/>
        <dsp:cNvSpPr/>
      </dsp:nvSpPr>
      <dsp:spPr>
        <a:xfrm rot="5400000">
          <a:off x="1615393" y="5116688"/>
          <a:ext cx="166463" cy="1997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1638698" y="5133335"/>
        <a:ext cx="119854" cy="116524"/>
      </dsp:txXfrm>
    </dsp:sp>
    <dsp:sp modelId="{BF69B8F6-39B3-408E-8CCA-E9695059BAF8}">
      <dsp:nvSpPr>
        <dsp:cNvPr id="0" name=""/>
        <dsp:cNvSpPr/>
      </dsp:nvSpPr>
      <dsp:spPr>
        <a:xfrm>
          <a:off x="978669" y="5327542"/>
          <a:ext cx="1439910" cy="4439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9 </a:t>
          </a:r>
          <a:r>
            <a:rPr lang="zh-CN" altLang="en-US" sz="1800" kern="1200"/>
            <a:t>運送</a:t>
          </a:r>
          <a:endParaRPr lang="zh-TW" altLang="en-US" sz="1800" kern="1200"/>
        </a:p>
      </dsp:txBody>
      <dsp:txXfrm>
        <a:off x="991670" y="5340543"/>
        <a:ext cx="1413908" cy="4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18</Pages>
  <Words>900</Words>
  <Characters>5135</Characters>
  <Application>Microsoft Office Word</Application>
  <DocSecurity>0</DocSecurity>
  <Lines>42</Lines>
  <Paragraphs>12</Paragraphs>
  <ScaleCrop>false</ScaleCrop>
  <Company>Toshiba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user</cp:lastModifiedBy>
  <cp:revision>8</cp:revision>
  <cp:lastPrinted>2024-10-12T10:53:00Z</cp:lastPrinted>
  <dcterms:created xsi:type="dcterms:W3CDTF">2024-10-12T05:17:00Z</dcterms:created>
  <dcterms:modified xsi:type="dcterms:W3CDTF">2024-10-12T10:56:00Z</dcterms:modified>
</cp:coreProperties>
</file>