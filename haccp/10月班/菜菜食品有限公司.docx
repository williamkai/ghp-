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1B42C" w14:textId="75D1A435" w:rsidR="0079665B" w:rsidRDefault="0079665B" w:rsidP="0079665B">
      <w:pPr>
        <w:ind w:rightChars="135" w:right="324"/>
      </w:pPr>
    </w:p>
    <w:p w14:paraId="1802C165" w14:textId="4CA50724" w:rsidR="0079665B" w:rsidRDefault="0079665B" w:rsidP="0079665B">
      <w:pPr>
        <w:spacing w:before="3"/>
        <w:jc w:val="center"/>
        <w:rPr>
          <w:sz w:val="40"/>
        </w:rPr>
      </w:pPr>
      <w:r>
        <w:rPr>
          <w:rFonts w:hint="eastAsia"/>
          <w:spacing w:val="-4"/>
          <w:sz w:val="40"/>
        </w:rPr>
        <w:t>菜菜</w:t>
      </w:r>
      <w:r>
        <w:rPr>
          <w:spacing w:val="-4"/>
          <w:sz w:val="40"/>
        </w:rPr>
        <w:t>食品有限公司</w:t>
      </w:r>
    </w:p>
    <w:tbl>
      <w:tblPr>
        <w:tblStyle w:val="TableNormal"/>
        <w:tblpPr w:leftFromText="180" w:rightFromText="180" w:vertAnchor="text" w:horzAnchor="margin" w:tblpXSpec="center" w:tblpY="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
        <w:gridCol w:w="773"/>
        <w:gridCol w:w="96"/>
        <w:gridCol w:w="1544"/>
        <w:gridCol w:w="521"/>
        <w:gridCol w:w="994"/>
        <w:gridCol w:w="2269"/>
        <w:gridCol w:w="757"/>
        <w:gridCol w:w="239"/>
        <w:gridCol w:w="560"/>
        <w:gridCol w:w="1316"/>
      </w:tblGrid>
      <w:tr w:rsidR="0079665B" w:rsidRPr="0079665B" w14:paraId="5A4AE95C" w14:textId="77777777" w:rsidTr="0079665B">
        <w:trPr>
          <w:trHeight w:val="681"/>
        </w:trPr>
        <w:tc>
          <w:tcPr>
            <w:tcW w:w="1508" w:type="dxa"/>
            <w:gridSpan w:val="3"/>
          </w:tcPr>
          <w:p w14:paraId="2A9FC3A1" w14:textId="77777777" w:rsidR="0079665B" w:rsidRPr="0079665B" w:rsidRDefault="0079665B" w:rsidP="0079665B">
            <w:pPr>
              <w:pStyle w:val="TableParagraph"/>
              <w:spacing w:before="116"/>
              <w:ind w:left="26" w:right="-44"/>
              <w:rPr>
                <w:rFonts w:ascii="標楷體" w:eastAsia="標楷體" w:hAnsi="標楷體"/>
                <w:sz w:val="28"/>
                <w:szCs w:val="28"/>
              </w:rPr>
            </w:pPr>
            <w:r w:rsidRPr="0079665B">
              <w:rPr>
                <w:rFonts w:ascii="標楷體" w:eastAsia="標楷體" w:hAnsi="標楷體"/>
                <w:spacing w:val="37"/>
                <w:sz w:val="28"/>
                <w:szCs w:val="28"/>
              </w:rPr>
              <w:t>文件名稱</w:t>
            </w:r>
            <w:r w:rsidRPr="0079665B">
              <w:rPr>
                <w:rFonts w:ascii="標楷體" w:eastAsia="標楷體" w:hAnsi="標楷體"/>
                <w:spacing w:val="-10"/>
                <w:sz w:val="28"/>
                <w:szCs w:val="28"/>
              </w:rPr>
              <w:t xml:space="preserve"> </w:t>
            </w:r>
          </w:p>
        </w:tc>
        <w:tc>
          <w:tcPr>
            <w:tcW w:w="8200" w:type="dxa"/>
            <w:gridSpan w:val="8"/>
          </w:tcPr>
          <w:p w14:paraId="4E20C5A3" w14:textId="77777777" w:rsidR="0079665B" w:rsidRPr="0079665B" w:rsidRDefault="0079665B" w:rsidP="0079665B">
            <w:pPr>
              <w:pStyle w:val="TableParagraph"/>
              <w:spacing w:before="116"/>
              <w:ind w:left="318"/>
              <w:rPr>
                <w:rFonts w:ascii="標楷體" w:eastAsia="標楷體" w:hAnsi="標楷體"/>
                <w:sz w:val="28"/>
                <w:szCs w:val="28"/>
                <w:lang w:eastAsia="zh-TW"/>
              </w:rPr>
            </w:pPr>
            <w:r w:rsidRPr="0079665B">
              <w:rPr>
                <w:rFonts w:ascii="標楷體" w:eastAsia="標楷體" w:hAnsi="標楷體"/>
                <w:spacing w:val="30"/>
                <w:sz w:val="28"/>
                <w:szCs w:val="28"/>
                <w:lang w:eastAsia="zh-TW"/>
              </w:rPr>
              <w:t>產品</w:t>
            </w:r>
            <w:r w:rsidRPr="0079665B">
              <w:rPr>
                <w:rFonts w:ascii="標楷體" w:eastAsia="標楷體" w:hAnsi="標楷體"/>
                <w:sz w:val="28"/>
                <w:szCs w:val="28"/>
                <w:lang w:eastAsia="zh-TW"/>
              </w:rPr>
              <w:t>HACCP</w:t>
            </w:r>
            <w:r w:rsidRPr="0079665B">
              <w:rPr>
                <w:rFonts w:ascii="標楷體" w:eastAsia="標楷體" w:hAnsi="標楷體"/>
                <w:spacing w:val="-23"/>
                <w:sz w:val="28"/>
                <w:szCs w:val="28"/>
                <w:lang w:eastAsia="zh-TW"/>
              </w:rPr>
              <w:t xml:space="preserve"> 計劃書</w:t>
            </w:r>
          </w:p>
        </w:tc>
      </w:tr>
      <w:tr w:rsidR="0079665B" w:rsidRPr="0079665B" w14:paraId="47D4C2B6" w14:textId="77777777" w:rsidTr="0079665B">
        <w:trPr>
          <w:trHeight w:val="678"/>
        </w:trPr>
        <w:tc>
          <w:tcPr>
            <w:tcW w:w="1508" w:type="dxa"/>
            <w:gridSpan w:val="3"/>
          </w:tcPr>
          <w:p w14:paraId="06E764E3" w14:textId="77777777" w:rsidR="0079665B" w:rsidRPr="0079665B" w:rsidRDefault="0079665B" w:rsidP="0079665B">
            <w:pPr>
              <w:pStyle w:val="TableParagraph"/>
              <w:spacing w:before="116"/>
              <w:ind w:left="26" w:right="-44"/>
              <w:rPr>
                <w:rFonts w:ascii="標楷體" w:eastAsia="標楷體" w:hAnsi="標楷體"/>
                <w:sz w:val="28"/>
                <w:szCs w:val="28"/>
              </w:rPr>
            </w:pPr>
            <w:r w:rsidRPr="0079665B">
              <w:rPr>
                <w:rFonts w:ascii="標楷體" w:eastAsia="標楷體" w:hAnsi="標楷體"/>
                <w:spacing w:val="37"/>
                <w:sz w:val="28"/>
                <w:szCs w:val="28"/>
              </w:rPr>
              <w:t>文件編號</w:t>
            </w:r>
            <w:r w:rsidRPr="0079665B">
              <w:rPr>
                <w:rFonts w:ascii="標楷體" w:eastAsia="標楷體" w:hAnsi="標楷體"/>
                <w:spacing w:val="-10"/>
                <w:sz w:val="28"/>
                <w:szCs w:val="28"/>
              </w:rPr>
              <w:t xml:space="preserve"> </w:t>
            </w:r>
          </w:p>
        </w:tc>
        <w:tc>
          <w:tcPr>
            <w:tcW w:w="8200" w:type="dxa"/>
            <w:gridSpan w:val="8"/>
          </w:tcPr>
          <w:p w14:paraId="7616129B" w14:textId="77777777" w:rsidR="0079665B" w:rsidRPr="0079665B" w:rsidRDefault="0079665B" w:rsidP="0079665B">
            <w:pPr>
              <w:pStyle w:val="TableParagraph"/>
              <w:spacing w:before="116"/>
              <w:ind w:left="318"/>
              <w:rPr>
                <w:rFonts w:ascii="標楷體" w:eastAsia="標楷體" w:hAnsi="標楷體"/>
                <w:sz w:val="28"/>
                <w:szCs w:val="28"/>
              </w:rPr>
            </w:pPr>
            <w:r w:rsidRPr="0079665B">
              <w:rPr>
                <w:rFonts w:ascii="標楷體" w:eastAsia="標楷體" w:hAnsi="標楷體"/>
                <w:spacing w:val="-2"/>
                <w:sz w:val="28"/>
                <w:szCs w:val="28"/>
              </w:rPr>
              <w:t>HACCP（H-</w:t>
            </w:r>
            <w:r w:rsidRPr="0079665B">
              <w:rPr>
                <w:rFonts w:ascii="標楷體" w:eastAsia="標楷體" w:hAnsi="標楷體"/>
                <w:spacing w:val="-5"/>
                <w:sz w:val="28"/>
                <w:szCs w:val="28"/>
              </w:rPr>
              <w:t>2）</w:t>
            </w:r>
          </w:p>
        </w:tc>
      </w:tr>
      <w:tr w:rsidR="0079665B" w:rsidRPr="0079665B" w14:paraId="31F34F2F" w14:textId="77777777" w:rsidTr="0079665B">
        <w:trPr>
          <w:trHeight w:val="681"/>
        </w:trPr>
        <w:tc>
          <w:tcPr>
            <w:tcW w:w="1508" w:type="dxa"/>
            <w:gridSpan w:val="3"/>
          </w:tcPr>
          <w:p w14:paraId="483EAA71" w14:textId="77777777" w:rsidR="0079665B" w:rsidRPr="0079665B" w:rsidRDefault="0079665B" w:rsidP="0079665B">
            <w:pPr>
              <w:pStyle w:val="TableParagraph"/>
              <w:spacing w:before="116"/>
              <w:ind w:left="26" w:right="-44"/>
              <w:rPr>
                <w:rFonts w:ascii="標楷體" w:eastAsia="標楷體" w:hAnsi="標楷體"/>
                <w:sz w:val="28"/>
                <w:szCs w:val="28"/>
              </w:rPr>
            </w:pPr>
            <w:r w:rsidRPr="0079665B">
              <w:rPr>
                <w:rFonts w:ascii="標楷體" w:eastAsia="標楷體" w:hAnsi="標楷體"/>
                <w:spacing w:val="37"/>
                <w:sz w:val="28"/>
                <w:szCs w:val="28"/>
              </w:rPr>
              <w:t>制訂單位</w:t>
            </w:r>
            <w:r w:rsidRPr="0079665B">
              <w:rPr>
                <w:rFonts w:ascii="標楷體" w:eastAsia="標楷體" w:hAnsi="標楷體"/>
                <w:spacing w:val="-10"/>
                <w:sz w:val="28"/>
                <w:szCs w:val="28"/>
              </w:rPr>
              <w:t xml:space="preserve"> </w:t>
            </w:r>
          </w:p>
        </w:tc>
        <w:tc>
          <w:tcPr>
            <w:tcW w:w="8200" w:type="dxa"/>
            <w:gridSpan w:val="8"/>
          </w:tcPr>
          <w:p w14:paraId="271D813A" w14:textId="77777777" w:rsidR="0079665B" w:rsidRPr="0079665B" w:rsidRDefault="0079665B" w:rsidP="0079665B">
            <w:pPr>
              <w:pStyle w:val="TableParagraph"/>
              <w:spacing w:before="116"/>
              <w:ind w:left="318"/>
              <w:rPr>
                <w:rFonts w:ascii="標楷體" w:eastAsia="標楷體" w:hAnsi="標楷體"/>
                <w:sz w:val="28"/>
                <w:szCs w:val="28"/>
              </w:rPr>
            </w:pPr>
            <w:r w:rsidRPr="0079665B">
              <w:rPr>
                <w:rFonts w:ascii="標楷體" w:eastAsia="標楷體" w:hAnsi="標楷體"/>
                <w:spacing w:val="-2"/>
                <w:sz w:val="28"/>
                <w:szCs w:val="28"/>
              </w:rPr>
              <w:t>HACCP</w:t>
            </w:r>
            <w:r w:rsidRPr="0079665B">
              <w:rPr>
                <w:rFonts w:ascii="標楷體" w:eastAsia="標楷體" w:hAnsi="標楷體"/>
                <w:spacing w:val="-30"/>
                <w:sz w:val="28"/>
                <w:szCs w:val="28"/>
              </w:rPr>
              <w:t xml:space="preserve"> 小組</w:t>
            </w:r>
          </w:p>
        </w:tc>
      </w:tr>
      <w:tr w:rsidR="0079665B" w:rsidRPr="0079665B" w14:paraId="49C7E83D" w14:textId="77777777" w:rsidTr="0079665B">
        <w:trPr>
          <w:trHeight w:val="678"/>
        </w:trPr>
        <w:tc>
          <w:tcPr>
            <w:tcW w:w="1508" w:type="dxa"/>
            <w:gridSpan w:val="3"/>
          </w:tcPr>
          <w:p w14:paraId="5E3191FE" w14:textId="77777777" w:rsidR="0079665B" w:rsidRPr="0079665B" w:rsidRDefault="0079665B" w:rsidP="0079665B">
            <w:pPr>
              <w:pStyle w:val="TableParagraph"/>
              <w:tabs>
                <w:tab w:val="left" w:pos="1156"/>
              </w:tabs>
              <w:spacing w:before="116"/>
              <w:ind w:left="26"/>
              <w:rPr>
                <w:rFonts w:ascii="標楷體" w:eastAsia="標楷體" w:hAnsi="標楷體"/>
                <w:sz w:val="28"/>
                <w:szCs w:val="28"/>
              </w:rPr>
            </w:pPr>
            <w:r w:rsidRPr="0079665B">
              <w:rPr>
                <w:rFonts w:ascii="標楷體" w:eastAsia="標楷體" w:hAnsi="標楷體"/>
                <w:spacing w:val="-10"/>
                <w:sz w:val="28"/>
                <w:szCs w:val="28"/>
              </w:rPr>
              <w:t>版</w:t>
            </w:r>
            <w:r w:rsidRPr="0079665B">
              <w:rPr>
                <w:rFonts w:ascii="標楷體" w:eastAsia="標楷體" w:hAnsi="標楷體"/>
                <w:sz w:val="28"/>
                <w:szCs w:val="28"/>
              </w:rPr>
              <w:tab/>
            </w:r>
            <w:r w:rsidRPr="0079665B">
              <w:rPr>
                <w:rFonts w:ascii="標楷體" w:eastAsia="標楷體" w:hAnsi="標楷體"/>
                <w:spacing w:val="-10"/>
                <w:sz w:val="28"/>
                <w:szCs w:val="28"/>
              </w:rPr>
              <w:t>本</w:t>
            </w:r>
          </w:p>
        </w:tc>
        <w:tc>
          <w:tcPr>
            <w:tcW w:w="8200" w:type="dxa"/>
            <w:gridSpan w:val="8"/>
          </w:tcPr>
          <w:p w14:paraId="2EBAA7E6" w14:textId="6CB8D54C" w:rsidR="0079665B" w:rsidRPr="0079665B" w:rsidRDefault="00CD5D6F" w:rsidP="0079665B">
            <w:pPr>
              <w:pStyle w:val="TableParagraph"/>
              <w:spacing w:before="116"/>
              <w:ind w:left="318"/>
              <w:rPr>
                <w:rFonts w:ascii="標楷體" w:eastAsia="標楷體" w:hAnsi="標楷體"/>
                <w:sz w:val="28"/>
                <w:szCs w:val="28"/>
              </w:rPr>
            </w:pPr>
            <w:r>
              <w:rPr>
                <w:rFonts w:ascii="標楷體" w:eastAsia="標楷體" w:hAnsi="標楷體" w:hint="eastAsia"/>
                <w:spacing w:val="-5"/>
                <w:sz w:val="28"/>
                <w:szCs w:val="28"/>
                <w:lang w:eastAsia="zh-TW"/>
              </w:rPr>
              <w:t>2</w:t>
            </w:r>
            <w:r w:rsidR="0079665B" w:rsidRPr="0079665B">
              <w:rPr>
                <w:rFonts w:ascii="標楷體" w:eastAsia="標楷體" w:hAnsi="標楷體"/>
                <w:spacing w:val="-5"/>
                <w:sz w:val="28"/>
                <w:szCs w:val="28"/>
              </w:rPr>
              <w:t>.0</w:t>
            </w:r>
          </w:p>
        </w:tc>
      </w:tr>
      <w:tr w:rsidR="0079665B" w:rsidRPr="0079665B" w14:paraId="5052CB07" w14:textId="77777777" w:rsidTr="0079665B">
        <w:trPr>
          <w:trHeight w:val="680"/>
        </w:trPr>
        <w:tc>
          <w:tcPr>
            <w:tcW w:w="1508" w:type="dxa"/>
            <w:gridSpan w:val="3"/>
            <w:tcBorders>
              <w:bottom w:val="double" w:sz="4" w:space="0" w:color="000000"/>
            </w:tcBorders>
          </w:tcPr>
          <w:p w14:paraId="15254328" w14:textId="77777777" w:rsidR="0079665B" w:rsidRPr="0079665B" w:rsidRDefault="0079665B" w:rsidP="0079665B">
            <w:pPr>
              <w:pStyle w:val="TableParagraph"/>
              <w:spacing w:before="116"/>
              <w:ind w:left="26" w:right="-44"/>
              <w:rPr>
                <w:rFonts w:ascii="標楷體" w:eastAsia="標楷體" w:hAnsi="標楷體"/>
                <w:sz w:val="28"/>
                <w:szCs w:val="28"/>
              </w:rPr>
            </w:pPr>
            <w:r w:rsidRPr="0079665B">
              <w:rPr>
                <w:rFonts w:ascii="標楷體" w:eastAsia="標楷體" w:hAnsi="標楷體"/>
                <w:spacing w:val="37"/>
                <w:sz w:val="28"/>
                <w:szCs w:val="28"/>
              </w:rPr>
              <w:t>制訂日期</w:t>
            </w:r>
            <w:r w:rsidRPr="0079665B">
              <w:rPr>
                <w:rFonts w:ascii="標楷體" w:eastAsia="標楷體" w:hAnsi="標楷體"/>
                <w:spacing w:val="-10"/>
                <w:sz w:val="28"/>
                <w:szCs w:val="28"/>
              </w:rPr>
              <w:t xml:space="preserve"> </w:t>
            </w:r>
          </w:p>
        </w:tc>
        <w:tc>
          <w:tcPr>
            <w:tcW w:w="8200" w:type="dxa"/>
            <w:gridSpan w:val="8"/>
            <w:tcBorders>
              <w:bottom w:val="double" w:sz="4" w:space="0" w:color="000000"/>
            </w:tcBorders>
          </w:tcPr>
          <w:p w14:paraId="518E0496" w14:textId="77777777" w:rsidR="0079665B" w:rsidRPr="0079665B" w:rsidRDefault="0079665B" w:rsidP="0079665B">
            <w:pPr>
              <w:pStyle w:val="TableParagraph"/>
              <w:spacing w:before="116"/>
              <w:ind w:left="318"/>
              <w:rPr>
                <w:rFonts w:ascii="標楷體" w:eastAsia="標楷體" w:hAnsi="標楷體"/>
                <w:sz w:val="28"/>
                <w:szCs w:val="28"/>
              </w:rPr>
            </w:pPr>
            <w:r w:rsidRPr="0079665B">
              <w:rPr>
                <w:rFonts w:ascii="標楷體" w:eastAsia="標楷體" w:hAnsi="標楷體"/>
                <w:spacing w:val="-2"/>
                <w:sz w:val="28"/>
                <w:szCs w:val="28"/>
              </w:rPr>
              <w:t>110.</w:t>
            </w:r>
            <w:r>
              <w:rPr>
                <w:rFonts w:ascii="標楷體" w:eastAsia="標楷體" w:hAnsi="標楷體" w:hint="eastAsia"/>
                <w:spacing w:val="-2"/>
                <w:sz w:val="28"/>
                <w:szCs w:val="28"/>
                <w:lang w:eastAsia="zh-TW"/>
              </w:rPr>
              <w:t>10.12</w:t>
            </w:r>
          </w:p>
        </w:tc>
      </w:tr>
      <w:tr w:rsidR="0079665B" w:rsidRPr="0079665B" w14:paraId="270C7CAE" w14:textId="77777777" w:rsidTr="0079665B">
        <w:trPr>
          <w:trHeight w:val="868"/>
        </w:trPr>
        <w:tc>
          <w:tcPr>
            <w:tcW w:w="9708" w:type="dxa"/>
            <w:gridSpan w:val="11"/>
            <w:tcBorders>
              <w:top w:val="double" w:sz="4" w:space="0" w:color="000000"/>
            </w:tcBorders>
          </w:tcPr>
          <w:p w14:paraId="1343B1E6" w14:textId="77777777" w:rsidR="0079665B" w:rsidRPr="0079665B" w:rsidRDefault="0079665B" w:rsidP="0079665B">
            <w:pPr>
              <w:pStyle w:val="TableParagraph"/>
              <w:tabs>
                <w:tab w:val="left" w:pos="1000"/>
                <w:tab w:val="left" w:pos="1999"/>
                <w:tab w:val="left" w:pos="3000"/>
              </w:tabs>
              <w:spacing w:before="157"/>
              <w:ind w:right="197"/>
              <w:jc w:val="center"/>
              <w:rPr>
                <w:rFonts w:ascii="標楷體" w:eastAsia="標楷體" w:hAnsi="標楷體"/>
                <w:sz w:val="28"/>
                <w:szCs w:val="28"/>
              </w:rPr>
            </w:pPr>
            <w:r w:rsidRPr="0079665B">
              <w:rPr>
                <w:rFonts w:ascii="標楷體" w:eastAsia="標楷體" w:hAnsi="標楷體"/>
                <w:spacing w:val="-10"/>
                <w:sz w:val="28"/>
                <w:szCs w:val="28"/>
              </w:rPr>
              <w:t>修</w:t>
            </w:r>
            <w:r w:rsidRPr="0079665B">
              <w:rPr>
                <w:rFonts w:ascii="標楷體" w:eastAsia="標楷體" w:hAnsi="標楷體"/>
                <w:sz w:val="28"/>
                <w:szCs w:val="28"/>
              </w:rPr>
              <w:tab/>
            </w:r>
            <w:r w:rsidRPr="0079665B">
              <w:rPr>
                <w:rFonts w:ascii="標楷體" w:eastAsia="標楷體" w:hAnsi="標楷體"/>
                <w:spacing w:val="-10"/>
                <w:sz w:val="28"/>
                <w:szCs w:val="28"/>
              </w:rPr>
              <w:t>訂</w:t>
            </w:r>
            <w:r w:rsidRPr="0079665B">
              <w:rPr>
                <w:rFonts w:ascii="標楷體" w:eastAsia="標楷體" w:hAnsi="標楷體"/>
                <w:sz w:val="28"/>
                <w:szCs w:val="28"/>
              </w:rPr>
              <w:tab/>
            </w:r>
            <w:r w:rsidRPr="0079665B">
              <w:rPr>
                <w:rFonts w:ascii="標楷體" w:eastAsia="標楷體" w:hAnsi="標楷體"/>
                <w:spacing w:val="-10"/>
                <w:sz w:val="28"/>
                <w:szCs w:val="28"/>
              </w:rPr>
              <w:t>記</w:t>
            </w:r>
            <w:r w:rsidRPr="0079665B">
              <w:rPr>
                <w:rFonts w:ascii="標楷體" w:eastAsia="標楷體" w:hAnsi="標楷體"/>
                <w:sz w:val="28"/>
                <w:szCs w:val="28"/>
              </w:rPr>
              <w:tab/>
            </w:r>
            <w:r w:rsidRPr="0079665B">
              <w:rPr>
                <w:rFonts w:ascii="標楷體" w:eastAsia="標楷體" w:hAnsi="標楷體"/>
                <w:spacing w:val="-10"/>
                <w:sz w:val="28"/>
                <w:szCs w:val="28"/>
              </w:rPr>
              <w:t>錄</w:t>
            </w:r>
          </w:p>
        </w:tc>
      </w:tr>
      <w:tr w:rsidR="0079665B" w:rsidRPr="0079665B" w14:paraId="52AE0D6D" w14:textId="77777777" w:rsidTr="0079665B">
        <w:trPr>
          <w:trHeight w:val="729"/>
        </w:trPr>
        <w:tc>
          <w:tcPr>
            <w:tcW w:w="639" w:type="dxa"/>
          </w:tcPr>
          <w:p w14:paraId="2517D490" w14:textId="77777777" w:rsidR="0079665B" w:rsidRPr="0079665B" w:rsidRDefault="0079665B" w:rsidP="0079665B">
            <w:pPr>
              <w:pStyle w:val="TableParagraph"/>
              <w:spacing w:before="168"/>
              <w:ind w:left="177"/>
              <w:rPr>
                <w:rFonts w:ascii="標楷體" w:eastAsia="標楷體" w:hAnsi="標楷體"/>
                <w:sz w:val="28"/>
                <w:szCs w:val="28"/>
              </w:rPr>
            </w:pPr>
            <w:r w:rsidRPr="0079665B">
              <w:rPr>
                <w:rFonts w:ascii="標楷體" w:eastAsia="標楷體" w:hAnsi="標楷體"/>
                <w:spacing w:val="-5"/>
                <w:sz w:val="28"/>
                <w:szCs w:val="28"/>
              </w:rPr>
              <w:t>NO</w:t>
            </w:r>
          </w:p>
        </w:tc>
        <w:tc>
          <w:tcPr>
            <w:tcW w:w="773" w:type="dxa"/>
          </w:tcPr>
          <w:p w14:paraId="1E425861" w14:textId="77777777" w:rsidR="0079665B" w:rsidRPr="0079665B" w:rsidRDefault="0079665B" w:rsidP="0079665B">
            <w:pPr>
              <w:pStyle w:val="TableParagraph"/>
              <w:spacing w:line="364" w:lineRule="exact"/>
              <w:ind w:left="105"/>
              <w:rPr>
                <w:rFonts w:ascii="標楷體" w:eastAsia="標楷體" w:hAnsi="標楷體"/>
                <w:sz w:val="28"/>
                <w:szCs w:val="28"/>
              </w:rPr>
            </w:pPr>
            <w:r w:rsidRPr="0079665B">
              <w:rPr>
                <w:rFonts w:ascii="標楷體" w:eastAsia="標楷體" w:hAnsi="標楷體"/>
                <w:spacing w:val="-5"/>
                <w:sz w:val="28"/>
                <w:szCs w:val="28"/>
              </w:rPr>
              <w:t>修訂</w:t>
            </w:r>
          </w:p>
          <w:p w14:paraId="72454053" w14:textId="77777777" w:rsidR="0079665B" w:rsidRPr="0079665B" w:rsidRDefault="0079665B" w:rsidP="0079665B">
            <w:pPr>
              <w:pStyle w:val="TableParagraph"/>
              <w:spacing w:line="345" w:lineRule="exact"/>
              <w:ind w:left="105"/>
              <w:rPr>
                <w:rFonts w:ascii="標楷體" w:eastAsia="標楷體" w:hAnsi="標楷體"/>
                <w:sz w:val="28"/>
                <w:szCs w:val="28"/>
              </w:rPr>
            </w:pPr>
            <w:r w:rsidRPr="0079665B">
              <w:rPr>
                <w:rFonts w:ascii="標楷體" w:eastAsia="標楷體" w:hAnsi="標楷體"/>
                <w:spacing w:val="-5"/>
                <w:sz w:val="28"/>
                <w:szCs w:val="28"/>
              </w:rPr>
              <w:t>日期</w:t>
            </w:r>
          </w:p>
        </w:tc>
        <w:tc>
          <w:tcPr>
            <w:tcW w:w="1640" w:type="dxa"/>
            <w:gridSpan w:val="2"/>
          </w:tcPr>
          <w:p w14:paraId="65C1AE1B" w14:textId="77777777" w:rsidR="0079665B" w:rsidRPr="0079665B" w:rsidRDefault="0079665B" w:rsidP="0079665B">
            <w:pPr>
              <w:pStyle w:val="TableParagraph"/>
              <w:spacing w:line="364" w:lineRule="exact"/>
              <w:ind w:left="10"/>
              <w:jc w:val="center"/>
              <w:rPr>
                <w:rFonts w:ascii="標楷體" w:eastAsia="標楷體" w:hAnsi="標楷體"/>
                <w:sz w:val="28"/>
                <w:szCs w:val="28"/>
              </w:rPr>
            </w:pPr>
            <w:r w:rsidRPr="0079665B">
              <w:rPr>
                <w:rFonts w:ascii="標楷體" w:eastAsia="標楷體" w:hAnsi="標楷體"/>
                <w:spacing w:val="-5"/>
                <w:sz w:val="28"/>
                <w:szCs w:val="28"/>
              </w:rPr>
              <w:t>修訂</w:t>
            </w:r>
          </w:p>
          <w:p w14:paraId="524128AF" w14:textId="77777777" w:rsidR="0079665B" w:rsidRPr="0079665B" w:rsidRDefault="0079665B" w:rsidP="0079665B">
            <w:pPr>
              <w:pStyle w:val="TableParagraph"/>
              <w:spacing w:line="345" w:lineRule="exact"/>
              <w:ind w:left="10"/>
              <w:jc w:val="center"/>
              <w:rPr>
                <w:rFonts w:ascii="標楷體" w:eastAsia="標楷體" w:hAnsi="標楷體"/>
                <w:sz w:val="28"/>
                <w:szCs w:val="28"/>
              </w:rPr>
            </w:pPr>
            <w:r w:rsidRPr="0079665B">
              <w:rPr>
                <w:rFonts w:ascii="標楷體" w:eastAsia="標楷體" w:hAnsi="標楷體"/>
                <w:spacing w:val="-4"/>
                <w:sz w:val="28"/>
                <w:szCs w:val="28"/>
              </w:rPr>
              <w:t>申請單編號</w:t>
            </w:r>
          </w:p>
        </w:tc>
        <w:tc>
          <w:tcPr>
            <w:tcW w:w="4541" w:type="dxa"/>
            <w:gridSpan w:val="4"/>
          </w:tcPr>
          <w:p w14:paraId="28C2AA7A" w14:textId="77777777" w:rsidR="0079665B" w:rsidRPr="0079665B" w:rsidRDefault="0079665B" w:rsidP="0079665B">
            <w:pPr>
              <w:pStyle w:val="TableParagraph"/>
              <w:spacing w:before="168"/>
              <w:ind w:left="1427"/>
              <w:rPr>
                <w:rFonts w:ascii="標楷體" w:eastAsia="標楷體" w:hAnsi="標楷體"/>
                <w:sz w:val="28"/>
                <w:szCs w:val="28"/>
              </w:rPr>
            </w:pPr>
            <w:r w:rsidRPr="0079665B">
              <w:rPr>
                <w:rFonts w:ascii="標楷體" w:eastAsia="標楷體" w:hAnsi="標楷體"/>
                <w:spacing w:val="-4"/>
                <w:sz w:val="28"/>
                <w:szCs w:val="28"/>
              </w:rPr>
              <w:t>修訂內容摘要</w:t>
            </w:r>
          </w:p>
        </w:tc>
        <w:tc>
          <w:tcPr>
            <w:tcW w:w="799" w:type="dxa"/>
            <w:gridSpan w:val="2"/>
          </w:tcPr>
          <w:p w14:paraId="4F12C92F" w14:textId="77777777" w:rsidR="0079665B" w:rsidRPr="0079665B" w:rsidRDefault="0079665B" w:rsidP="0079665B">
            <w:pPr>
              <w:pStyle w:val="TableParagraph"/>
              <w:spacing w:before="168"/>
              <w:ind w:left="115"/>
              <w:rPr>
                <w:rFonts w:ascii="標楷體" w:eastAsia="標楷體" w:hAnsi="標楷體"/>
                <w:sz w:val="28"/>
                <w:szCs w:val="28"/>
              </w:rPr>
            </w:pPr>
            <w:r w:rsidRPr="0079665B">
              <w:rPr>
                <w:rFonts w:ascii="標楷體" w:eastAsia="標楷體" w:hAnsi="標楷體"/>
                <w:spacing w:val="-5"/>
                <w:sz w:val="28"/>
                <w:szCs w:val="28"/>
              </w:rPr>
              <w:t>頁次</w:t>
            </w:r>
          </w:p>
        </w:tc>
        <w:tc>
          <w:tcPr>
            <w:tcW w:w="1316" w:type="dxa"/>
          </w:tcPr>
          <w:p w14:paraId="1EBCF920" w14:textId="77777777" w:rsidR="0079665B" w:rsidRPr="0079665B" w:rsidRDefault="0079665B" w:rsidP="0079665B">
            <w:pPr>
              <w:pStyle w:val="TableParagraph"/>
              <w:spacing w:before="168"/>
              <w:ind w:left="91"/>
              <w:rPr>
                <w:rFonts w:ascii="標楷體" w:eastAsia="標楷體" w:hAnsi="標楷體"/>
                <w:sz w:val="28"/>
                <w:szCs w:val="28"/>
              </w:rPr>
            </w:pPr>
            <w:r w:rsidRPr="0079665B">
              <w:rPr>
                <w:rFonts w:ascii="標楷體" w:eastAsia="標楷體" w:hAnsi="標楷體"/>
                <w:spacing w:val="-3"/>
                <w:sz w:val="28"/>
                <w:szCs w:val="28"/>
              </w:rPr>
              <w:t>版本版次</w:t>
            </w:r>
          </w:p>
        </w:tc>
      </w:tr>
      <w:tr w:rsidR="0079665B" w:rsidRPr="0079665B" w14:paraId="28DC60EB" w14:textId="77777777" w:rsidTr="0079665B">
        <w:trPr>
          <w:trHeight w:val="779"/>
        </w:trPr>
        <w:tc>
          <w:tcPr>
            <w:tcW w:w="639" w:type="dxa"/>
          </w:tcPr>
          <w:p w14:paraId="7A45EF67" w14:textId="77777777" w:rsidR="0079665B" w:rsidRPr="0079665B" w:rsidRDefault="0079665B" w:rsidP="0079665B">
            <w:pPr>
              <w:pStyle w:val="TableParagraph"/>
              <w:rPr>
                <w:rFonts w:ascii="標楷體" w:eastAsia="標楷體" w:hAnsi="標楷體"/>
                <w:sz w:val="28"/>
                <w:szCs w:val="28"/>
              </w:rPr>
            </w:pPr>
          </w:p>
        </w:tc>
        <w:tc>
          <w:tcPr>
            <w:tcW w:w="773" w:type="dxa"/>
          </w:tcPr>
          <w:p w14:paraId="67FE3654"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1E7734B8"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5E2E4884"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30A0C958" w14:textId="77777777" w:rsidR="0079665B" w:rsidRPr="0079665B" w:rsidRDefault="0079665B" w:rsidP="0079665B">
            <w:pPr>
              <w:pStyle w:val="TableParagraph"/>
              <w:rPr>
                <w:rFonts w:ascii="標楷體" w:eastAsia="標楷體" w:hAnsi="標楷體"/>
                <w:sz w:val="28"/>
                <w:szCs w:val="28"/>
              </w:rPr>
            </w:pPr>
          </w:p>
        </w:tc>
        <w:tc>
          <w:tcPr>
            <w:tcW w:w="1316" w:type="dxa"/>
          </w:tcPr>
          <w:p w14:paraId="23590332" w14:textId="77777777" w:rsidR="0079665B" w:rsidRPr="0079665B" w:rsidRDefault="0079665B" w:rsidP="0079665B">
            <w:pPr>
              <w:pStyle w:val="TableParagraph"/>
              <w:rPr>
                <w:rFonts w:ascii="標楷體" w:eastAsia="標楷體" w:hAnsi="標楷體"/>
                <w:sz w:val="28"/>
                <w:szCs w:val="28"/>
              </w:rPr>
            </w:pPr>
          </w:p>
        </w:tc>
      </w:tr>
      <w:tr w:rsidR="0079665B" w:rsidRPr="0079665B" w14:paraId="328A03D6" w14:textId="77777777" w:rsidTr="0079665B">
        <w:trPr>
          <w:trHeight w:val="779"/>
        </w:trPr>
        <w:tc>
          <w:tcPr>
            <w:tcW w:w="639" w:type="dxa"/>
          </w:tcPr>
          <w:p w14:paraId="297EE35A" w14:textId="77777777" w:rsidR="0079665B" w:rsidRPr="0079665B" w:rsidRDefault="0079665B" w:rsidP="0079665B">
            <w:pPr>
              <w:pStyle w:val="TableParagraph"/>
              <w:rPr>
                <w:rFonts w:ascii="標楷體" w:eastAsia="標楷體" w:hAnsi="標楷體"/>
                <w:sz w:val="28"/>
                <w:szCs w:val="28"/>
              </w:rPr>
            </w:pPr>
          </w:p>
        </w:tc>
        <w:tc>
          <w:tcPr>
            <w:tcW w:w="773" w:type="dxa"/>
          </w:tcPr>
          <w:p w14:paraId="03E4AE38"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76FC487F"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47762C25"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1B885299" w14:textId="77777777" w:rsidR="0079665B" w:rsidRPr="0079665B" w:rsidRDefault="0079665B" w:rsidP="0079665B">
            <w:pPr>
              <w:pStyle w:val="TableParagraph"/>
              <w:rPr>
                <w:rFonts w:ascii="標楷體" w:eastAsia="標楷體" w:hAnsi="標楷體"/>
                <w:sz w:val="28"/>
                <w:szCs w:val="28"/>
              </w:rPr>
            </w:pPr>
          </w:p>
        </w:tc>
        <w:tc>
          <w:tcPr>
            <w:tcW w:w="1316" w:type="dxa"/>
          </w:tcPr>
          <w:p w14:paraId="57D5722D" w14:textId="77777777" w:rsidR="0079665B" w:rsidRPr="0079665B" w:rsidRDefault="0079665B" w:rsidP="0079665B">
            <w:pPr>
              <w:pStyle w:val="TableParagraph"/>
              <w:rPr>
                <w:rFonts w:ascii="標楷體" w:eastAsia="標楷體" w:hAnsi="標楷體"/>
                <w:sz w:val="28"/>
                <w:szCs w:val="28"/>
              </w:rPr>
            </w:pPr>
          </w:p>
        </w:tc>
      </w:tr>
      <w:tr w:rsidR="0079665B" w:rsidRPr="0079665B" w14:paraId="497B991D" w14:textId="77777777" w:rsidTr="0079665B">
        <w:trPr>
          <w:trHeight w:val="780"/>
        </w:trPr>
        <w:tc>
          <w:tcPr>
            <w:tcW w:w="639" w:type="dxa"/>
          </w:tcPr>
          <w:p w14:paraId="73C1FA43" w14:textId="77777777" w:rsidR="0079665B" w:rsidRPr="0079665B" w:rsidRDefault="0079665B" w:rsidP="0079665B">
            <w:pPr>
              <w:pStyle w:val="TableParagraph"/>
              <w:rPr>
                <w:rFonts w:ascii="標楷體" w:eastAsia="標楷體" w:hAnsi="標楷體"/>
                <w:sz w:val="28"/>
                <w:szCs w:val="28"/>
              </w:rPr>
            </w:pPr>
          </w:p>
        </w:tc>
        <w:tc>
          <w:tcPr>
            <w:tcW w:w="773" w:type="dxa"/>
          </w:tcPr>
          <w:p w14:paraId="73AACE27"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7AB3AB12"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59B6C9F3"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546E4538" w14:textId="77777777" w:rsidR="0079665B" w:rsidRPr="0079665B" w:rsidRDefault="0079665B" w:rsidP="0079665B">
            <w:pPr>
              <w:pStyle w:val="TableParagraph"/>
              <w:rPr>
                <w:rFonts w:ascii="標楷體" w:eastAsia="標楷體" w:hAnsi="標楷體"/>
                <w:sz w:val="28"/>
                <w:szCs w:val="28"/>
              </w:rPr>
            </w:pPr>
          </w:p>
        </w:tc>
        <w:tc>
          <w:tcPr>
            <w:tcW w:w="1316" w:type="dxa"/>
          </w:tcPr>
          <w:p w14:paraId="25625C4C" w14:textId="77777777" w:rsidR="0079665B" w:rsidRPr="0079665B" w:rsidRDefault="0079665B" w:rsidP="0079665B">
            <w:pPr>
              <w:pStyle w:val="TableParagraph"/>
              <w:rPr>
                <w:rFonts w:ascii="標楷體" w:eastAsia="標楷體" w:hAnsi="標楷體"/>
                <w:sz w:val="28"/>
                <w:szCs w:val="28"/>
              </w:rPr>
            </w:pPr>
          </w:p>
        </w:tc>
      </w:tr>
      <w:tr w:rsidR="0079665B" w:rsidRPr="0079665B" w14:paraId="43864FAE" w14:textId="77777777" w:rsidTr="0079665B">
        <w:trPr>
          <w:trHeight w:val="779"/>
        </w:trPr>
        <w:tc>
          <w:tcPr>
            <w:tcW w:w="639" w:type="dxa"/>
          </w:tcPr>
          <w:p w14:paraId="25ADCEA5" w14:textId="77777777" w:rsidR="0079665B" w:rsidRPr="0079665B" w:rsidRDefault="0079665B" w:rsidP="0079665B">
            <w:pPr>
              <w:pStyle w:val="TableParagraph"/>
              <w:rPr>
                <w:rFonts w:ascii="標楷體" w:eastAsia="標楷體" w:hAnsi="標楷體"/>
                <w:sz w:val="28"/>
                <w:szCs w:val="28"/>
              </w:rPr>
            </w:pPr>
          </w:p>
        </w:tc>
        <w:tc>
          <w:tcPr>
            <w:tcW w:w="773" w:type="dxa"/>
          </w:tcPr>
          <w:p w14:paraId="17DD5301"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20C616A5"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6A5F8424"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6D5D4EDD" w14:textId="77777777" w:rsidR="0079665B" w:rsidRPr="0079665B" w:rsidRDefault="0079665B" w:rsidP="0079665B">
            <w:pPr>
              <w:pStyle w:val="TableParagraph"/>
              <w:rPr>
                <w:rFonts w:ascii="標楷體" w:eastAsia="標楷體" w:hAnsi="標楷體"/>
                <w:sz w:val="28"/>
                <w:szCs w:val="28"/>
              </w:rPr>
            </w:pPr>
          </w:p>
        </w:tc>
        <w:tc>
          <w:tcPr>
            <w:tcW w:w="1316" w:type="dxa"/>
          </w:tcPr>
          <w:p w14:paraId="2FA762CE" w14:textId="77777777" w:rsidR="0079665B" w:rsidRPr="0079665B" w:rsidRDefault="0079665B" w:rsidP="0079665B">
            <w:pPr>
              <w:pStyle w:val="TableParagraph"/>
              <w:rPr>
                <w:rFonts w:ascii="標楷體" w:eastAsia="標楷體" w:hAnsi="標楷體"/>
                <w:sz w:val="28"/>
                <w:szCs w:val="28"/>
              </w:rPr>
            </w:pPr>
          </w:p>
        </w:tc>
      </w:tr>
      <w:tr w:rsidR="0079665B" w:rsidRPr="0079665B" w14:paraId="288553AD" w14:textId="77777777" w:rsidTr="0079665B">
        <w:trPr>
          <w:trHeight w:val="782"/>
        </w:trPr>
        <w:tc>
          <w:tcPr>
            <w:tcW w:w="639" w:type="dxa"/>
          </w:tcPr>
          <w:p w14:paraId="12AB8DB2" w14:textId="77777777" w:rsidR="0079665B" w:rsidRPr="0079665B" w:rsidRDefault="0079665B" w:rsidP="0079665B">
            <w:pPr>
              <w:pStyle w:val="TableParagraph"/>
              <w:rPr>
                <w:rFonts w:ascii="標楷體" w:eastAsia="標楷體" w:hAnsi="標楷體"/>
                <w:sz w:val="28"/>
                <w:szCs w:val="28"/>
              </w:rPr>
            </w:pPr>
          </w:p>
        </w:tc>
        <w:tc>
          <w:tcPr>
            <w:tcW w:w="773" w:type="dxa"/>
          </w:tcPr>
          <w:p w14:paraId="5A67A414"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550E78DE"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273FC22E"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540916E8" w14:textId="77777777" w:rsidR="0079665B" w:rsidRPr="0079665B" w:rsidRDefault="0079665B" w:rsidP="0079665B">
            <w:pPr>
              <w:pStyle w:val="TableParagraph"/>
              <w:rPr>
                <w:rFonts w:ascii="標楷體" w:eastAsia="標楷體" w:hAnsi="標楷體"/>
                <w:sz w:val="28"/>
                <w:szCs w:val="28"/>
              </w:rPr>
            </w:pPr>
          </w:p>
        </w:tc>
        <w:tc>
          <w:tcPr>
            <w:tcW w:w="1316" w:type="dxa"/>
          </w:tcPr>
          <w:p w14:paraId="7BC0A4F5" w14:textId="77777777" w:rsidR="0079665B" w:rsidRPr="0079665B" w:rsidRDefault="0079665B" w:rsidP="0079665B">
            <w:pPr>
              <w:pStyle w:val="TableParagraph"/>
              <w:rPr>
                <w:rFonts w:ascii="標楷體" w:eastAsia="標楷體" w:hAnsi="標楷體"/>
                <w:sz w:val="28"/>
                <w:szCs w:val="28"/>
              </w:rPr>
            </w:pPr>
          </w:p>
        </w:tc>
      </w:tr>
      <w:tr w:rsidR="0079665B" w:rsidRPr="0079665B" w14:paraId="08800811" w14:textId="77777777" w:rsidTr="0079665B">
        <w:trPr>
          <w:trHeight w:val="779"/>
        </w:trPr>
        <w:tc>
          <w:tcPr>
            <w:tcW w:w="639" w:type="dxa"/>
          </w:tcPr>
          <w:p w14:paraId="1DE7D350" w14:textId="77777777" w:rsidR="0079665B" w:rsidRPr="0079665B" w:rsidRDefault="0079665B" w:rsidP="0079665B">
            <w:pPr>
              <w:pStyle w:val="TableParagraph"/>
              <w:rPr>
                <w:rFonts w:ascii="標楷體" w:eastAsia="標楷體" w:hAnsi="標楷體"/>
                <w:sz w:val="28"/>
                <w:szCs w:val="28"/>
              </w:rPr>
            </w:pPr>
          </w:p>
        </w:tc>
        <w:tc>
          <w:tcPr>
            <w:tcW w:w="773" w:type="dxa"/>
          </w:tcPr>
          <w:p w14:paraId="61A27821"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30E7828D"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3C8818AA"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4C270980" w14:textId="77777777" w:rsidR="0079665B" w:rsidRPr="0079665B" w:rsidRDefault="0079665B" w:rsidP="0079665B">
            <w:pPr>
              <w:pStyle w:val="TableParagraph"/>
              <w:rPr>
                <w:rFonts w:ascii="標楷體" w:eastAsia="標楷體" w:hAnsi="標楷體"/>
                <w:sz w:val="28"/>
                <w:szCs w:val="28"/>
              </w:rPr>
            </w:pPr>
          </w:p>
        </w:tc>
        <w:tc>
          <w:tcPr>
            <w:tcW w:w="1316" w:type="dxa"/>
          </w:tcPr>
          <w:p w14:paraId="10A441E1" w14:textId="77777777" w:rsidR="0079665B" w:rsidRPr="0079665B" w:rsidRDefault="0079665B" w:rsidP="0079665B">
            <w:pPr>
              <w:pStyle w:val="TableParagraph"/>
              <w:rPr>
                <w:rFonts w:ascii="標楷體" w:eastAsia="標楷體" w:hAnsi="標楷體"/>
                <w:sz w:val="28"/>
                <w:szCs w:val="28"/>
              </w:rPr>
            </w:pPr>
          </w:p>
        </w:tc>
      </w:tr>
      <w:tr w:rsidR="0079665B" w:rsidRPr="0079665B" w14:paraId="635A7912" w14:textId="77777777" w:rsidTr="0079665B">
        <w:trPr>
          <w:trHeight w:val="779"/>
        </w:trPr>
        <w:tc>
          <w:tcPr>
            <w:tcW w:w="639" w:type="dxa"/>
          </w:tcPr>
          <w:p w14:paraId="32C237E9" w14:textId="77777777" w:rsidR="0079665B" w:rsidRPr="0079665B" w:rsidRDefault="0079665B" w:rsidP="0079665B">
            <w:pPr>
              <w:pStyle w:val="TableParagraph"/>
              <w:rPr>
                <w:rFonts w:ascii="標楷體" w:eastAsia="標楷體" w:hAnsi="標楷體"/>
                <w:sz w:val="28"/>
                <w:szCs w:val="28"/>
              </w:rPr>
            </w:pPr>
          </w:p>
        </w:tc>
        <w:tc>
          <w:tcPr>
            <w:tcW w:w="773" w:type="dxa"/>
          </w:tcPr>
          <w:p w14:paraId="5FE7C746"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59D4BC44"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514775DD"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3D816E1C" w14:textId="77777777" w:rsidR="0079665B" w:rsidRPr="0079665B" w:rsidRDefault="0079665B" w:rsidP="0079665B">
            <w:pPr>
              <w:pStyle w:val="TableParagraph"/>
              <w:rPr>
                <w:rFonts w:ascii="標楷體" w:eastAsia="標楷體" w:hAnsi="標楷體"/>
                <w:sz w:val="28"/>
                <w:szCs w:val="28"/>
              </w:rPr>
            </w:pPr>
          </w:p>
        </w:tc>
        <w:tc>
          <w:tcPr>
            <w:tcW w:w="1316" w:type="dxa"/>
          </w:tcPr>
          <w:p w14:paraId="296A054F" w14:textId="77777777" w:rsidR="0079665B" w:rsidRPr="0079665B" w:rsidRDefault="0079665B" w:rsidP="0079665B">
            <w:pPr>
              <w:pStyle w:val="TableParagraph"/>
              <w:rPr>
                <w:rFonts w:ascii="標楷體" w:eastAsia="標楷體" w:hAnsi="標楷體"/>
                <w:sz w:val="28"/>
                <w:szCs w:val="28"/>
              </w:rPr>
            </w:pPr>
          </w:p>
        </w:tc>
      </w:tr>
      <w:tr w:rsidR="0079665B" w:rsidRPr="0079665B" w14:paraId="2B6B0F6B" w14:textId="77777777" w:rsidTr="0079665B">
        <w:trPr>
          <w:trHeight w:val="780"/>
        </w:trPr>
        <w:tc>
          <w:tcPr>
            <w:tcW w:w="639" w:type="dxa"/>
          </w:tcPr>
          <w:p w14:paraId="20E38B6C" w14:textId="77777777" w:rsidR="0079665B" w:rsidRPr="0079665B" w:rsidRDefault="0079665B" w:rsidP="0079665B">
            <w:pPr>
              <w:pStyle w:val="TableParagraph"/>
              <w:rPr>
                <w:rFonts w:ascii="標楷體" w:eastAsia="標楷體" w:hAnsi="標楷體"/>
                <w:sz w:val="28"/>
                <w:szCs w:val="28"/>
              </w:rPr>
            </w:pPr>
          </w:p>
        </w:tc>
        <w:tc>
          <w:tcPr>
            <w:tcW w:w="773" w:type="dxa"/>
          </w:tcPr>
          <w:p w14:paraId="54686694"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44342C62"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209785AB"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6FEFB155" w14:textId="77777777" w:rsidR="0079665B" w:rsidRPr="0079665B" w:rsidRDefault="0079665B" w:rsidP="0079665B">
            <w:pPr>
              <w:pStyle w:val="TableParagraph"/>
              <w:rPr>
                <w:rFonts w:ascii="標楷體" w:eastAsia="標楷體" w:hAnsi="標楷體"/>
                <w:sz w:val="28"/>
                <w:szCs w:val="28"/>
              </w:rPr>
            </w:pPr>
          </w:p>
        </w:tc>
        <w:tc>
          <w:tcPr>
            <w:tcW w:w="1316" w:type="dxa"/>
          </w:tcPr>
          <w:p w14:paraId="5972FD44" w14:textId="77777777" w:rsidR="0079665B" w:rsidRPr="0079665B" w:rsidRDefault="0079665B" w:rsidP="0079665B">
            <w:pPr>
              <w:pStyle w:val="TableParagraph"/>
              <w:rPr>
                <w:rFonts w:ascii="標楷體" w:eastAsia="標楷體" w:hAnsi="標楷體"/>
                <w:sz w:val="28"/>
                <w:szCs w:val="28"/>
              </w:rPr>
            </w:pPr>
          </w:p>
        </w:tc>
      </w:tr>
      <w:tr w:rsidR="0079665B" w:rsidRPr="0079665B" w14:paraId="062B13F3" w14:textId="77777777" w:rsidTr="0079665B">
        <w:trPr>
          <w:trHeight w:val="779"/>
        </w:trPr>
        <w:tc>
          <w:tcPr>
            <w:tcW w:w="639" w:type="dxa"/>
          </w:tcPr>
          <w:p w14:paraId="453B3D0F" w14:textId="77777777" w:rsidR="0079665B" w:rsidRPr="0079665B" w:rsidRDefault="0079665B" w:rsidP="0079665B">
            <w:pPr>
              <w:pStyle w:val="TableParagraph"/>
              <w:rPr>
                <w:rFonts w:ascii="標楷體" w:eastAsia="標楷體" w:hAnsi="標楷體"/>
                <w:sz w:val="28"/>
                <w:szCs w:val="28"/>
              </w:rPr>
            </w:pPr>
          </w:p>
        </w:tc>
        <w:tc>
          <w:tcPr>
            <w:tcW w:w="773" w:type="dxa"/>
          </w:tcPr>
          <w:p w14:paraId="0CA24357" w14:textId="77777777" w:rsidR="0079665B" w:rsidRPr="0079665B" w:rsidRDefault="0079665B" w:rsidP="0079665B">
            <w:pPr>
              <w:pStyle w:val="TableParagraph"/>
              <w:rPr>
                <w:rFonts w:ascii="標楷體" w:eastAsia="標楷體" w:hAnsi="標楷體"/>
                <w:sz w:val="28"/>
                <w:szCs w:val="28"/>
              </w:rPr>
            </w:pPr>
          </w:p>
        </w:tc>
        <w:tc>
          <w:tcPr>
            <w:tcW w:w="1640" w:type="dxa"/>
            <w:gridSpan w:val="2"/>
          </w:tcPr>
          <w:p w14:paraId="47FE20BE" w14:textId="77777777" w:rsidR="0079665B" w:rsidRPr="0079665B" w:rsidRDefault="0079665B" w:rsidP="0079665B">
            <w:pPr>
              <w:pStyle w:val="TableParagraph"/>
              <w:rPr>
                <w:rFonts w:ascii="標楷體" w:eastAsia="標楷體" w:hAnsi="標楷體"/>
                <w:sz w:val="28"/>
                <w:szCs w:val="28"/>
              </w:rPr>
            </w:pPr>
          </w:p>
        </w:tc>
        <w:tc>
          <w:tcPr>
            <w:tcW w:w="4541" w:type="dxa"/>
            <w:gridSpan w:val="4"/>
          </w:tcPr>
          <w:p w14:paraId="7B3B0571" w14:textId="77777777" w:rsidR="0079665B" w:rsidRPr="0079665B" w:rsidRDefault="0079665B" w:rsidP="0079665B">
            <w:pPr>
              <w:pStyle w:val="TableParagraph"/>
              <w:rPr>
                <w:rFonts w:ascii="標楷體" w:eastAsia="標楷體" w:hAnsi="標楷體"/>
                <w:sz w:val="28"/>
                <w:szCs w:val="28"/>
              </w:rPr>
            </w:pPr>
          </w:p>
        </w:tc>
        <w:tc>
          <w:tcPr>
            <w:tcW w:w="799" w:type="dxa"/>
            <w:gridSpan w:val="2"/>
          </w:tcPr>
          <w:p w14:paraId="224CB9E3" w14:textId="77777777" w:rsidR="0079665B" w:rsidRPr="0079665B" w:rsidRDefault="0079665B" w:rsidP="0079665B">
            <w:pPr>
              <w:pStyle w:val="TableParagraph"/>
              <w:rPr>
                <w:rFonts w:ascii="標楷體" w:eastAsia="標楷體" w:hAnsi="標楷體"/>
                <w:sz w:val="28"/>
                <w:szCs w:val="28"/>
              </w:rPr>
            </w:pPr>
          </w:p>
        </w:tc>
        <w:tc>
          <w:tcPr>
            <w:tcW w:w="1316" w:type="dxa"/>
          </w:tcPr>
          <w:p w14:paraId="7483FA6D" w14:textId="77777777" w:rsidR="0079665B" w:rsidRPr="0079665B" w:rsidRDefault="0079665B" w:rsidP="0079665B">
            <w:pPr>
              <w:pStyle w:val="TableParagraph"/>
              <w:rPr>
                <w:rFonts w:ascii="標楷體" w:eastAsia="標楷體" w:hAnsi="標楷體"/>
                <w:sz w:val="28"/>
                <w:szCs w:val="28"/>
              </w:rPr>
            </w:pPr>
          </w:p>
        </w:tc>
      </w:tr>
      <w:tr w:rsidR="0079665B" w:rsidRPr="0079665B" w14:paraId="2B32340F" w14:textId="77777777" w:rsidTr="0079665B">
        <w:trPr>
          <w:trHeight w:val="469"/>
        </w:trPr>
        <w:tc>
          <w:tcPr>
            <w:tcW w:w="1412" w:type="dxa"/>
            <w:gridSpan w:val="2"/>
            <w:tcBorders>
              <w:top w:val="double" w:sz="4" w:space="0" w:color="000000"/>
            </w:tcBorders>
          </w:tcPr>
          <w:p w14:paraId="3DA8F791" w14:textId="77777777" w:rsidR="0079665B" w:rsidRPr="0079665B" w:rsidRDefault="0079665B" w:rsidP="0079665B">
            <w:pPr>
              <w:pStyle w:val="TableParagraph"/>
              <w:spacing w:before="38"/>
              <w:ind w:left="441"/>
              <w:rPr>
                <w:rFonts w:ascii="標楷體" w:eastAsia="標楷體" w:hAnsi="標楷體"/>
                <w:sz w:val="28"/>
                <w:szCs w:val="28"/>
              </w:rPr>
            </w:pPr>
            <w:r w:rsidRPr="0079665B">
              <w:rPr>
                <w:rFonts w:ascii="標楷體" w:eastAsia="標楷體" w:hAnsi="標楷體"/>
                <w:spacing w:val="-5"/>
                <w:sz w:val="28"/>
                <w:szCs w:val="28"/>
              </w:rPr>
              <w:t>核准</w:t>
            </w:r>
          </w:p>
        </w:tc>
        <w:tc>
          <w:tcPr>
            <w:tcW w:w="2161" w:type="dxa"/>
            <w:gridSpan w:val="3"/>
            <w:tcBorders>
              <w:top w:val="double" w:sz="4" w:space="0" w:color="000000"/>
            </w:tcBorders>
          </w:tcPr>
          <w:p w14:paraId="162E488D" w14:textId="77777777" w:rsidR="0079665B" w:rsidRPr="0079665B" w:rsidRDefault="0079665B" w:rsidP="0079665B">
            <w:pPr>
              <w:pStyle w:val="TableParagraph"/>
              <w:rPr>
                <w:rFonts w:ascii="標楷體" w:eastAsia="標楷體" w:hAnsi="標楷體"/>
                <w:sz w:val="28"/>
                <w:szCs w:val="28"/>
              </w:rPr>
            </w:pPr>
          </w:p>
        </w:tc>
        <w:tc>
          <w:tcPr>
            <w:tcW w:w="994" w:type="dxa"/>
            <w:tcBorders>
              <w:top w:val="double" w:sz="4" w:space="0" w:color="000000"/>
            </w:tcBorders>
          </w:tcPr>
          <w:p w14:paraId="08A1F8A8" w14:textId="77777777" w:rsidR="0079665B" w:rsidRPr="0079665B" w:rsidRDefault="0079665B" w:rsidP="0079665B">
            <w:pPr>
              <w:pStyle w:val="TableParagraph"/>
              <w:spacing w:before="38"/>
              <w:ind w:left="215"/>
              <w:rPr>
                <w:rFonts w:ascii="標楷體" w:eastAsia="標楷體" w:hAnsi="標楷體"/>
                <w:sz w:val="28"/>
                <w:szCs w:val="28"/>
              </w:rPr>
            </w:pPr>
            <w:r w:rsidRPr="0079665B">
              <w:rPr>
                <w:rFonts w:ascii="標楷體" w:eastAsia="標楷體" w:hAnsi="標楷體"/>
                <w:spacing w:val="-5"/>
                <w:sz w:val="28"/>
                <w:szCs w:val="28"/>
              </w:rPr>
              <w:t>審查</w:t>
            </w:r>
          </w:p>
        </w:tc>
        <w:tc>
          <w:tcPr>
            <w:tcW w:w="2269" w:type="dxa"/>
            <w:tcBorders>
              <w:top w:val="double" w:sz="4" w:space="0" w:color="000000"/>
            </w:tcBorders>
          </w:tcPr>
          <w:p w14:paraId="48CCF7AF" w14:textId="77777777" w:rsidR="0079665B" w:rsidRPr="0079665B" w:rsidRDefault="0079665B" w:rsidP="0079665B">
            <w:pPr>
              <w:pStyle w:val="TableParagraph"/>
              <w:rPr>
                <w:rFonts w:ascii="標楷體" w:eastAsia="標楷體" w:hAnsi="標楷體"/>
                <w:sz w:val="28"/>
                <w:szCs w:val="28"/>
              </w:rPr>
            </w:pPr>
          </w:p>
        </w:tc>
        <w:tc>
          <w:tcPr>
            <w:tcW w:w="996" w:type="dxa"/>
            <w:gridSpan w:val="2"/>
            <w:tcBorders>
              <w:top w:val="double" w:sz="4" w:space="0" w:color="000000"/>
            </w:tcBorders>
          </w:tcPr>
          <w:p w14:paraId="7A46C651" w14:textId="77777777" w:rsidR="0079665B" w:rsidRPr="0079665B" w:rsidRDefault="0079665B" w:rsidP="0079665B">
            <w:pPr>
              <w:pStyle w:val="TableParagraph"/>
              <w:spacing w:before="38"/>
              <w:ind w:left="211"/>
              <w:rPr>
                <w:rFonts w:ascii="標楷體" w:eastAsia="標楷體" w:hAnsi="標楷體"/>
                <w:sz w:val="28"/>
                <w:szCs w:val="28"/>
              </w:rPr>
            </w:pPr>
            <w:r w:rsidRPr="0079665B">
              <w:rPr>
                <w:rFonts w:ascii="標楷體" w:eastAsia="標楷體" w:hAnsi="標楷體"/>
                <w:spacing w:val="-5"/>
                <w:sz w:val="28"/>
                <w:szCs w:val="28"/>
              </w:rPr>
              <w:t>制定</w:t>
            </w:r>
          </w:p>
        </w:tc>
        <w:tc>
          <w:tcPr>
            <w:tcW w:w="1876" w:type="dxa"/>
            <w:gridSpan w:val="2"/>
            <w:tcBorders>
              <w:top w:val="double" w:sz="4" w:space="0" w:color="000000"/>
            </w:tcBorders>
          </w:tcPr>
          <w:p w14:paraId="08331827" w14:textId="77777777" w:rsidR="0079665B" w:rsidRPr="0079665B" w:rsidRDefault="0079665B" w:rsidP="0079665B">
            <w:pPr>
              <w:pStyle w:val="TableParagraph"/>
              <w:rPr>
                <w:rFonts w:ascii="標楷體" w:eastAsia="標楷體" w:hAnsi="標楷體"/>
                <w:sz w:val="28"/>
                <w:szCs w:val="28"/>
              </w:rPr>
            </w:pPr>
          </w:p>
        </w:tc>
      </w:tr>
    </w:tbl>
    <w:p w14:paraId="3CC1F86A" w14:textId="77777777" w:rsidR="0079665B" w:rsidRDefault="0079665B" w:rsidP="0079665B">
      <w:pPr>
        <w:spacing w:before="4"/>
        <w:rPr>
          <w:sz w:val="11"/>
        </w:rPr>
      </w:pPr>
    </w:p>
    <w:p w14:paraId="25177EF5" w14:textId="77777777" w:rsidR="0079665B" w:rsidRDefault="0079665B" w:rsidP="0079665B">
      <w:pPr>
        <w:spacing w:before="4"/>
        <w:rPr>
          <w:sz w:val="11"/>
        </w:rPr>
      </w:pPr>
    </w:p>
    <w:p w14:paraId="4BE4C93E" w14:textId="77777777" w:rsidR="0079665B" w:rsidRDefault="0079665B" w:rsidP="0079665B">
      <w:pPr>
        <w:spacing w:before="4"/>
        <w:rPr>
          <w:sz w:val="11"/>
        </w:rPr>
      </w:pPr>
    </w:p>
    <w:p w14:paraId="31FA8128" w14:textId="77777777" w:rsidR="0079665B" w:rsidRDefault="0079665B" w:rsidP="0079665B">
      <w:pPr>
        <w:spacing w:before="4"/>
        <w:rPr>
          <w:sz w:val="11"/>
        </w:rPr>
      </w:pPr>
    </w:p>
    <w:p w14:paraId="59DA6DD4" w14:textId="77777777" w:rsidR="0079665B" w:rsidRDefault="0079665B" w:rsidP="0079665B">
      <w:pPr>
        <w:ind w:rightChars="135" w:right="324"/>
        <w:rPr>
          <w:rFonts w:hint="eastAsia"/>
        </w:rPr>
      </w:pPr>
    </w:p>
    <w:p w14:paraId="362D3756" w14:textId="77777777" w:rsidR="0079665B" w:rsidRPr="00B25452" w:rsidRDefault="0079665B" w:rsidP="0079665B">
      <w:pPr>
        <w:spacing w:beforeLines="50" w:before="120" w:line="0" w:lineRule="atLeast"/>
        <w:ind w:right="40"/>
        <w:jc w:val="center"/>
        <w:rPr>
          <w:rFonts w:ascii="Times New Roman" w:eastAsia="標楷體" w:hAnsi="Times New Roman" w:cs="Times New Roman"/>
          <w:sz w:val="40"/>
        </w:rPr>
      </w:pPr>
      <w:bookmarkStart w:id="0" w:name="肉類加工食品業食品安全管制系統文件"/>
      <w:r w:rsidRPr="00B25452">
        <w:rPr>
          <w:rFonts w:ascii="Times New Roman" w:eastAsia="標楷體" w:hAnsi="Times New Roman" w:cs="Times New Roman"/>
          <w:b/>
          <w:bCs/>
          <w:color w:val="000000"/>
          <w:sz w:val="36"/>
          <w:szCs w:val="28"/>
        </w:rPr>
        <w:lastRenderedPageBreak/>
        <w:t>食品安全管制系統</w:t>
      </w:r>
      <w:bookmarkEnd w:id="0"/>
      <w:r w:rsidRPr="00B25452">
        <w:rPr>
          <w:rFonts w:ascii="Times New Roman" w:eastAsia="標楷體" w:hAnsi="Times New Roman" w:cs="Times New Roman"/>
          <w:b/>
          <w:bCs/>
          <w:color w:val="000000"/>
          <w:sz w:val="36"/>
          <w:szCs w:val="28"/>
        </w:rPr>
        <w:t>自主管理表單</w:t>
      </w:r>
    </w:p>
    <w:p w14:paraId="7FB0A545" w14:textId="77777777" w:rsidR="0079665B" w:rsidRPr="00B25452" w:rsidRDefault="0079665B" w:rsidP="0079665B">
      <w:pPr>
        <w:spacing w:beforeLines="50" w:before="120" w:line="0" w:lineRule="atLeast"/>
        <w:ind w:right="40"/>
        <w:jc w:val="center"/>
        <w:rPr>
          <w:rStyle w:val="13bk1"/>
          <w:rFonts w:ascii="Times New Roman" w:eastAsia="標楷體" w:hAnsi="Times New Roman" w:cs="Times New Roman"/>
          <w:bCs w:val="0"/>
          <w:color w:val="000000" w:themeColor="text1"/>
          <w:sz w:val="36"/>
        </w:rPr>
      </w:pPr>
      <w:r w:rsidRPr="00B25452">
        <w:rPr>
          <w:rStyle w:val="13bk1"/>
          <w:rFonts w:ascii="Times New Roman" w:eastAsia="標楷體" w:hAnsi="Times New Roman" w:cs="Times New Roman"/>
          <w:color w:val="000000" w:themeColor="text1"/>
          <w:sz w:val="36"/>
        </w:rPr>
        <w:t>HACCP</w:t>
      </w:r>
      <w:r w:rsidRPr="00B25452">
        <w:rPr>
          <w:rStyle w:val="13bk1"/>
          <w:rFonts w:ascii="Times New Roman" w:eastAsia="標楷體" w:hAnsi="Times New Roman" w:cs="Times New Roman"/>
          <w:color w:val="000000" w:themeColor="text1"/>
          <w:sz w:val="36"/>
        </w:rPr>
        <w:t>計畫書</w:t>
      </w:r>
    </w:p>
    <w:p w14:paraId="36C14FC3" w14:textId="77777777" w:rsidR="0079665B" w:rsidRPr="00B25452" w:rsidRDefault="0079665B" w:rsidP="0079665B">
      <w:pPr>
        <w:jc w:val="center"/>
        <w:rPr>
          <w:rStyle w:val="13bk1"/>
          <w:rFonts w:ascii="Times New Roman" w:eastAsia="標楷體" w:hAnsi="Times New Roman" w:cs="Times New Roman"/>
          <w:color w:val="000000"/>
          <w:sz w:val="32"/>
          <w:szCs w:val="28"/>
        </w:rPr>
      </w:pPr>
    </w:p>
    <w:p w14:paraId="311DC3E2" w14:textId="77777777" w:rsidR="0079665B" w:rsidRPr="00B25452" w:rsidRDefault="0079665B" w:rsidP="0079665B">
      <w:pPr>
        <w:jc w:val="center"/>
        <w:rPr>
          <w:rStyle w:val="13bk1"/>
          <w:rFonts w:ascii="Times New Roman" w:eastAsia="標楷體" w:hAnsi="Times New Roman" w:cs="Times New Roman"/>
          <w:color w:val="000000"/>
          <w:sz w:val="32"/>
          <w:szCs w:val="28"/>
        </w:rPr>
      </w:pPr>
      <w:r w:rsidRPr="00B25452">
        <w:rPr>
          <w:rStyle w:val="13bk1"/>
          <w:rFonts w:ascii="Times New Roman" w:eastAsia="標楷體" w:hAnsi="Times New Roman" w:cs="Times New Roman"/>
          <w:color w:val="000000"/>
          <w:sz w:val="32"/>
          <w:szCs w:val="28"/>
        </w:rPr>
        <w:t>目</w:t>
      </w:r>
      <w:r w:rsidRPr="00B25452">
        <w:rPr>
          <w:rStyle w:val="13bk1"/>
          <w:rFonts w:ascii="Times New Roman" w:eastAsia="標楷體" w:hAnsi="Times New Roman" w:cs="Times New Roman"/>
          <w:color w:val="000000"/>
          <w:sz w:val="32"/>
          <w:szCs w:val="28"/>
        </w:rPr>
        <w:t xml:space="preserve">  </w:t>
      </w:r>
      <w:r w:rsidRPr="00B25452">
        <w:rPr>
          <w:rStyle w:val="13bk1"/>
          <w:rFonts w:ascii="Times New Roman" w:eastAsia="標楷體" w:hAnsi="Times New Roman" w:cs="Times New Roman"/>
          <w:color w:val="000000"/>
          <w:sz w:val="32"/>
          <w:szCs w:val="28"/>
        </w:rPr>
        <w:t>錄</w:t>
      </w:r>
    </w:p>
    <w:p w14:paraId="5DF078FC" w14:textId="77777777" w:rsidR="0079665B" w:rsidRPr="00B25452" w:rsidRDefault="0079665B" w:rsidP="0079665B">
      <w:pPr>
        <w:jc w:val="center"/>
        <w:rPr>
          <w:rFonts w:ascii="Times New Roman" w:eastAsia="標楷體" w:hAnsi="Times New Roman" w:cs="Times New Roman"/>
          <w:color w:val="000000"/>
          <w:sz w:val="28"/>
          <w:szCs w:val="28"/>
        </w:rPr>
      </w:pPr>
    </w:p>
    <w:p w14:paraId="6D5E4B1D" w14:textId="77777777" w:rsidR="0079665B" w:rsidRPr="00B25452" w:rsidRDefault="0079665B" w:rsidP="0079665B">
      <w:pPr>
        <w:jc w:val="center"/>
        <w:rPr>
          <w:rFonts w:ascii="Times New Roman" w:eastAsia="標楷體" w:hAnsi="Times New Roman" w:cs="Times New Roman"/>
          <w:color w:val="000000"/>
          <w:sz w:val="28"/>
          <w:szCs w:val="28"/>
        </w:rPr>
      </w:pPr>
    </w:p>
    <w:tbl>
      <w:tblPr>
        <w:tblStyle w:val="af"/>
        <w:tblW w:w="99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969"/>
      </w:tblGrid>
      <w:tr w:rsidR="0079665B" w:rsidRPr="00B25452" w14:paraId="73C57955" w14:textId="77777777" w:rsidTr="00CD5D6F">
        <w:trPr>
          <w:jc w:val="center"/>
        </w:trPr>
        <w:tc>
          <w:tcPr>
            <w:tcW w:w="8931" w:type="dxa"/>
            <w:vAlign w:val="center"/>
          </w:tcPr>
          <w:p w14:paraId="55748322" w14:textId="77777777" w:rsidR="0079665B" w:rsidRPr="00B25452"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b w:val="0"/>
                <w:color w:val="000000"/>
                <w:szCs w:val="28"/>
              </w:rPr>
            </w:pPr>
            <w:r w:rsidRPr="00B25452">
              <w:rPr>
                <w:rStyle w:val="af0"/>
                <w:rFonts w:ascii="Times New Roman" w:eastAsia="標楷體" w:hAnsi="Times New Roman" w:cs="Times New Roman"/>
                <w:color w:val="000000"/>
                <w:szCs w:val="28"/>
              </w:rPr>
              <w:t>產品</w:t>
            </w:r>
            <w:r w:rsidRPr="00B25452">
              <w:rPr>
                <w:rStyle w:val="af0"/>
                <w:rFonts w:ascii="Times New Roman" w:eastAsia="標楷體" w:hAnsi="Times New Roman" w:cs="Times New Roman"/>
                <w:color w:val="000000"/>
                <w:szCs w:val="28"/>
              </w:rPr>
              <w:t>HACCP</w:t>
            </w:r>
            <w:r w:rsidRPr="00B25452">
              <w:rPr>
                <w:rStyle w:val="af0"/>
                <w:rFonts w:ascii="Times New Roman" w:eastAsia="標楷體" w:hAnsi="Times New Roman" w:cs="Times New Roman"/>
                <w:color w:val="000000"/>
                <w:szCs w:val="28"/>
              </w:rPr>
              <w:t>制度表</w:t>
            </w:r>
            <w:r w:rsidRPr="00B25452">
              <w:rPr>
                <w:rStyle w:val="13gre1"/>
                <w:rFonts w:ascii="Times New Roman" w:eastAsia="標楷體" w:hAnsi="Times New Roman" w:cs="Times New Roman"/>
                <w:color w:val="000000"/>
                <w:sz w:val="28"/>
                <w:szCs w:val="28"/>
              </w:rPr>
              <w:t>------------------------------------------------------</w:t>
            </w:r>
          </w:p>
        </w:tc>
        <w:tc>
          <w:tcPr>
            <w:tcW w:w="969" w:type="dxa"/>
            <w:vAlign w:val="center"/>
          </w:tcPr>
          <w:p w14:paraId="71D782E5" w14:textId="4DC5B0B2" w:rsidR="0079665B" w:rsidRPr="00B25452"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3</w:t>
            </w:r>
          </w:p>
        </w:tc>
      </w:tr>
      <w:tr w:rsidR="0079665B" w:rsidRPr="002A4B95" w14:paraId="4FE70F6F" w14:textId="77777777" w:rsidTr="00CD5D6F">
        <w:trPr>
          <w:jc w:val="center"/>
        </w:trPr>
        <w:tc>
          <w:tcPr>
            <w:tcW w:w="8931" w:type="dxa"/>
            <w:vAlign w:val="center"/>
          </w:tcPr>
          <w:p w14:paraId="79CCB2AD" w14:textId="77777777" w:rsidR="0079665B" w:rsidRPr="002A4B95" w:rsidRDefault="0079665B" w:rsidP="0079665B">
            <w:pPr>
              <w:pStyle w:val="a9"/>
              <w:widowControl/>
              <w:numPr>
                <w:ilvl w:val="0"/>
                <w:numId w:val="1"/>
              </w:numPr>
              <w:spacing w:line="480" w:lineRule="auto"/>
              <w:contextualSpacing w:val="0"/>
              <w:jc w:val="distribute"/>
              <w:rPr>
                <w:rFonts w:ascii="Times New Roman" w:eastAsia="標楷體" w:hAnsi="Times New Roman" w:cs="Times New Roman"/>
                <w:color w:val="000000"/>
                <w:sz w:val="28"/>
                <w:szCs w:val="28"/>
              </w:rPr>
            </w:pPr>
            <w:r w:rsidRPr="002A4B95">
              <w:rPr>
                <w:rStyle w:val="13gre1"/>
                <w:rFonts w:ascii="Times New Roman" w:eastAsia="標楷體" w:hAnsi="Times New Roman" w:cs="Times New Roman"/>
                <w:color w:val="000000"/>
                <w:sz w:val="28"/>
                <w:szCs w:val="28"/>
              </w:rPr>
              <w:t>工廠基本資料</w:t>
            </w:r>
            <w:r w:rsidRPr="002A4B95">
              <w:rPr>
                <w:rStyle w:val="13gre1"/>
                <w:rFonts w:ascii="Times New Roman" w:eastAsia="標楷體" w:hAnsi="Times New Roman" w:cs="Times New Roman"/>
                <w:color w:val="000000"/>
                <w:sz w:val="28"/>
                <w:szCs w:val="28"/>
              </w:rPr>
              <w:t xml:space="preserve"> ------------------------------------------------------</w:t>
            </w:r>
          </w:p>
        </w:tc>
        <w:tc>
          <w:tcPr>
            <w:tcW w:w="969" w:type="dxa"/>
            <w:vAlign w:val="center"/>
          </w:tcPr>
          <w:p w14:paraId="3CEFA057" w14:textId="22E49BFB"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7</w:t>
            </w:r>
          </w:p>
        </w:tc>
      </w:tr>
      <w:tr w:rsidR="0079665B" w:rsidRPr="002A4B95" w14:paraId="1F097D59" w14:textId="77777777" w:rsidTr="00CD5D6F">
        <w:trPr>
          <w:jc w:val="center"/>
        </w:trPr>
        <w:tc>
          <w:tcPr>
            <w:tcW w:w="8931" w:type="dxa"/>
            <w:vAlign w:val="center"/>
          </w:tcPr>
          <w:p w14:paraId="6E47E964" w14:textId="77777777" w:rsidR="0079665B" w:rsidRPr="002A4B95"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color w:val="000000"/>
                <w:szCs w:val="28"/>
              </w:rPr>
            </w:pPr>
            <w:r w:rsidRPr="002A4B95">
              <w:rPr>
                <w:rStyle w:val="13gre1"/>
                <w:rFonts w:ascii="Times New Roman" w:eastAsia="標楷體" w:hAnsi="Times New Roman" w:cs="Times New Roman"/>
                <w:color w:val="000000"/>
                <w:sz w:val="28"/>
                <w:szCs w:val="28"/>
              </w:rPr>
              <w:t>食品安全管制小組名單</w:t>
            </w:r>
            <w:r w:rsidRPr="002A4B95">
              <w:rPr>
                <w:rStyle w:val="13gre1"/>
                <w:rFonts w:ascii="Times New Roman" w:eastAsia="標楷體" w:hAnsi="Times New Roman" w:cs="Times New Roman"/>
                <w:color w:val="000000"/>
                <w:sz w:val="28"/>
                <w:szCs w:val="28"/>
              </w:rPr>
              <w:t>(</w:t>
            </w:r>
            <w:r w:rsidRPr="002A4B95">
              <w:rPr>
                <w:rStyle w:val="af0"/>
                <w:rFonts w:ascii="Times New Roman" w:eastAsia="標楷體" w:hAnsi="Times New Roman" w:cs="Times New Roman"/>
                <w:color w:val="000000"/>
                <w:szCs w:val="28"/>
              </w:rPr>
              <w:t>表一</w:t>
            </w:r>
            <w:r w:rsidRPr="002A4B95">
              <w:rPr>
                <w:rStyle w:val="13gre1"/>
                <w:rFonts w:ascii="Times New Roman" w:eastAsia="標楷體" w:hAnsi="Times New Roman" w:cs="Times New Roman"/>
                <w:color w:val="000000"/>
                <w:sz w:val="28"/>
                <w:szCs w:val="28"/>
              </w:rPr>
              <w:t>) ---------------------------------------------</w:t>
            </w:r>
          </w:p>
        </w:tc>
        <w:tc>
          <w:tcPr>
            <w:tcW w:w="969" w:type="dxa"/>
            <w:vAlign w:val="center"/>
          </w:tcPr>
          <w:p w14:paraId="57D199E3" w14:textId="4847C4E4"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8</w:t>
            </w:r>
          </w:p>
        </w:tc>
      </w:tr>
      <w:tr w:rsidR="0079665B" w:rsidRPr="002A4B95" w14:paraId="3EAD674B" w14:textId="77777777" w:rsidTr="00CD5D6F">
        <w:trPr>
          <w:jc w:val="center"/>
        </w:trPr>
        <w:tc>
          <w:tcPr>
            <w:tcW w:w="8931" w:type="dxa"/>
            <w:vAlign w:val="center"/>
          </w:tcPr>
          <w:p w14:paraId="4A1A77AE" w14:textId="77777777" w:rsidR="0079665B" w:rsidRPr="002A4B95"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color w:val="000000"/>
                <w:szCs w:val="28"/>
              </w:rPr>
            </w:pPr>
            <w:r w:rsidRPr="002A4B95">
              <w:rPr>
                <w:rStyle w:val="13gre1"/>
                <w:rFonts w:ascii="Times New Roman" w:eastAsia="標楷體" w:hAnsi="Times New Roman" w:cs="Times New Roman"/>
                <w:color w:val="000000"/>
                <w:sz w:val="28"/>
                <w:szCs w:val="28"/>
              </w:rPr>
              <w:t>產品描述</w:t>
            </w:r>
            <w:r w:rsidRPr="002A4B95">
              <w:rPr>
                <w:rStyle w:val="13gre1"/>
                <w:rFonts w:ascii="Times New Roman" w:eastAsia="標楷體" w:hAnsi="Times New Roman" w:cs="Times New Roman"/>
                <w:color w:val="000000"/>
                <w:sz w:val="28"/>
                <w:szCs w:val="28"/>
              </w:rPr>
              <w:t xml:space="preserve"> (</w:t>
            </w:r>
            <w:r w:rsidRPr="002A4B95">
              <w:rPr>
                <w:rStyle w:val="13gre1"/>
                <w:rFonts w:ascii="Times New Roman" w:eastAsia="標楷體" w:hAnsi="Times New Roman" w:cs="Times New Roman"/>
                <w:color w:val="000000"/>
                <w:sz w:val="28"/>
                <w:szCs w:val="28"/>
              </w:rPr>
              <w:t>表二</w:t>
            </w:r>
            <w:r w:rsidRPr="002A4B95">
              <w:rPr>
                <w:rStyle w:val="13gre1"/>
                <w:rFonts w:ascii="Times New Roman" w:eastAsia="標楷體" w:hAnsi="Times New Roman" w:cs="Times New Roman"/>
                <w:color w:val="000000"/>
                <w:sz w:val="28"/>
                <w:szCs w:val="28"/>
              </w:rPr>
              <w:t>) -------------------------------------------------------------</w:t>
            </w:r>
          </w:p>
        </w:tc>
        <w:tc>
          <w:tcPr>
            <w:tcW w:w="969" w:type="dxa"/>
            <w:vAlign w:val="center"/>
          </w:tcPr>
          <w:p w14:paraId="746E1876" w14:textId="6C8C990D"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9</w:t>
            </w:r>
          </w:p>
        </w:tc>
      </w:tr>
      <w:tr w:rsidR="0079665B" w:rsidRPr="002A4B95" w14:paraId="3A5E1358" w14:textId="77777777" w:rsidTr="00CD5D6F">
        <w:trPr>
          <w:jc w:val="center"/>
        </w:trPr>
        <w:tc>
          <w:tcPr>
            <w:tcW w:w="8931" w:type="dxa"/>
            <w:vAlign w:val="center"/>
          </w:tcPr>
          <w:p w14:paraId="1D608EFA" w14:textId="77777777" w:rsidR="0079665B" w:rsidRPr="002A4B95"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color w:val="000000"/>
                <w:szCs w:val="28"/>
              </w:rPr>
            </w:pPr>
            <w:r w:rsidRPr="002A4B95">
              <w:rPr>
                <w:rStyle w:val="13gre1"/>
                <w:rFonts w:ascii="Times New Roman" w:eastAsia="標楷體" w:hAnsi="Times New Roman" w:cs="Times New Roman"/>
                <w:color w:val="000000"/>
                <w:sz w:val="28"/>
                <w:szCs w:val="28"/>
              </w:rPr>
              <w:t>產品用途及消費對象</w:t>
            </w:r>
            <w:r w:rsidRPr="002A4B95">
              <w:rPr>
                <w:rStyle w:val="13gre1"/>
                <w:rFonts w:ascii="Times New Roman" w:eastAsia="標楷體" w:hAnsi="Times New Roman" w:cs="Times New Roman"/>
                <w:color w:val="000000"/>
                <w:sz w:val="28"/>
                <w:szCs w:val="28"/>
              </w:rPr>
              <w:t>(</w:t>
            </w:r>
            <w:r w:rsidRPr="002A4B95">
              <w:rPr>
                <w:rStyle w:val="13gre1"/>
                <w:rFonts w:ascii="Times New Roman" w:eastAsia="標楷體" w:hAnsi="Times New Roman" w:cs="Times New Roman"/>
                <w:color w:val="000000"/>
                <w:sz w:val="28"/>
                <w:szCs w:val="28"/>
              </w:rPr>
              <w:t>表三</w:t>
            </w:r>
            <w:r w:rsidRPr="002A4B95">
              <w:rPr>
                <w:rStyle w:val="13gre1"/>
                <w:rFonts w:ascii="Times New Roman" w:eastAsia="標楷體" w:hAnsi="Times New Roman" w:cs="Times New Roman"/>
                <w:color w:val="000000"/>
                <w:sz w:val="28"/>
                <w:szCs w:val="28"/>
              </w:rPr>
              <w:t>) ------------------------------------------</w:t>
            </w:r>
          </w:p>
        </w:tc>
        <w:tc>
          <w:tcPr>
            <w:tcW w:w="969" w:type="dxa"/>
            <w:vAlign w:val="center"/>
          </w:tcPr>
          <w:p w14:paraId="1C59C16C" w14:textId="77B7F9A1"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10</w:t>
            </w:r>
          </w:p>
        </w:tc>
      </w:tr>
      <w:tr w:rsidR="0079665B" w:rsidRPr="002A4B95" w14:paraId="14E57F48" w14:textId="77777777" w:rsidTr="00CD5D6F">
        <w:trPr>
          <w:jc w:val="center"/>
        </w:trPr>
        <w:tc>
          <w:tcPr>
            <w:tcW w:w="8931" w:type="dxa"/>
            <w:vAlign w:val="center"/>
          </w:tcPr>
          <w:p w14:paraId="4618D8E8" w14:textId="77777777" w:rsidR="0079665B" w:rsidRPr="002A4B95"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szCs w:val="28"/>
              </w:rPr>
            </w:pPr>
            <w:r w:rsidRPr="002A4B95">
              <w:rPr>
                <w:rStyle w:val="13gre1"/>
                <w:rFonts w:ascii="Times New Roman" w:eastAsia="標楷體" w:hAnsi="Times New Roman" w:cs="Times New Roman"/>
                <w:color w:val="000000"/>
                <w:sz w:val="28"/>
                <w:szCs w:val="28"/>
              </w:rPr>
              <w:t>產品加工流程圖</w:t>
            </w:r>
            <w:r w:rsidRPr="002A4B95">
              <w:rPr>
                <w:rStyle w:val="13gre1"/>
                <w:rFonts w:ascii="Times New Roman" w:eastAsia="標楷體" w:hAnsi="Times New Roman" w:cs="Times New Roman"/>
                <w:color w:val="000000"/>
                <w:sz w:val="28"/>
                <w:szCs w:val="28"/>
              </w:rPr>
              <w:t>(</w:t>
            </w:r>
            <w:r w:rsidRPr="002A4B95">
              <w:rPr>
                <w:rFonts w:ascii="Times New Roman" w:eastAsia="標楷體" w:hAnsi="Times New Roman" w:cs="Times New Roman"/>
                <w:sz w:val="28"/>
                <w:szCs w:val="28"/>
              </w:rPr>
              <w:t>表四</w:t>
            </w:r>
            <w:r w:rsidRPr="002A4B95">
              <w:rPr>
                <w:rStyle w:val="13gre1"/>
                <w:rFonts w:ascii="Times New Roman" w:eastAsia="標楷體" w:hAnsi="Times New Roman" w:cs="Times New Roman"/>
                <w:color w:val="000000"/>
                <w:sz w:val="28"/>
                <w:szCs w:val="28"/>
              </w:rPr>
              <w:t xml:space="preserve">) </w:t>
            </w:r>
            <w:r w:rsidRPr="002A4B95">
              <w:rPr>
                <w:rStyle w:val="13gre1"/>
                <w:rFonts w:ascii="Times New Roman" w:eastAsia="標楷體" w:hAnsi="Times New Roman" w:cs="Times New Roman"/>
                <w:color w:val="808080" w:themeColor="background1" w:themeShade="80"/>
                <w:sz w:val="28"/>
                <w:szCs w:val="28"/>
              </w:rPr>
              <w:t xml:space="preserve"> </w:t>
            </w:r>
            <w:r w:rsidRPr="002A4B95">
              <w:rPr>
                <w:rStyle w:val="13gre1"/>
                <w:rFonts w:ascii="Times New Roman" w:eastAsia="標楷體" w:hAnsi="Times New Roman" w:cs="Times New Roman"/>
                <w:color w:val="000000"/>
                <w:sz w:val="28"/>
                <w:szCs w:val="28"/>
              </w:rPr>
              <w:t>-----------------------------------------------------</w:t>
            </w:r>
          </w:p>
        </w:tc>
        <w:tc>
          <w:tcPr>
            <w:tcW w:w="969" w:type="dxa"/>
            <w:vAlign w:val="center"/>
          </w:tcPr>
          <w:p w14:paraId="42461020" w14:textId="63A89ABF"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11</w:t>
            </w:r>
          </w:p>
        </w:tc>
      </w:tr>
      <w:tr w:rsidR="0079665B" w:rsidRPr="002A4B95" w14:paraId="178F897D" w14:textId="77777777" w:rsidTr="00CD5D6F">
        <w:trPr>
          <w:jc w:val="center"/>
        </w:trPr>
        <w:tc>
          <w:tcPr>
            <w:tcW w:w="8931" w:type="dxa"/>
            <w:vAlign w:val="center"/>
          </w:tcPr>
          <w:p w14:paraId="4350B6F6" w14:textId="77777777" w:rsidR="0079665B" w:rsidRPr="002A4B95" w:rsidRDefault="0079665B" w:rsidP="0079665B">
            <w:pPr>
              <w:pStyle w:val="a9"/>
              <w:widowControl/>
              <w:numPr>
                <w:ilvl w:val="0"/>
                <w:numId w:val="1"/>
              </w:numPr>
              <w:spacing w:line="480" w:lineRule="auto"/>
              <w:contextualSpacing w:val="0"/>
              <w:jc w:val="distribute"/>
              <w:rPr>
                <w:rStyle w:val="af0"/>
                <w:rFonts w:ascii="Times New Roman" w:eastAsia="標楷體" w:hAnsi="Times New Roman" w:cs="Times New Roman"/>
                <w:color w:val="000000"/>
                <w:szCs w:val="28"/>
              </w:rPr>
            </w:pPr>
            <w:r w:rsidRPr="002A4B95">
              <w:rPr>
                <w:rFonts w:ascii="Times New Roman" w:eastAsia="標楷體" w:hAnsi="Times New Roman" w:cs="Times New Roman"/>
                <w:sz w:val="28"/>
                <w:szCs w:val="28"/>
              </w:rPr>
              <w:t>危害分析工作表</w:t>
            </w:r>
            <w:r w:rsidRPr="002A4B95">
              <w:rPr>
                <w:rFonts w:ascii="Times New Roman" w:eastAsia="標楷體" w:hAnsi="Times New Roman" w:cs="Times New Roman"/>
                <w:sz w:val="28"/>
                <w:szCs w:val="28"/>
              </w:rPr>
              <w:t>(</w:t>
            </w:r>
            <w:r w:rsidRPr="002A4B95">
              <w:rPr>
                <w:rFonts w:ascii="Times New Roman" w:eastAsia="標楷體" w:hAnsi="Times New Roman" w:cs="Times New Roman"/>
                <w:sz w:val="28"/>
                <w:szCs w:val="28"/>
              </w:rPr>
              <w:t>表五之一</w:t>
            </w:r>
            <w:r w:rsidRPr="002A4B95">
              <w:rPr>
                <w:rFonts w:ascii="Times New Roman" w:eastAsia="標楷體" w:hAnsi="Times New Roman" w:cs="Times New Roman"/>
                <w:sz w:val="28"/>
                <w:szCs w:val="28"/>
              </w:rPr>
              <w:t xml:space="preserve">) </w:t>
            </w:r>
            <w:r w:rsidRPr="002A4B95">
              <w:rPr>
                <w:rStyle w:val="13gre1"/>
                <w:rFonts w:ascii="Times New Roman" w:eastAsia="標楷體" w:hAnsi="Times New Roman" w:cs="Times New Roman"/>
                <w:color w:val="000000"/>
                <w:sz w:val="28"/>
                <w:szCs w:val="28"/>
              </w:rPr>
              <w:t>------------------------------------------------</w:t>
            </w:r>
          </w:p>
        </w:tc>
        <w:tc>
          <w:tcPr>
            <w:tcW w:w="969" w:type="dxa"/>
            <w:vAlign w:val="center"/>
          </w:tcPr>
          <w:p w14:paraId="0A87D1FD" w14:textId="2E8DA2F7"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12</w:t>
            </w:r>
          </w:p>
        </w:tc>
      </w:tr>
      <w:tr w:rsidR="0079665B" w:rsidRPr="002A4B95" w14:paraId="7C1D852C" w14:textId="77777777" w:rsidTr="00CD5D6F">
        <w:trPr>
          <w:jc w:val="center"/>
        </w:trPr>
        <w:tc>
          <w:tcPr>
            <w:tcW w:w="8931" w:type="dxa"/>
            <w:vAlign w:val="center"/>
          </w:tcPr>
          <w:p w14:paraId="789A4B2F" w14:textId="77777777" w:rsidR="0079665B" w:rsidRPr="002A4B95" w:rsidRDefault="0079665B" w:rsidP="00CD5D6F">
            <w:pPr>
              <w:pStyle w:val="a9"/>
              <w:widowControl/>
              <w:numPr>
                <w:ilvl w:val="0"/>
                <w:numId w:val="1"/>
              </w:numPr>
              <w:spacing w:line="480" w:lineRule="auto"/>
              <w:ind w:rightChars="-42" w:right="-101"/>
              <w:contextualSpacing w:val="0"/>
              <w:jc w:val="distribute"/>
              <w:rPr>
                <w:rStyle w:val="af0"/>
                <w:rFonts w:ascii="Times New Roman" w:eastAsia="標楷體" w:hAnsi="Times New Roman" w:cs="Times New Roman"/>
                <w:b w:val="0"/>
                <w:bCs w:val="0"/>
                <w:color w:val="000000"/>
                <w:szCs w:val="28"/>
              </w:rPr>
            </w:pPr>
            <w:r w:rsidRPr="002A4B95">
              <w:rPr>
                <w:rStyle w:val="af0"/>
                <w:rFonts w:ascii="Times New Roman" w:eastAsia="標楷體" w:hAnsi="Times New Roman" w:cs="Times New Roman"/>
                <w:color w:val="000000"/>
                <w:szCs w:val="28"/>
              </w:rPr>
              <w:t>重要管制點判定樹</w:t>
            </w:r>
            <w:r w:rsidRPr="002A4B95">
              <w:rPr>
                <w:rStyle w:val="af0"/>
                <w:rFonts w:ascii="Times New Roman" w:eastAsia="標楷體" w:hAnsi="Times New Roman" w:cs="Times New Roman"/>
                <w:color w:val="000000"/>
                <w:szCs w:val="28"/>
              </w:rPr>
              <w:t>(</w:t>
            </w:r>
            <w:r w:rsidRPr="002A4B95">
              <w:rPr>
                <w:rStyle w:val="af0"/>
                <w:rFonts w:ascii="Times New Roman" w:eastAsia="標楷體" w:hAnsi="Times New Roman" w:cs="Times New Roman"/>
                <w:color w:val="000000"/>
                <w:szCs w:val="28"/>
              </w:rPr>
              <w:t>表五之三</w:t>
            </w:r>
            <w:r w:rsidRPr="002A4B95">
              <w:rPr>
                <w:rStyle w:val="af0"/>
                <w:rFonts w:ascii="Times New Roman" w:eastAsia="標楷體" w:hAnsi="Times New Roman" w:cs="Times New Roman"/>
                <w:color w:val="000000"/>
                <w:szCs w:val="28"/>
              </w:rPr>
              <w:t xml:space="preserve">) </w:t>
            </w:r>
            <w:r w:rsidRPr="002A4B95">
              <w:rPr>
                <w:rStyle w:val="13gre1"/>
                <w:rFonts w:ascii="Times New Roman" w:eastAsia="標楷體" w:hAnsi="Times New Roman" w:cs="Times New Roman"/>
                <w:b/>
                <w:bCs/>
                <w:color w:val="000000"/>
                <w:sz w:val="28"/>
                <w:szCs w:val="28"/>
              </w:rPr>
              <w:t>----------------------------------------</w:t>
            </w:r>
          </w:p>
        </w:tc>
        <w:tc>
          <w:tcPr>
            <w:tcW w:w="969" w:type="dxa"/>
            <w:vAlign w:val="center"/>
          </w:tcPr>
          <w:p w14:paraId="524354EA" w14:textId="7893578A"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17</w:t>
            </w:r>
          </w:p>
        </w:tc>
      </w:tr>
      <w:tr w:rsidR="0079665B" w:rsidRPr="002A4B95" w14:paraId="210A4A44" w14:textId="77777777" w:rsidTr="00CD5D6F">
        <w:trPr>
          <w:jc w:val="center"/>
        </w:trPr>
        <w:tc>
          <w:tcPr>
            <w:tcW w:w="8931" w:type="dxa"/>
            <w:vAlign w:val="center"/>
          </w:tcPr>
          <w:p w14:paraId="138AE5F8" w14:textId="77777777" w:rsidR="0079665B" w:rsidRPr="002A4B95" w:rsidRDefault="0079665B" w:rsidP="00CD5D6F">
            <w:pPr>
              <w:pStyle w:val="a9"/>
              <w:widowControl/>
              <w:numPr>
                <w:ilvl w:val="0"/>
                <w:numId w:val="1"/>
              </w:numPr>
              <w:spacing w:line="480" w:lineRule="auto"/>
              <w:ind w:rightChars="-42" w:right="-101"/>
              <w:contextualSpacing w:val="0"/>
              <w:jc w:val="distribute"/>
              <w:rPr>
                <w:rStyle w:val="af0"/>
                <w:rFonts w:ascii="Times New Roman" w:eastAsia="標楷體" w:hAnsi="Times New Roman" w:cs="Times New Roman"/>
                <w:b w:val="0"/>
                <w:bCs w:val="0"/>
                <w:color w:val="000000"/>
                <w:szCs w:val="28"/>
              </w:rPr>
            </w:pPr>
            <w:r w:rsidRPr="002A4B95">
              <w:rPr>
                <w:rStyle w:val="af0"/>
                <w:rFonts w:ascii="Times New Roman" w:eastAsia="標楷體" w:hAnsi="Times New Roman" w:cs="Times New Roman"/>
                <w:color w:val="000000"/>
                <w:szCs w:val="28"/>
              </w:rPr>
              <w:t>重要管制點判定表</w:t>
            </w:r>
            <w:r w:rsidRPr="002A4B95">
              <w:rPr>
                <w:rStyle w:val="af0"/>
                <w:rFonts w:ascii="Times New Roman" w:eastAsia="標楷體" w:hAnsi="Times New Roman" w:cs="Times New Roman"/>
                <w:color w:val="000000"/>
                <w:szCs w:val="28"/>
              </w:rPr>
              <w:t>(</w:t>
            </w:r>
            <w:r w:rsidRPr="002A4B95">
              <w:rPr>
                <w:rStyle w:val="af0"/>
                <w:rFonts w:ascii="Times New Roman" w:eastAsia="標楷體" w:hAnsi="Times New Roman" w:cs="Times New Roman"/>
                <w:color w:val="000000"/>
                <w:szCs w:val="28"/>
              </w:rPr>
              <w:t>表五之二</w:t>
            </w:r>
            <w:r w:rsidRPr="002A4B95">
              <w:rPr>
                <w:rStyle w:val="af0"/>
                <w:rFonts w:ascii="Times New Roman" w:eastAsia="標楷體" w:hAnsi="Times New Roman" w:cs="Times New Roman"/>
                <w:color w:val="000000"/>
                <w:szCs w:val="28"/>
              </w:rPr>
              <w:t>)</w:t>
            </w:r>
            <w:r w:rsidRPr="002A4B95">
              <w:rPr>
                <w:rStyle w:val="13gre1"/>
                <w:rFonts w:ascii="Times New Roman" w:eastAsia="標楷體" w:hAnsi="Times New Roman" w:cs="Times New Roman"/>
                <w:b/>
                <w:bCs/>
                <w:color w:val="000000"/>
                <w:sz w:val="28"/>
                <w:szCs w:val="28"/>
              </w:rPr>
              <w:t>---------------------------------------</w:t>
            </w:r>
          </w:p>
        </w:tc>
        <w:tc>
          <w:tcPr>
            <w:tcW w:w="969" w:type="dxa"/>
            <w:vAlign w:val="center"/>
          </w:tcPr>
          <w:p w14:paraId="52A50DAB" w14:textId="4AC55C11" w:rsidR="0079665B" w:rsidRPr="002A4B95" w:rsidRDefault="00CD5D6F" w:rsidP="00560FD1">
            <w:pPr>
              <w:spacing w:line="480" w:lineRule="auto"/>
              <w:jc w:val="center"/>
              <w:rPr>
                <w:rFonts w:ascii="Times New Roman" w:eastAsia="標楷體" w:hAnsi="Times New Roman" w:cs="Times New Roman"/>
                <w:color w:val="000000"/>
                <w:sz w:val="28"/>
                <w:szCs w:val="28"/>
              </w:rPr>
            </w:pPr>
            <w:r>
              <w:rPr>
                <w:rFonts w:ascii="Times New Roman" w:eastAsia="標楷體" w:hAnsi="Times New Roman" w:cs="Times New Roman" w:hint="eastAsia"/>
                <w:color w:val="000000"/>
                <w:sz w:val="28"/>
                <w:szCs w:val="28"/>
              </w:rPr>
              <w:t>18</w:t>
            </w:r>
          </w:p>
        </w:tc>
      </w:tr>
    </w:tbl>
    <w:p w14:paraId="51E108AC" w14:textId="452BD82B" w:rsidR="0079665B" w:rsidRPr="00CD5D6F" w:rsidRDefault="0079665B" w:rsidP="005B674F">
      <w:pPr>
        <w:rPr>
          <w:rFonts w:ascii="Times New Roman" w:eastAsia="標楷體" w:hAnsi="Times New Roman" w:cs="Times New Roman"/>
          <w:color w:val="000000"/>
          <w:sz w:val="28"/>
          <w:szCs w:val="28"/>
        </w:rPr>
      </w:pPr>
    </w:p>
    <w:p w14:paraId="22A908BE" w14:textId="77777777" w:rsidR="005B674F" w:rsidRDefault="005B674F" w:rsidP="005B674F">
      <w:pPr>
        <w:rPr>
          <w:rFonts w:ascii="Times New Roman" w:eastAsia="標楷體" w:hAnsi="Times New Roman" w:cs="Times New Roman"/>
          <w:color w:val="000000"/>
          <w:sz w:val="28"/>
          <w:szCs w:val="28"/>
        </w:rPr>
      </w:pPr>
    </w:p>
    <w:p w14:paraId="3C0640D3" w14:textId="77777777" w:rsidR="00CD5D6F" w:rsidRDefault="00CD5D6F" w:rsidP="005B674F">
      <w:pPr>
        <w:rPr>
          <w:rFonts w:ascii="Times New Roman" w:eastAsia="標楷體" w:hAnsi="Times New Roman" w:cs="Times New Roman"/>
          <w:color w:val="000000"/>
          <w:sz w:val="28"/>
          <w:szCs w:val="28"/>
        </w:rPr>
      </w:pPr>
    </w:p>
    <w:p w14:paraId="0FCCE7A4" w14:textId="77777777" w:rsidR="00CD5D6F" w:rsidRDefault="00CD5D6F" w:rsidP="005B674F">
      <w:pPr>
        <w:rPr>
          <w:rFonts w:ascii="Times New Roman" w:eastAsia="標楷體" w:hAnsi="Times New Roman" w:cs="Times New Roman"/>
          <w:color w:val="000000"/>
          <w:sz w:val="28"/>
          <w:szCs w:val="28"/>
        </w:rPr>
      </w:pPr>
    </w:p>
    <w:p w14:paraId="09E5F9DD" w14:textId="77777777" w:rsidR="00CD5D6F" w:rsidRDefault="00CD5D6F" w:rsidP="005B674F">
      <w:pPr>
        <w:rPr>
          <w:rFonts w:ascii="Times New Roman" w:eastAsia="標楷體" w:hAnsi="Times New Roman" w:cs="Times New Roman"/>
          <w:color w:val="000000"/>
          <w:sz w:val="28"/>
          <w:szCs w:val="28"/>
        </w:rPr>
      </w:pPr>
    </w:p>
    <w:p w14:paraId="1B2F500D" w14:textId="77777777" w:rsidR="00CD5D6F" w:rsidRDefault="00CD5D6F" w:rsidP="005B674F">
      <w:pPr>
        <w:rPr>
          <w:rFonts w:ascii="Times New Roman" w:eastAsia="標楷體" w:hAnsi="Times New Roman" w:cs="Times New Roman"/>
          <w:color w:val="000000"/>
          <w:sz w:val="28"/>
          <w:szCs w:val="28"/>
        </w:rPr>
      </w:pPr>
    </w:p>
    <w:p w14:paraId="1559F082" w14:textId="77777777" w:rsidR="00CD5D6F" w:rsidRDefault="00CD5D6F" w:rsidP="005B674F">
      <w:pPr>
        <w:rPr>
          <w:rFonts w:ascii="Times New Roman" w:eastAsia="標楷體" w:hAnsi="Times New Roman" w:cs="Times New Roman" w:hint="eastAsia"/>
          <w:color w:val="000000"/>
          <w:sz w:val="28"/>
          <w:szCs w:val="28"/>
        </w:rPr>
      </w:pPr>
    </w:p>
    <w:p w14:paraId="10D191F1" w14:textId="77777777" w:rsidR="005B674F" w:rsidRDefault="005B674F" w:rsidP="005B674F">
      <w:pPr>
        <w:rPr>
          <w:rFonts w:ascii="Times New Roman" w:eastAsia="標楷體" w:hAnsi="Times New Roman" w:cs="Times New Roman"/>
          <w:color w:val="000000"/>
          <w:sz w:val="28"/>
          <w:szCs w:val="28"/>
        </w:rPr>
      </w:pPr>
    </w:p>
    <w:p w14:paraId="557ECEB0" w14:textId="77777777" w:rsidR="005B674F" w:rsidRDefault="005B674F" w:rsidP="005B674F">
      <w:pPr>
        <w:rPr>
          <w:rFonts w:ascii="Times New Roman" w:eastAsia="標楷體" w:hAnsi="Times New Roman" w:cs="Times New Roman"/>
          <w:color w:val="000000"/>
          <w:sz w:val="28"/>
          <w:szCs w:val="28"/>
        </w:rPr>
      </w:pPr>
    </w:p>
    <w:p w14:paraId="3F7CC950" w14:textId="77777777" w:rsidR="005B674F" w:rsidRDefault="005B674F" w:rsidP="005B674F">
      <w:pPr>
        <w:rPr>
          <w:rFonts w:ascii="Times New Roman" w:eastAsia="標楷體" w:hAnsi="Times New Roman" w:cs="Times New Roman"/>
          <w:color w:val="000000"/>
          <w:sz w:val="28"/>
          <w:szCs w:val="28"/>
        </w:rPr>
      </w:pPr>
    </w:p>
    <w:p w14:paraId="13BF79F0" w14:textId="77777777" w:rsidR="005B674F" w:rsidRDefault="005B674F" w:rsidP="005B674F">
      <w:pPr>
        <w:rPr>
          <w:rFonts w:ascii="Times New Roman" w:eastAsia="標楷體" w:hAnsi="Times New Roman" w:cs="Times New Roman"/>
          <w:color w:val="000000"/>
          <w:sz w:val="28"/>
          <w:szCs w:val="28"/>
        </w:rPr>
      </w:pPr>
    </w:p>
    <w:p w14:paraId="5A6D4669" w14:textId="77777777" w:rsidR="005B674F" w:rsidRDefault="005B674F" w:rsidP="005B674F">
      <w:pPr>
        <w:rPr>
          <w:rFonts w:ascii="Times New Roman" w:eastAsia="標楷體" w:hAnsi="Times New Roman" w:cs="Times New Roman"/>
          <w:color w:val="000000"/>
          <w:sz w:val="28"/>
          <w:szCs w:val="28"/>
        </w:rPr>
      </w:pPr>
    </w:p>
    <w:p w14:paraId="1B0F967F" w14:textId="77777777" w:rsidR="005B674F" w:rsidRDefault="005B674F" w:rsidP="005B674F">
      <w:pPr>
        <w:rPr>
          <w:rFonts w:ascii="Times New Roman" w:eastAsia="標楷體" w:hAnsi="Times New Roman" w:cs="Times New Roman"/>
          <w:color w:val="000000"/>
          <w:sz w:val="28"/>
          <w:szCs w:val="28"/>
        </w:rPr>
      </w:pPr>
    </w:p>
    <w:p w14:paraId="629BE131" w14:textId="77777777" w:rsidR="005B674F" w:rsidRDefault="005B674F" w:rsidP="005B674F">
      <w:pPr>
        <w:rPr>
          <w:rFonts w:ascii="Times New Roman" w:eastAsia="標楷體" w:hAnsi="Times New Roman" w:cs="Times New Roman" w:hint="eastAsia"/>
          <w:color w:val="000000"/>
          <w:sz w:val="28"/>
          <w:szCs w:val="28"/>
        </w:rPr>
      </w:pPr>
    </w:p>
    <w:p w14:paraId="54B173AD" w14:textId="77777777" w:rsidR="005B674F" w:rsidRPr="005B674F" w:rsidRDefault="005B674F" w:rsidP="005B674F">
      <w:pPr>
        <w:rPr>
          <w:rFonts w:ascii="Times New Roman" w:eastAsia="標楷體" w:hAnsi="Times New Roman" w:cs="Times New Roman" w:hint="eastAsia"/>
          <w:color w:val="000000"/>
          <w:sz w:val="28"/>
          <w:szCs w:val="28"/>
        </w:rPr>
      </w:pPr>
    </w:p>
    <w:p w14:paraId="1AD44EAB" w14:textId="77777777" w:rsidR="0079665B" w:rsidRDefault="0079665B" w:rsidP="0079665B">
      <w:pPr>
        <w:ind w:rightChars="135" w:right="324"/>
      </w:pPr>
    </w:p>
    <w:tbl>
      <w:tblPr>
        <w:tblStyle w:val="af"/>
        <w:tblW w:w="0" w:type="auto"/>
        <w:jc w:val="center"/>
        <w:tblLayout w:type="fixed"/>
        <w:tblLook w:val="04A0" w:firstRow="1" w:lastRow="0" w:firstColumn="1" w:lastColumn="0" w:noHBand="0" w:noVBand="1"/>
      </w:tblPr>
      <w:tblGrid>
        <w:gridCol w:w="1344"/>
        <w:gridCol w:w="1869"/>
        <w:gridCol w:w="3774"/>
        <w:gridCol w:w="918"/>
        <w:gridCol w:w="964"/>
        <w:gridCol w:w="918"/>
        <w:gridCol w:w="414"/>
      </w:tblGrid>
      <w:tr w:rsidR="0079665B" w:rsidRPr="00334A25" w14:paraId="71529BAE" w14:textId="77777777" w:rsidTr="00334A25">
        <w:trPr>
          <w:trHeight w:val="720"/>
          <w:jc w:val="center"/>
        </w:trPr>
        <w:tc>
          <w:tcPr>
            <w:tcW w:w="1344" w:type="dxa"/>
            <w:vAlign w:val="center"/>
          </w:tcPr>
          <w:p w14:paraId="46B5CF87"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lastRenderedPageBreak/>
              <w:t>制定日期</w:t>
            </w:r>
          </w:p>
        </w:tc>
        <w:tc>
          <w:tcPr>
            <w:tcW w:w="1869" w:type="dxa"/>
            <w:vAlign w:val="center"/>
          </w:tcPr>
          <w:p w14:paraId="47E75631" w14:textId="77777777" w:rsidR="0079665B" w:rsidRPr="00334A25" w:rsidRDefault="0079665B" w:rsidP="00560FD1">
            <w:pPr>
              <w:tabs>
                <w:tab w:val="left" w:pos="4205"/>
              </w:tabs>
              <w:rPr>
                <w:rFonts w:ascii="Times New Roman" w:eastAsia="標楷體" w:hAnsi="Times New Roman" w:cs="Times New Roman"/>
                <w:sz w:val="28"/>
                <w:szCs w:val="28"/>
              </w:rPr>
            </w:pPr>
            <w:r w:rsidRPr="00334A25">
              <w:rPr>
                <w:rFonts w:ascii="Times New Roman" w:eastAsia="標楷體" w:hAnsi="Times New Roman" w:cs="Times New Roman"/>
                <w:sz w:val="28"/>
                <w:szCs w:val="28"/>
                <w:lang w:eastAsia="zh-CN"/>
              </w:rPr>
              <w:t>113.10.11</w:t>
            </w:r>
          </w:p>
        </w:tc>
        <w:tc>
          <w:tcPr>
            <w:tcW w:w="3774" w:type="dxa"/>
            <w:vAlign w:val="center"/>
          </w:tcPr>
          <w:p w14:paraId="10E28213" w14:textId="4E86EF70"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葉菜截切</w:t>
            </w:r>
            <w:r w:rsidRPr="00334A25">
              <w:rPr>
                <w:rFonts w:ascii="Times New Roman" w:eastAsia="標楷體" w:hAnsi="Times New Roman" w:cs="Times New Roman"/>
                <w:sz w:val="28"/>
                <w:szCs w:val="28"/>
              </w:rPr>
              <w:t>HACCP</w:t>
            </w:r>
            <w:r w:rsidRPr="00334A25">
              <w:rPr>
                <w:rFonts w:ascii="Times New Roman" w:eastAsia="標楷體" w:hAnsi="Times New Roman" w:cs="Times New Roman"/>
                <w:sz w:val="28"/>
                <w:szCs w:val="28"/>
              </w:rPr>
              <w:t>計畫書</w:t>
            </w:r>
          </w:p>
        </w:tc>
        <w:tc>
          <w:tcPr>
            <w:tcW w:w="1882" w:type="dxa"/>
            <w:gridSpan w:val="2"/>
            <w:vAlign w:val="center"/>
          </w:tcPr>
          <w:p w14:paraId="5CA4D86F"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文件編號</w:t>
            </w:r>
          </w:p>
        </w:tc>
        <w:tc>
          <w:tcPr>
            <w:tcW w:w="1332" w:type="dxa"/>
            <w:gridSpan w:val="2"/>
            <w:vAlign w:val="center"/>
          </w:tcPr>
          <w:p w14:paraId="3B1009BE" w14:textId="711B0C0A"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H.</w:t>
            </w:r>
            <w:r w:rsidR="00CD5D6F">
              <w:rPr>
                <w:rFonts w:ascii="Times New Roman" w:eastAsia="標楷體" w:hAnsi="Times New Roman" w:cs="Times New Roman" w:hint="eastAsia"/>
                <w:sz w:val="28"/>
                <w:szCs w:val="28"/>
              </w:rPr>
              <w:t>1</w:t>
            </w:r>
            <w:r w:rsidRPr="00334A25">
              <w:rPr>
                <w:rFonts w:ascii="Times New Roman" w:eastAsia="標楷體" w:hAnsi="Times New Roman" w:cs="Times New Roman"/>
                <w:sz w:val="28"/>
                <w:szCs w:val="28"/>
              </w:rPr>
              <w:t>.</w:t>
            </w:r>
          </w:p>
        </w:tc>
      </w:tr>
      <w:tr w:rsidR="0079665B" w:rsidRPr="00334A25" w14:paraId="1EB61CC2" w14:textId="77777777" w:rsidTr="00334A25">
        <w:trPr>
          <w:trHeight w:val="720"/>
          <w:jc w:val="center"/>
        </w:trPr>
        <w:tc>
          <w:tcPr>
            <w:tcW w:w="1344" w:type="dxa"/>
            <w:vAlign w:val="center"/>
          </w:tcPr>
          <w:p w14:paraId="092B645D"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制定單位</w:t>
            </w:r>
          </w:p>
        </w:tc>
        <w:tc>
          <w:tcPr>
            <w:tcW w:w="1869" w:type="dxa"/>
            <w:vAlign w:val="center"/>
          </w:tcPr>
          <w:p w14:paraId="60B60AE4"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HACCP</w:t>
            </w:r>
          </w:p>
          <w:p w14:paraId="42CCB521"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管制小組</w:t>
            </w:r>
          </w:p>
        </w:tc>
        <w:tc>
          <w:tcPr>
            <w:tcW w:w="3774" w:type="dxa"/>
            <w:vAlign w:val="center"/>
          </w:tcPr>
          <w:p w14:paraId="424D86D5"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產品</w:t>
            </w:r>
            <w:r w:rsidRPr="00334A25">
              <w:rPr>
                <w:rFonts w:ascii="Times New Roman" w:eastAsia="標楷體" w:hAnsi="Times New Roman" w:cs="Times New Roman"/>
                <w:sz w:val="28"/>
                <w:szCs w:val="28"/>
              </w:rPr>
              <w:t>HACCP</w:t>
            </w:r>
            <w:r w:rsidRPr="00334A25">
              <w:rPr>
                <w:rFonts w:ascii="Times New Roman" w:eastAsia="標楷體" w:hAnsi="Times New Roman" w:cs="Times New Roman"/>
                <w:sz w:val="28"/>
                <w:szCs w:val="28"/>
              </w:rPr>
              <w:t>制度</w:t>
            </w:r>
          </w:p>
        </w:tc>
        <w:tc>
          <w:tcPr>
            <w:tcW w:w="918" w:type="dxa"/>
            <w:vAlign w:val="center"/>
          </w:tcPr>
          <w:p w14:paraId="333A7D09"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版次</w:t>
            </w:r>
          </w:p>
        </w:tc>
        <w:tc>
          <w:tcPr>
            <w:tcW w:w="964" w:type="dxa"/>
            <w:vAlign w:val="center"/>
          </w:tcPr>
          <w:p w14:paraId="65DB8C12" w14:textId="4A96A54C" w:rsidR="0079665B" w:rsidRPr="00334A25" w:rsidRDefault="00CD5D6F" w:rsidP="00560FD1">
            <w:pPr>
              <w:tabs>
                <w:tab w:val="left" w:pos="4205"/>
              </w:tabs>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r w:rsidR="0079665B" w:rsidRPr="00334A25">
              <w:rPr>
                <w:rFonts w:ascii="Times New Roman" w:eastAsia="標楷體" w:hAnsi="Times New Roman" w:cs="Times New Roman"/>
                <w:sz w:val="28"/>
                <w:szCs w:val="28"/>
              </w:rPr>
              <w:t>.0</w:t>
            </w:r>
          </w:p>
        </w:tc>
        <w:tc>
          <w:tcPr>
            <w:tcW w:w="918" w:type="dxa"/>
            <w:vAlign w:val="center"/>
          </w:tcPr>
          <w:p w14:paraId="32998B85"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頁次</w:t>
            </w:r>
          </w:p>
        </w:tc>
        <w:tc>
          <w:tcPr>
            <w:tcW w:w="414" w:type="dxa"/>
            <w:vAlign w:val="center"/>
          </w:tcPr>
          <w:p w14:paraId="478A4642" w14:textId="77777777" w:rsidR="0079665B" w:rsidRPr="00334A25" w:rsidRDefault="0079665B" w:rsidP="00560FD1">
            <w:pPr>
              <w:tabs>
                <w:tab w:val="left" w:pos="4205"/>
              </w:tabs>
              <w:jc w:val="center"/>
              <w:rPr>
                <w:rFonts w:ascii="Times New Roman" w:eastAsia="標楷體" w:hAnsi="Times New Roman" w:cs="Times New Roman"/>
                <w:sz w:val="28"/>
                <w:szCs w:val="28"/>
              </w:rPr>
            </w:pPr>
            <w:r w:rsidRPr="00334A25">
              <w:rPr>
                <w:rFonts w:ascii="Times New Roman" w:eastAsia="標楷體" w:hAnsi="Times New Roman" w:cs="Times New Roman"/>
                <w:sz w:val="28"/>
                <w:szCs w:val="28"/>
              </w:rPr>
              <w:t>1</w:t>
            </w:r>
          </w:p>
        </w:tc>
      </w:tr>
      <w:tr w:rsidR="0079665B" w:rsidRPr="00334A25" w14:paraId="324B9FCF" w14:textId="77777777" w:rsidTr="00334A25">
        <w:trPr>
          <w:trHeight w:val="12499"/>
          <w:jc w:val="center"/>
        </w:trPr>
        <w:tc>
          <w:tcPr>
            <w:tcW w:w="10201" w:type="dxa"/>
            <w:gridSpan w:val="7"/>
          </w:tcPr>
          <w:p w14:paraId="4B79FC97" w14:textId="77777777" w:rsidR="0079665B" w:rsidRPr="00334A25" w:rsidRDefault="0079665B" w:rsidP="00334A25">
            <w:pPr>
              <w:tabs>
                <w:tab w:val="left" w:pos="4205"/>
              </w:tabs>
              <w:spacing w:line="400" w:lineRule="exact"/>
              <w:ind w:left="1109" w:hangingChars="396" w:hanging="1109"/>
              <w:rPr>
                <w:rFonts w:ascii="Times New Roman" w:eastAsia="標楷體" w:hAnsi="Times New Roman" w:cs="Times New Roman"/>
                <w:sz w:val="28"/>
                <w:szCs w:val="28"/>
              </w:rPr>
            </w:pPr>
            <w:r w:rsidRPr="00334A25">
              <w:rPr>
                <w:rFonts w:ascii="Times New Roman" w:eastAsia="標楷體" w:hAnsi="Times New Roman" w:cs="Times New Roman"/>
                <w:sz w:val="28"/>
                <w:szCs w:val="28"/>
              </w:rPr>
              <w:t>1.</w:t>
            </w:r>
            <w:r w:rsidRPr="00334A25">
              <w:rPr>
                <w:rFonts w:ascii="Times New Roman" w:eastAsia="標楷體" w:hAnsi="Times New Roman" w:cs="Times New Roman"/>
                <w:sz w:val="28"/>
                <w:szCs w:val="28"/>
              </w:rPr>
              <w:t>目的：為加強本廠之食品衛生安全與管理，以確保產品在安全條件下生產製造，以保障消費者之健康、安全，特制定本制度。</w:t>
            </w:r>
          </w:p>
          <w:p w14:paraId="21DC1CF3" w14:textId="77777777" w:rsidR="0079665B" w:rsidRPr="00334A25" w:rsidRDefault="0079665B" w:rsidP="00334A25">
            <w:pPr>
              <w:tabs>
                <w:tab w:val="left" w:pos="4205"/>
              </w:tabs>
              <w:spacing w:beforeLines="50" w:before="120" w:line="400" w:lineRule="exact"/>
              <w:ind w:left="991" w:hangingChars="354" w:hanging="991"/>
              <w:rPr>
                <w:rFonts w:ascii="Times New Roman" w:eastAsia="標楷體" w:hAnsi="Times New Roman" w:cs="Times New Roman"/>
                <w:sz w:val="28"/>
                <w:szCs w:val="28"/>
              </w:rPr>
            </w:pPr>
            <w:r w:rsidRPr="00334A25">
              <w:rPr>
                <w:rFonts w:ascii="Times New Roman" w:eastAsia="標楷體" w:hAnsi="Times New Roman" w:cs="Times New Roman"/>
                <w:sz w:val="28"/>
                <w:szCs w:val="28"/>
              </w:rPr>
              <w:t>2.</w:t>
            </w:r>
            <w:r w:rsidRPr="00334A25">
              <w:rPr>
                <w:rFonts w:ascii="Times New Roman" w:eastAsia="標楷體" w:hAnsi="Times New Roman" w:cs="Times New Roman"/>
                <w:sz w:val="28"/>
                <w:szCs w:val="28"/>
              </w:rPr>
              <w:t>範圍：適用於本廠所生產之產品。</w:t>
            </w:r>
          </w:p>
          <w:p w14:paraId="144F65EE" w14:textId="77777777" w:rsidR="0079665B" w:rsidRPr="00334A25" w:rsidRDefault="0079665B" w:rsidP="00334A25">
            <w:pPr>
              <w:tabs>
                <w:tab w:val="left" w:pos="4205"/>
              </w:tabs>
              <w:spacing w:beforeLines="50" w:before="120" w:line="400" w:lineRule="exact"/>
              <w:ind w:left="991" w:hangingChars="354" w:hanging="991"/>
              <w:rPr>
                <w:rFonts w:ascii="Times New Roman" w:eastAsia="標楷體" w:hAnsi="Times New Roman" w:cs="Times New Roman"/>
                <w:sz w:val="28"/>
                <w:szCs w:val="28"/>
              </w:rPr>
            </w:pPr>
            <w:r w:rsidRPr="00334A25">
              <w:rPr>
                <w:rFonts w:ascii="Times New Roman" w:eastAsia="標楷體" w:hAnsi="Times New Roman" w:cs="Times New Roman"/>
                <w:sz w:val="28"/>
                <w:szCs w:val="28"/>
              </w:rPr>
              <w:t>3.</w:t>
            </w:r>
            <w:r w:rsidRPr="00334A25">
              <w:rPr>
                <w:rFonts w:ascii="Times New Roman" w:eastAsia="標楷體" w:hAnsi="Times New Roman" w:cs="Times New Roman"/>
                <w:sz w:val="28"/>
                <w:szCs w:val="28"/>
              </w:rPr>
              <w:t>權責：</w:t>
            </w:r>
          </w:p>
          <w:p w14:paraId="45061229" w14:textId="77777777" w:rsidR="0079665B" w:rsidRPr="00334A25" w:rsidRDefault="0079665B" w:rsidP="00334A25">
            <w:pPr>
              <w:tabs>
                <w:tab w:val="left" w:pos="4205"/>
              </w:tabs>
              <w:spacing w:line="400" w:lineRule="exact"/>
              <w:ind w:leftChars="200" w:left="1471" w:hangingChars="354" w:hanging="991"/>
              <w:rPr>
                <w:rFonts w:ascii="Times New Roman" w:eastAsia="標楷體" w:hAnsi="Times New Roman" w:cs="Times New Roman"/>
                <w:sz w:val="28"/>
                <w:szCs w:val="28"/>
              </w:rPr>
            </w:pPr>
            <w:r w:rsidRPr="00334A25">
              <w:rPr>
                <w:rFonts w:ascii="Times New Roman" w:eastAsia="標楷體" w:hAnsi="Times New Roman" w:cs="Times New Roman"/>
                <w:sz w:val="28"/>
                <w:szCs w:val="28"/>
              </w:rPr>
              <w:t xml:space="preserve">3.1. </w:t>
            </w:r>
            <w:r w:rsidRPr="00334A25">
              <w:rPr>
                <w:rFonts w:ascii="Times New Roman" w:eastAsia="標楷體" w:hAnsi="Times New Roman" w:cs="Times New Roman"/>
                <w:sz w:val="28"/>
                <w:szCs w:val="28"/>
              </w:rPr>
              <w:t>管制小組：產品</w:t>
            </w:r>
            <w:r w:rsidRPr="00334A25">
              <w:rPr>
                <w:rFonts w:ascii="Times New Roman" w:eastAsia="標楷體" w:hAnsi="Times New Roman" w:cs="Times New Roman"/>
                <w:sz w:val="28"/>
                <w:szCs w:val="28"/>
              </w:rPr>
              <w:t>HACCP</w:t>
            </w:r>
            <w:r w:rsidRPr="00334A25">
              <w:rPr>
                <w:rFonts w:ascii="Times New Roman" w:eastAsia="標楷體" w:hAnsi="Times New Roman" w:cs="Times New Roman"/>
                <w:sz w:val="28"/>
                <w:szCs w:val="28"/>
              </w:rPr>
              <w:t>制度管理之規劃、審議、督導、評估、及確認。</w:t>
            </w:r>
          </w:p>
          <w:p w14:paraId="14F3794D" w14:textId="77777777" w:rsidR="0079665B" w:rsidRPr="00334A25" w:rsidRDefault="0079665B" w:rsidP="00334A25">
            <w:pPr>
              <w:tabs>
                <w:tab w:val="left" w:pos="4205"/>
              </w:tabs>
              <w:spacing w:line="400" w:lineRule="exact"/>
              <w:ind w:leftChars="200" w:left="480"/>
              <w:rPr>
                <w:rFonts w:ascii="Times New Roman" w:eastAsia="標楷體" w:hAnsi="Times New Roman" w:cs="Times New Roman"/>
                <w:sz w:val="28"/>
                <w:szCs w:val="28"/>
              </w:rPr>
            </w:pPr>
            <w:r w:rsidRPr="00334A25">
              <w:rPr>
                <w:rFonts w:ascii="Times New Roman" w:eastAsia="標楷體" w:hAnsi="Times New Roman" w:cs="Times New Roman"/>
                <w:sz w:val="28"/>
                <w:szCs w:val="28"/>
              </w:rPr>
              <w:t xml:space="preserve">3.2. </w:t>
            </w:r>
            <w:r w:rsidRPr="00334A25">
              <w:rPr>
                <w:rFonts w:ascii="Times New Roman" w:eastAsia="標楷體" w:hAnsi="Times New Roman" w:cs="Times New Roman"/>
                <w:sz w:val="28"/>
                <w:szCs w:val="28"/>
              </w:rPr>
              <w:t>廠長與各部門主管：管制小組成員之派任及審核。</w:t>
            </w:r>
          </w:p>
          <w:p w14:paraId="5B81409C" w14:textId="77777777" w:rsidR="0079665B" w:rsidRPr="00334A25" w:rsidRDefault="0079665B" w:rsidP="00334A25">
            <w:pPr>
              <w:tabs>
                <w:tab w:val="left" w:pos="4205"/>
              </w:tabs>
              <w:spacing w:line="400" w:lineRule="exact"/>
              <w:ind w:leftChars="200" w:left="480"/>
              <w:rPr>
                <w:rFonts w:ascii="Times New Roman" w:eastAsia="標楷體" w:hAnsi="Times New Roman" w:cs="Times New Roman"/>
                <w:sz w:val="28"/>
                <w:szCs w:val="28"/>
              </w:rPr>
            </w:pPr>
            <w:r w:rsidRPr="00334A25">
              <w:rPr>
                <w:rFonts w:ascii="Times New Roman" w:eastAsia="標楷體" w:hAnsi="Times New Roman" w:cs="Times New Roman"/>
                <w:sz w:val="28"/>
                <w:szCs w:val="28"/>
              </w:rPr>
              <w:t xml:space="preserve">3.3. </w:t>
            </w:r>
            <w:r w:rsidRPr="00334A25">
              <w:rPr>
                <w:rFonts w:ascii="Times New Roman" w:eastAsia="標楷體" w:hAnsi="Times New Roman" w:cs="Times New Roman"/>
                <w:sz w:val="28"/>
                <w:szCs w:val="28"/>
              </w:rPr>
              <w:t>全體員工：</w:t>
            </w:r>
            <w:r w:rsidRPr="00334A25">
              <w:rPr>
                <w:rFonts w:ascii="Times New Roman" w:eastAsia="標楷體" w:hAnsi="Times New Roman" w:cs="Times New Roman"/>
                <w:sz w:val="28"/>
                <w:szCs w:val="28"/>
              </w:rPr>
              <w:t>HACCP</w:t>
            </w:r>
            <w:r w:rsidRPr="00334A25">
              <w:rPr>
                <w:rFonts w:ascii="Times New Roman" w:eastAsia="標楷體" w:hAnsi="Times New Roman" w:cs="Times New Roman"/>
                <w:sz w:val="28"/>
                <w:szCs w:val="28"/>
              </w:rPr>
              <w:t>計劃執行。</w:t>
            </w:r>
          </w:p>
          <w:p w14:paraId="08987F03" w14:textId="77777777" w:rsidR="0079665B" w:rsidRPr="00334A25" w:rsidRDefault="0079665B" w:rsidP="00334A25">
            <w:pPr>
              <w:tabs>
                <w:tab w:val="left" w:pos="4205"/>
              </w:tabs>
              <w:spacing w:line="400" w:lineRule="exact"/>
              <w:ind w:left="1109" w:hangingChars="396" w:hanging="1109"/>
              <w:rPr>
                <w:rFonts w:ascii="Times New Roman" w:eastAsia="標楷體" w:hAnsi="Times New Roman" w:cs="Times New Roman"/>
                <w:sz w:val="28"/>
                <w:szCs w:val="28"/>
              </w:rPr>
            </w:pPr>
            <w:r w:rsidRPr="00334A25">
              <w:rPr>
                <w:rFonts w:ascii="Times New Roman" w:eastAsia="標楷體" w:hAnsi="Times New Roman" w:cs="Times New Roman"/>
                <w:sz w:val="28"/>
                <w:szCs w:val="28"/>
              </w:rPr>
              <w:t>4.</w:t>
            </w:r>
            <w:r w:rsidRPr="00334A25">
              <w:rPr>
                <w:rFonts w:ascii="Times New Roman" w:eastAsia="標楷體" w:hAnsi="Times New Roman" w:cs="Times New Roman"/>
                <w:sz w:val="28"/>
                <w:szCs w:val="28"/>
              </w:rPr>
              <w:t>定義：食品危害分析重要管制點</w:t>
            </w:r>
            <w:r w:rsidRPr="00334A25">
              <w:rPr>
                <w:rFonts w:ascii="Times New Roman" w:eastAsia="標楷體" w:hAnsi="Times New Roman" w:cs="Times New Roman"/>
                <w:sz w:val="28"/>
                <w:szCs w:val="28"/>
              </w:rPr>
              <w:t>(</w:t>
            </w:r>
            <w:r w:rsidRPr="00334A25">
              <w:rPr>
                <w:rFonts w:ascii="Times New Roman" w:eastAsia="標楷體" w:hAnsi="Times New Roman" w:cs="Times New Roman"/>
                <w:sz w:val="28"/>
                <w:szCs w:val="28"/>
              </w:rPr>
              <w:t>簡稱</w:t>
            </w:r>
            <w:r w:rsidRPr="00334A25">
              <w:rPr>
                <w:rFonts w:ascii="Times New Roman" w:eastAsia="標楷體" w:hAnsi="Times New Roman" w:cs="Times New Roman"/>
                <w:sz w:val="28"/>
                <w:szCs w:val="28"/>
              </w:rPr>
              <w:t>HACCP)</w:t>
            </w:r>
            <w:r w:rsidRPr="00334A25">
              <w:rPr>
                <w:rFonts w:ascii="Times New Roman" w:eastAsia="標楷體" w:hAnsi="Times New Roman" w:cs="Times New Roman"/>
                <w:sz w:val="28"/>
                <w:szCs w:val="28"/>
              </w:rPr>
              <w:t>制度，係指危害管制之預防系統，包括原料驗收、製造、調配、加工、包裝、及儲運等全程之危害分析及監控，以確保食品供應之安全。</w:t>
            </w:r>
          </w:p>
          <w:p w14:paraId="5D4D3D80" w14:textId="77777777" w:rsidR="0079665B" w:rsidRPr="00334A25" w:rsidRDefault="0079665B" w:rsidP="00334A25">
            <w:pPr>
              <w:tabs>
                <w:tab w:val="left" w:pos="4205"/>
              </w:tabs>
              <w:spacing w:line="400" w:lineRule="exact"/>
              <w:ind w:left="1109" w:hangingChars="396" w:hanging="1109"/>
              <w:rPr>
                <w:rFonts w:ascii="Times New Roman" w:eastAsia="標楷體" w:hAnsi="Times New Roman" w:cs="Times New Roman"/>
                <w:sz w:val="28"/>
                <w:szCs w:val="28"/>
              </w:rPr>
            </w:pPr>
            <w:r w:rsidRPr="00334A25">
              <w:rPr>
                <w:rFonts w:ascii="Times New Roman" w:eastAsia="標楷體" w:hAnsi="Times New Roman" w:cs="Times New Roman"/>
                <w:sz w:val="28"/>
                <w:szCs w:val="28"/>
              </w:rPr>
              <w:t>5.</w:t>
            </w:r>
            <w:r w:rsidRPr="00334A25">
              <w:rPr>
                <w:rFonts w:ascii="Times New Roman" w:eastAsia="標楷體" w:hAnsi="Times New Roman" w:cs="Times New Roman"/>
                <w:sz w:val="28"/>
                <w:szCs w:val="28"/>
              </w:rPr>
              <w:t>作業內容：</w:t>
            </w:r>
          </w:p>
          <w:p w14:paraId="773D462B" w14:textId="71151272" w:rsidR="0079665B" w:rsidRDefault="0079665B" w:rsidP="00334A25">
            <w:pPr>
              <w:tabs>
                <w:tab w:val="left" w:pos="4205"/>
              </w:tabs>
              <w:spacing w:line="400" w:lineRule="exact"/>
              <w:ind w:leftChars="200" w:left="480"/>
              <w:rPr>
                <w:rFonts w:ascii="Times New Roman" w:eastAsia="標楷體" w:hAnsi="Times New Roman" w:cs="Times New Roman"/>
                <w:color w:val="FF0000"/>
                <w:sz w:val="28"/>
              </w:rPr>
            </w:pPr>
            <w:r w:rsidRPr="00334A25">
              <w:rPr>
                <w:rFonts w:ascii="Times New Roman" w:eastAsia="標楷體" w:hAnsi="Times New Roman" w:cs="Times New Roman"/>
                <w:sz w:val="28"/>
                <w:szCs w:val="28"/>
              </w:rPr>
              <w:t>5.1.</w:t>
            </w:r>
            <w:r w:rsidRPr="00334A25">
              <w:rPr>
                <w:rFonts w:ascii="Times New Roman" w:eastAsia="標楷體" w:hAnsi="Times New Roman" w:cs="Times New Roman"/>
                <w:strike/>
                <w:sz w:val="28"/>
                <w:szCs w:val="28"/>
              </w:rPr>
              <w:t>管制小組名單</w:t>
            </w:r>
            <w:r w:rsidR="00334A25" w:rsidRPr="00334A25">
              <w:rPr>
                <w:rFonts w:ascii="Times New Roman" w:eastAsia="標楷體" w:hAnsi="Times New Roman" w:cs="Times New Roman"/>
                <w:color w:val="FF0000"/>
                <w:sz w:val="28"/>
              </w:rPr>
              <w:t>成立</w:t>
            </w:r>
            <w:r w:rsidR="00334A25" w:rsidRPr="00334A25">
              <w:rPr>
                <w:rFonts w:ascii="Times New Roman" w:eastAsia="標楷體" w:hAnsi="Times New Roman" w:cs="Times New Roman"/>
                <w:color w:val="FF0000"/>
                <w:sz w:val="28"/>
              </w:rPr>
              <w:t>HACCP</w:t>
            </w:r>
            <w:r w:rsidR="00334A25" w:rsidRPr="00334A25">
              <w:rPr>
                <w:rFonts w:ascii="Times New Roman" w:eastAsia="標楷體" w:hAnsi="Times New Roman" w:cs="Times New Roman"/>
                <w:color w:val="FF0000"/>
                <w:sz w:val="28"/>
              </w:rPr>
              <w:t>計畫之工作小組</w:t>
            </w:r>
          </w:p>
          <w:p w14:paraId="1C9A284A" w14:textId="77777777"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5.1.1. </w:t>
            </w:r>
            <w:r w:rsidRPr="00334A25">
              <w:rPr>
                <w:rFonts w:ascii="Times New Roman" w:eastAsia="標楷體" w:hAnsi="Times New Roman" w:cs="Times New Roman"/>
                <w:color w:val="FF0000"/>
                <w:sz w:val="28"/>
              </w:rPr>
              <w:t>小組成員，填寫</w:t>
            </w:r>
            <w:r w:rsidRPr="00334A25">
              <w:rPr>
                <w:rFonts w:ascii="Times New Roman" w:eastAsia="標楷體" w:hAnsi="Times New Roman" w:cs="Times New Roman"/>
                <w:color w:val="FF0000"/>
                <w:sz w:val="28"/>
              </w:rPr>
              <w:t>HACCP</w:t>
            </w:r>
            <w:r w:rsidRPr="00334A25">
              <w:rPr>
                <w:rFonts w:ascii="Times New Roman" w:eastAsia="標楷體" w:hAnsi="Times New Roman" w:cs="Times New Roman"/>
                <w:color w:val="FF0000"/>
                <w:sz w:val="28"/>
              </w:rPr>
              <w:t>計劃執行小組名單</w:t>
            </w:r>
            <w:r w:rsidRPr="00334A25">
              <w:rPr>
                <w:rFonts w:ascii="Times New Roman" w:eastAsia="標楷體" w:hAnsi="Times New Roman" w:cs="Times New Roman"/>
                <w:color w:val="FF0000"/>
                <w:sz w:val="28"/>
              </w:rPr>
              <w:t>(CCP01-T01)</w:t>
            </w:r>
            <w:r w:rsidRPr="00334A25">
              <w:rPr>
                <w:rFonts w:ascii="Times New Roman" w:eastAsia="標楷體" w:hAnsi="Times New Roman" w:cs="Times New Roman"/>
                <w:color w:val="FF0000"/>
                <w:sz w:val="28"/>
              </w:rPr>
              <w:t>，至少三人。</w:t>
            </w:r>
          </w:p>
          <w:p w14:paraId="610867C9" w14:textId="77777777"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5.1.2. </w:t>
            </w:r>
            <w:r w:rsidRPr="00334A25">
              <w:rPr>
                <w:rFonts w:ascii="Times New Roman" w:eastAsia="標楷體" w:hAnsi="Times New Roman" w:cs="Times New Roman"/>
                <w:color w:val="FF0000"/>
                <w:sz w:val="28"/>
              </w:rPr>
              <w:t>負責人或其授權人、品保、生產、衛生管理人員及其幹部人員。</w:t>
            </w:r>
          </w:p>
          <w:p w14:paraId="1A82801C" w14:textId="77777777" w:rsid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5.1.3. </w:t>
            </w:r>
            <w:r w:rsidRPr="00334A25">
              <w:rPr>
                <w:rFonts w:ascii="Times New Roman" w:eastAsia="標楷體" w:hAnsi="Times New Roman" w:cs="Times New Roman"/>
                <w:color w:val="FF0000"/>
                <w:sz w:val="28"/>
              </w:rPr>
              <w:t>至少一人為食品技師或食品相關科系</w:t>
            </w:r>
            <w:r w:rsidRPr="00334A25">
              <w:rPr>
                <w:rFonts w:ascii="Times New Roman" w:eastAsia="標楷體" w:hAnsi="Times New Roman" w:cs="Times New Roman"/>
                <w:color w:val="FF0000"/>
                <w:sz w:val="28"/>
              </w:rPr>
              <w:t>(</w:t>
            </w:r>
            <w:r w:rsidRPr="00334A25">
              <w:rPr>
                <w:rFonts w:ascii="Times New Roman" w:eastAsia="標楷體" w:hAnsi="Times New Roman" w:cs="Times New Roman"/>
                <w:color w:val="FF0000"/>
                <w:sz w:val="28"/>
              </w:rPr>
              <w:t>所</w:t>
            </w:r>
            <w:r w:rsidRPr="00334A25">
              <w:rPr>
                <w:rFonts w:ascii="Times New Roman" w:eastAsia="標楷體" w:hAnsi="Times New Roman" w:cs="Times New Roman"/>
                <w:color w:val="FF0000"/>
                <w:sz w:val="28"/>
              </w:rPr>
              <w:t>)</w:t>
            </w:r>
            <w:r w:rsidRPr="00334A25">
              <w:rPr>
                <w:rFonts w:ascii="Times New Roman" w:eastAsia="標楷體" w:hAnsi="Times New Roman" w:cs="Times New Roman"/>
                <w:color w:val="FF0000"/>
                <w:sz w:val="28"/>
              </w:rPr>
              <w:t>畢業人員，並經中央主管機認可之訓練機關辦理之食品良好衛生規範及</w:t>
            </w:r>
            <w:r w:rsidRPr="00334A25">
              <w:rPr>
                <w:rFonts w:ascii="Times New Roman" w:eastAsia="標楷體" w:hAnsi="Times New Roman" w:cs="Times New Roman"/>
                <w:color w:val="FF0000"/>
                <w:sz w:val="28"/>
              </w:rPr>
              <w:t>HACCP</w:t>
            </w:r>
            <w:r w:rsidRPr="00334A25">
              <w:rPr>
                <w:rFonts w:ascii="Times New Roman" w:eastAsia="標楷體" w:hAnsi="Times New Roman" w:cs="Times New Roman"/>
                <w:color w:val="FF0000"/>
                <w:sz w:val="28"/>
              </w:rPr>
              <w:t>相關訓練合格者。</w:t>
            </w:r>
          </w:p>
          <w:p w14:paraId="2D0912C7" w14:textId="77777777" w:rsidR="00334A25" w:rsidRPr="00334A25" w:rsidRDefault="00334A25" w:rsidP="00334A25">
            <w:pPr>
              <w:spacing w:line="0" w:lineRule="atLeast"/>
              <w:ind w:leftChars="202" w:left="1443" w:hangingChars="342" w:hanging="958"/>
              <w:outlineLvl w:val="1"/>
              <w:rPr>
                <w:rFonts w:ascii="Times New Roman" w:eastAsia="標楷體" w:hAnsi="Times New Roman" w:cs="Times New Roman"/>
                <w:sz w:val="28"/>
              </w:rPr>
            </w:pPr>
            <w:r w:rsidRPr="00334A25">
              <w:rPr>
                <w:rFonts w:ascii="Times New Roman" w:eastAsia="標楷體" w:hAnsi="Times New Roman" w:cs="Times New Roman"/>
                <w:sz w:val="28"/>
              </w:rPr>
              <w:t xml:space="preserve">5.2. </w:t>
            </w:r>
            <w:r w:rsidRPr="00334A25">
              <w:rPr>
                <w:rFonts w:ascii="Times New Roman" w:eastAsia="標楷體" w:hAnsi="Times New Roman" w:cs="Times New Roman"/>
                <w:sz w:val="28"/>
              </w:rPr>
              <w:t>描述產品特性及其貯運方式。</w:t>
            </w:r>
          </w:p>
          <w:p w14:paraId="502233BC" w14:textId="0386C560"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5.2.1. </w:t>
            </w:r>
            <w:r w:rsidRPr="00334A25">
              <w:rPr>
                <w:rFonts w:ascii="Times New Roman" w:eastAsia="標楷體" w:hAnsi="Times New Roman" w:cs="Times New Roman"/>
                <w:color w:val="FF0000"/>
                <w:sz w:val="28"/>
              </w:rPr>
              <w:t>對於原物料之描述應包括產品名稱、組成分、加工方式、包裝方式、貯存方式、運輸方式和架售期。</w:t>
            </w:r>
          </w:p>
          <w:p w14:paraId="4B278C29" w14:textId="644E9C69"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5.2.2. </w:t>
            </w:r>
            <w:r w:rsidRPr="00334A25">
              <w:rPr>
                <w:rFonts w:ascii="Times New Roman" w:eastAsia="標楷體" w:hAnsi="Times New Roman" w:cs="Times New Roman"/>
                <w:color w:val="FF0000"/>
                <w:sz w:val="28"/>
              </w:rPr>
              <w:t>檢視原物料的名稱及組成分，並由原料開始製作到消費者所需經過的各種步驟，加以記錄。</w:t>
            </w:r>
          </w:p>
          <w:p w14:paraId="4738EB11" w14:textId="77777777" w:rsidR="00334A25" w:rsidRPr="00334A25" w:rsidRDefault="00334A25" w:rsidP="00334A25">
            <w:pPr>
              <w:spacing w:line="0" w:lineRule="atLeast"/>
              <w:ind w:leftChars="202" w:left="1443" w:hangingChars="342" w:hanging="958"/>
              <w:outlineLvl w:val="1"/>
              <w:rPr>
                <w:rFonts w:ascii="Times New Roman" w:eastAsia="標楷體" w:hAnsi="Times New Roman" w:cs="Times New Roman"/>
                <w:sz w:val="28"/>
              </w:rPr>
            </w:pPr>
            <w:r w:rsidRPr="00334A25">
              <w:rPr>
                <w:rFonts w:ascii="Times New Roman" w:eastAsia="標楷體" w:hAnsi="Times New Roman" w:cs="Times New Roman"/>
                <w:sz w:val="28"/>
              </w:rPr>
              <w:t xml:space="preserve">5.3. </w:t>
            </w:r>
            <w:r w:rsidRPr="00334A25">
              <w:rPr>
                <w:rFonts w:ascii="Times New Roman" w:eastAsia="標楷體" w:hAnsi="Times New Roman" w:cs="Times New Roman"/>
                <w:sz w:val="28"/>
              </w:rPr>
              <w:t>確認產品用途及消費對象。</w:t>
            </w:r>
          </w:p>
          <w:p w14:paraId="6D9ED3C6" w14:textId="77777777"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5.3.1. </w:t>
            </w:r>
            <w:r w:rsidRPr="00334A25">
              <w:rPr>
                <w:rFonts w:ascii="Times New Roman" w:eastAsia="標楷體" w:hAnsi="Times New Roman" w:cs="Times New Roman"/>
                <w:color w:val="FF0000"/>
                <w:sz w:val="28"/>
              </w:rPr>
              <w:t>將產品預定用法及用途、消費對象填入產品特性及儲運方式</w:t>
            </w:r>
            <w:r w:rsidRPr="00334A25">
              <w:rPr>
                <w:rFonts w:ascii="Times New Roman" w:eastAsia="標楷體" w:hAnsi="Times New Roman" w:cs="Times New Roman"/>
                <w:color w:val="FF0000"/>
                <w:sz w:val="28"/>
              </w:rPr>
              <w:t xml:space="preserve"> (CCP01-P01)</w:t>
            </w:r>
            <w:r w:rsidRPr="00334A25">
              <w:rPr>
                <w:rFonts w:ascii="Times New Roman" w:eastAsia="標楷體" w:hAnsi="Times New Roman" w:cs="Times New Roman"/>
                <w:color w:val="FF0000"/>
                <w:sz w:val="28"/>
              </w:rPr>
              <w:t>，產品用途及消費對象</w:t>
            </w:r>
            <w:r w:rsidRPr="00334A25">
              <w:rPr>
                <w:rFonts w:ascii="Times New Roman" w:eastAsia="標楷體" w:hAnsi="Times New Roman" w:cs="Times New Roman"/>
                <w:color w:val="FF0000"/>
                <w:sz w:val="28"/>
              </w:rPr>
              <w:t>(CCP01-P02)</w:t>
            </w:r>
            <w:r w:rsidRPr="00334A25">
              <w:rPr>
                <w:rFonts w:ascii="Times New Roman" w:eastAsia="標楷體" w:hAnsi="Times New Roman" w:cs="Times New Roman"/>
                <w:color w:val="FF0000"/>
                <w:sz w:val="28"/>
              </w:rPr>
              <w:t>表格中。</w:t>
            </w:r>
          </w:p>
          <w:p w14:paraId="012F42A7" w14:textId="77777777" w:rsidR="00334A25" w:rsidRPr="00334A25" w:rsidRDefault="00334A25" w:rsidP="00334A25">
            <w:pPr>
              <w:spacing w:line="0" w:lineRule="atLeast"/>
              <w:ind w:leftChars="500" w:left="2158" w:hangingChars="342" w:hanging="958"/>
              <w:outlineLvl w:val="2"/>
              <w:rPr>
                <w:rFonts w:ascii="Times New Roman" w:eastAsia="標楷體" w:hAnsi="Times New Roman" w:cs="Times New Roman"/>
                <w:color w:val="FF0000"/>
                <w:sz w:val="28"/>
              </w:rPr>
            </w:pPr>
            <w:r w:rsidRPr="00334A25">
              <w:rPr>
                <w:rFonts w:ascii="Times New Roman" w:eastAsia="標楷體" w:hAnsi="Times New Roman" w:cs="Times New Roman"/>
                <w:color w:val="FF0000"/>
                <w:sz w:val="28"/>
              </w:rPr>
              <w:t xml:space="preserve">5.3.2. </w:t>
            </w:r>
            <w:r w:rsidRPr="00334A25">
              <w:rPr>
                <w:rFonts w:ascii="Times New Roman" w:eastAsia="標楷體" w:hAnsi="Times New Roman" w:cs="Times New Roman"/>
                <w:color w:val="FF0000"/>
                <w:sz w:val="28"/>
              </w:rPr>
              <w:t>依經營型態的不同區分產品用途及消費對象</w:t>
            </w:r>
          </w:p>
          <w:p w14:paraId="498BFA66" w14:textId="321CD593" w:rsidR="0046210C" w:rsidRPr="00BA1521" w:rsidRDefault="00334A25" w:rsidP="0046210C">
            <w:pPr>
              <w:spacing w:line="0" w:lineRule="atLeast"/>
              <w:ind w:leftChars="142" w:left="1299" w:hangingChars="342" w:hanging="958"/>
              <w:outlineLvl w:val="1"/>
              <w:rPr>
                <w:rFonts w:ascii="Times New Roman" w:eastAsia="標楷體" w:hAnsi="Times New Roman" w:cs="Times New Roman"/>
                <w:sz w:val="28"/>
              </w:rPr>
            </w:pPr>
            <w:r>
              <w:rPr>
                <w:rFonts w:ascii="Times New Roman" w:eastAsia="標楷體" w:hAnsi="Times New Roman" w:cs="Times New Roman" w:hint="eastAsia"/>
                <w:color w:val="FF0000"/>
                <w:sz w:val="28"/>
                <w:szCs w:val="28"/>
              </w:rPr>
              <w:t xml:space="preserve"> </w:t>
            </w:r>
            <w:r w:rsidR="0079665B" w:rsidRPr="00334A25">
              <w:rPr>
                <w:rFonts w:ascii="Times New Roman" w:eastAsia="標楷體" w:hAnsi="Times New Roman" w:cs="Times New Roman"/>
                <w:sz w:val="28"/>
                <w:szCs w:val="28"/>
              </w:rPr>
              <w:t>5.4.</w:t>
            </w:r>
            <w:r w:rsidR="0079665B" w:rsidRPr="0046210C">
              <w:rPr>
                <w:rFonts w:ascii="Times New Roman" w:eastAsia="標楷體" w:hAnsi="Times New Roman" w:cs="Times New Roman"/>
                <w:strike/>
                <w:sz w:val="28"/>
                <w:szCs w:val="28"/>
              </w:rPr>
              <w:t>產品製造流程圖</w:t>
            </w:r>
            <w:r w:rsidR="0046210C" w:rsidRPr="0046210C">
              <w:rPr>
                <w:rFonts w:ascii="Times New Roman" w:eastAsia="標楷體" w:hAnsi="Times New Roman" w:cs="Times New Roman"/>
                <w:color w:val="FF0000"/>
                <w:sz w:val="28"/>
              </w:rPr>
              <w:t>建</w:t>
            </w:r>
            <w:r w:rsidR="0046210C">
              <w:rPr>
                <w:rFonts w:ascii="Times New Roman" w:eastAsia="標楷體" w:hAnsi="Times New Roman" w:cs="Times New Roman" w:hint="eastAsia"/>
                <w:color w:val="FF0000"/>
                <w:sz w:val="28"/>
              </w:rPr>
              <w:t>立</w:t>
            </w:r>
            <w:r w:rsidR="0046210C" w:rsidRPr="0046210C">
              <w:rPr>
                <w:rFonts w:ascii="Times New Roman" w:eastAsia="標楷體" w:hAnsi="Times New Roman" w:cs="Times New Roman"/>
                <w:color w:val="FF0000"/>
                <w:sz w:val="28"/>
              </w:rPr>
              <w:t>原物料製備流程圖</w:t>
            </w:r>
          </w:p>
          <w:p w14:paraId="4C7F42AB" w14:textId="6F12AF92" w:rsidR="0079665B" w:rsidRPr="0046210C" w:rsidRDefault="0046210C" w:rsidP="0046210C">
            <w:pPr>
              <w:tabs>
                <w:tab w:val="left" w:pos="4205"/>
              </w:tabs>
              <w:spacing w:line="400" w:lineRule="exact"/>
              <w:ind w:leftChars="482" w:left="1157"/>
              <w:rPr>
                <w:rFonts w:ascii="Times New Roman" w:eastAsia="標楷體" w:hAnsi="Times New Roman" w:cs="Times New Roman" w:hint="eastAsia"/>
                <w:color w:val="FF0000"/>
                <w:sz w:val="28"/>
                <w:szCs w:val="28"/>
              </w:rPr>
            </w:pPr>
            <w:r w:rsidRPr="0046210C">
              <w:rPr>
                <w:rFonts w:ascii="Times New Roman" w:eastAsia="標楷體" w:hAnsi="Times New Roman" w:cs="Times New Roman" w:hint="eastAsia"/>
                <w:color w:val="FF0000"/>
                <w:sz w:val="28"/>
                <w:szCs w:val="28"/>
              </w:rPr>
              <w:t>5.4.1</w:t>
            </w:r>
            <w:r>
              <w:rPr>
                <w:rFonts w:ascii="Times New Roman" w:eastAsia="標楷體" w:hAnsi="Times New Roman" w:cs="Times New Roman" w:hint="eastAsia"/>
                <w:sz w:val="28"/>
                <w:szCs w:val="28"/>
              </w:rPr>
              <w:t xml:space="preserve"> </w:t>
            </w:r>
            <w:r w:rsidRPr="0046210C">
              <w:rPr>
                <w:rFonts w:ascii="Times New Roman" w:eastAsia="標楷體" w:hAnsi="Times New Roman" w:cs="Times New Roman" w:hint="eastAsia"/>
                <w:color w:val="FF0000"/>
                <w:sz w:val="28"/>
                <w:szCs w:val="28"/>
              </w:rPr>
              <w:t>蔬菜截切廠</w:t>
            </w:r>
            <w:r w:rsidRPr="0046210C">
              <w:rPr>
                <w:rFonts w:ascii="Times New Roman" w:eastAsia="標楷體" w:hAnsi="Times New Roman" w:cs="Times New Roman" w:hint="eastAsia"/>
                <w:color w:val="FF0000"/>
                <w:sz w:val="28"/>
                <w:szCs w:val="28"/>
              </w:rPr>
              <w:t>HACCP</w:t>
            </w:r>
            <w:r w:rsidRPr="0046210C">
              <w:rPr>
                <w:rFonts w:ascii="Times New Roman" w:eastAsia="標楷體" w:hAnsi="Times New Roman" w:cs="Times New Roman" w:hint="eastAsia"/>
                <w:color w:val="FF0000"/>
                <w:sz w:val="28"/>
                <w:szCs w:val="28"/>
              </w:rPr>
              <w:t>加工流程圖</w:t>
            </w:r>
          </w:p>
          <w:p w14:paraId="222F4C11" w14:textId="3D01A48E" w:rsidR="00334A25" w:rsidRPr="0046210C" w:rsidRDefault="0046210C" w:rsidP="0046210C">
            <w:pPr>
              <w:tabs>
                <w:tab w:val="left" w:pos="4205"/>
              </w:tabs>
              <w:spacing w:line="400" w:lineRule="exact"/>
              <w:ind w:leftChars="778" w:left="1867"/>
              <w:rPr>
                <w:rFonts w:ascii="Times New Roman" w:eastAsia="標楷體" w:hAnsi="Times New Roman" w:cs="Times New Roman" w:hint="eastAsia"/>
                <w:b/>
                <w:bCs/>
                <w:color w:val="FF0000"/>
                <w:sz w:val="28"/>
                <w:szCs w:val="28"/>
              </w:rPr>
            </w:pPr>
            <w:r w:rsidRPr="0046210C">
              <w:rPr>
                <w:rFonts w:ascii="Times New Roman" w:eastAsia="標楷體" w:hAnsi="Times New Roman" w:cs="Times New Roman" w:hint="eastAsia"/>
                <w:color w:val="FF0000"/>
                <w:sz w:val="28"/>
                <w:szCs w:val="28"/>
              </w:rPr>
              <w:t>驗收</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原料冷藏</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拆箱選別</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定吋裁切</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粗洗清潔</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精洗預冷</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滴乾分裝</w:t>
            </w:r>
            <w:r w:rsidRPr="0046210C">
              <w:rPr>
                <w:rFonts w:ascii="Times New Roman" w:eastAsia="標楷體" w:hAnsi="Times New Roman" w:cs="Times New Roman"/>
                <w:color w:val="FF0000"/>
                <w:sz w:val="28"/>
              </w:rPr>
              <w:t>→</w:t>
            </w:r>
            <w:r>
              <w:rPr>
                <w:rFonts w:ascii="Times New Roman" w:eastAsia="標楷體" w:hAnsi="Times New Roman" w:cs="Times New Roman" w:hint="eastAsia"/>
                <w:color w:val="FF0000"/>
                <w:sz w:val="28"/>
              </w:rPr>
              <w:t>成品冷藏</w:t>
            </w:r>
          </w:p>
          <w:p w14:paraId="492D784E" w14:textId="77777777" w:rsidR="0079665B" w:rsidRDefault="0079665B" w:rsidP="00334A25">
            <w:pPr>
              <w:tabs>
                <w:tab w:val="left" w:pos="4205"/>
              </w:tabs>
              <w:spacing w:line="400" w:lineRule="exact"/>
              <w:ind w:leftChars="200" w:left="480"/>
              <w:rPr>
                <w:rFonts w:ascii="Times New Roman" w:eastAsia="標楷體" w:hAnsi="Times New Roman" w:cs="Times New Roman"/>
                <w:sz w:val="28"/>
                <w:szCs w:val="28"/>
              </w:rPr>
            </w:pPr>
            <w:r w:rsidRPr="00334A25">
              <w:rPr>
                <w:rFonts w:ascii="Times New Roman" w:eastAsia="標楷體" w:hAnsi="Times New Roman" w:cs="Times New Roman"/>
                <w:sz w:val="28"/>
                <w:szCs w:val="28"/>
              </w:rPr>
              <w:t>5.5.</w:t>
            </w:r>
            <w:r w:rsidRPr="00334A25">
              <w:rPr>
                <w:rFonts w:ascii="Times New Roman" w:eastAsia="標楷體" w:hAnsi="Times New Roman" w:cs="Times New Roman"/>
                <w:sz w:val="28"/>
                <w:szCs w:val="28"/>
              </w:rPr>
              <w:t>危害分析工作表</w:t>
            </w:r>
          </w:p>
          <w:p w14:paraId="4B4CB801" w14:textId="77777777" w:rsidR="0046210C" w:rsidRPr="0046210C" w:rsidRDefault="0046210C" w:rsidP="0046210C">
            <w:pPr>
              <w:spacing w:line="0" w:lineRule="atLeast"/>
              <w:ind w:leftChars="500" w:left="2158" w:hangingChars="342" w:hanging="958"/>
              <w:outlineLvl w:val="2"/>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 xml:space="preserve">5.6.1. </w:t>
            </w:r>
            <w:r w:rsidRPr="0046210C">
              <w:rPr>
                <w:rFonts w:ascii="Times New Roman" w:eastAsia="標楷體" w:hAnsi="Times New Roman" w:cs="Times New Roman"/>
                <w:color w:val="FF0000"/>
                <w:sz w:val="28"/>
              </w:rPr>
              <w:t>危害：食品經人體食用後會導致不安全之特性或污染物，此危害</w:t>
            </w:r>
            <w:r w:rsidRPr="0046210C">
              <w:rPr>
                <w:rFonts w:ascii="Times New Roman" w:eastAsia="標楷體" w:hAnsi="Times New Roman" w:cs="Times New Roman"/>
                <w:color w:val="FF0000"/>
                <w:sz w:val="28"/>
              </w:rPr>
              <w:lastRenderedPageBreak/>
              <w:t>可為生物性、化學性與物理性。</w:t>
            </w:r>
          </w:p>
          <w:p w14:paraId="6B0F8FF6" w14:textId="2671E082" w:rsidR="0046210C" w:rsidRPr="0046210C" w:rsidRDefault="0046210C" w:rsidP="0046210C">
            <w:pPr>
              <w:spacing w:line="0" w:lineRule="atLeast"/>
              <w:ind w:leftChars="500" w:left="2158" w:hangingChars="342" w:hanging="958"/>
              <w:outlineLvl w:val="2"/>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 xml:space="preserve">5.6.2. </w:t>
            </w:r>
            <w:r w:rsidRPr="0046210C">
              <w:rPr>
                <w:rFonts w:ascii="Times New Roman" w:eastAsia="標楷體" w:hAnsi="Times New Roman" w:cs="Times New Roman"/>
                <w:color w:val="FF0000"/>
                <w:sz w:val="28"/>
              </w:rPr>
              <w:t>分析：依據原物料製備流程圖將產生可能之潛在危害詳細列出危害的種類：</w:t>
            </w:r>
            <w:r w:rsidRPr="0046210C">
              <w:rPr>
                <w:rFonts w:ascii="Times New Roman" w:eastAsia="標楷體" w:hAnsi="Times New Roman" w:cs="Times New Roman"/>
                <w:color w:val="FF0000"/>
                <w:sz w:val="28"/>
              </w:rPr>
              <w:t>(A)</w:t>
            </w:r>
            <w:r w:rsidRPr="0046210C">
              <w:rPr>
                <w:rFonts w:ascii="Times New Roman" w:eastAsia="標楷體" w:hAnsi="Times New Roman" w:cs="Times New Roman"/>
                <w:color w:val="FF0000"/>
                <w:sz w:val="28"/>
              </w:rPr>
              <w:t>物理性</w:t>
            </w:r>
            <w:r w:rsidRPr="0046210C">
              <w:rPr>
                <w:rFonts w:ascii="Times New Roman" w:eastAsia="標楷體" w:hAnsi="Times New Roman" w:cs="Times New Roman"/>
                <w:color w:val="FF0000"/>
                <w:sz w:val="28"/>
              </w:rPr>
              <w:t xml:space="preserve"> (B)</w:t>
            </w:r>
            <w:r w:rsidRPr="0046210C">
              <w:rPr>
                <w:rFonts w:ascii="Times New Roman" w:eastAsia="標楷體" w:hAnsi="Times New Roman" w:cs="Times New Roman"/>
                <w:color w:val="FF0000"/>
                <w:sz w:val="28"/>
              </w:rPr>
              <w:t>化學性</w:t>
            </w:r>
            <w:r w:rsidRPr="0046210C">
              <w:rPr>
                <w:rFonts w:ascii="Times New Roman" w:eastAsia="標楷體" w:hAnsi="Times New Roman" w:cs="Times New Roman"/>
                <w:color w:val="FF0000"/>
                <w:sz w:val="28"/>
              </w:rPr>
              <w:t xml:space="preserve"> (C)</w:t>
            </w:r>
            <w:r w:rsidRPr="0046210C">
              <w:rPr>
                <w:rFonts w:ascii="Times New Roman" w:eastAsia="標楷體" w:hAnsi="Times New Roman" w:cs="Times New Roman"/>
                <w:color w:val="FF0000"/>
                <w:sz w:val="28"/>
              </w:rPr>
              <w:t>生物性</w:t>
            </w:r>
          </w:p>
          <w:p w14:paraId="4F12C0C2" w14:textId="77777777" w:rsidR="0046210C" w:rsidRPr="0046210C" w:rsidRDefault="0046210C" w:rsidP="0046210C">
            <w:pPr>
              <w:spacing w:line="0" w:lineRule="atLeast"/>
              <w:ind w:leftChars="500" w:left="2158" w:hangingChars="342" w:hanging="958"/>
              <w:outlineLvl w:val="2"/>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 xml:space="preserve">5.6.3. </w:t>
            </w:r>
            <w:r w:rsidRPr="0046210C">
              <w:rPr>
                <w:rFonts w:ascii="Times New Roman" w:eastAsia="標楷體" w:hAnsi="Times New Roman" w:cs="Times New Roman"/>
                <w:color w:val="FF0000"/>
                <w:sz w:val="28"/>
              </w:rPr>
              <w:t>按製備流程圖中每一步驟進行危害分析工作表</w:t>
            </w:r>
            <w:r w:rsidRPr="0046210C">
              <w:rPr>
                <w:rFonts w:ascii="Times New Roman" w:eastAsia="標楷體" w:hAnsi="Times New Roman" w:cs="Times New Roman"/>
                <w:color w:val="FF0000"/>
                <w:sz w:val="28"/>
              </w:rPr>
              <w:t>(CCP01-T02)</w:t>
            </w:r>
          </w:p>
          <w:p w14:paraId="1D79BE00" w14:textId="77777777" w:rsidR="0046210C" w:rsidRPr="0046210C" w:rsidRDefault="0046210C" w:rsidP="0046210C">
            <w:pPr>
              <w:spacing w:line="0" w:lineRule="atLeast"/>
              <w:ind w:leftChars="700" w:left="2638" w:hangingChars="342" w:hanging="958"/>
              <w:outlineLvl w:val="3"/>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 xml:space="preserve"> (1)</w:t>
            </w:r>
            <w:r w:rsidRPr="0046210C">
              <w:rPr>
                <w:rFonts w:ascii="Times New Roman" w:eastAsia="標楷體" w:hAnsi="Times New Roman" w:cs="Times New Roman"/>
                <w:color w:val="FF0000"/>
                <w:sz w:val="28"/>
              </w:rPr>
              <w:t>危害分析：</w:t>
            </w:r>
          </w:p>
          <w:p w14:paraId="627AD293" w14:textId="77777777" w:rsidR="0046210C" w:rsidRPr="0046210C" w:rsidRDefault="0046210C" w:rsidP="0046210C">
            <w:pPr>
              <w:spacing w:line="0" w:lineRule="atLeast"/>
              <w:ind w:leftChars="900" w:left="3118" w:hangingChars="342" w:hanging="958"/>
              <w:outlineLvl w:val="4"/>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評估危害之嚴重性、發生之機率及其防治措施。</w:t>
            </w:r>
          </w:p>
          <w:p w14:paraId="1CED43AC" w14:textId="77777777" w:rsidR="0046210C" w:rsidRPr="0046210C" w:rsidRDefault="0046210C" w:rsidP="0046210C">
            <w:pPr>
              <w:spacing w:line="0" w:lineRule="atLeast"/>
              <w:ind w:leftChars="900" w:left="3118" w:hangingChars="342" w:hanging="958"/>
              <w:outlineLvl w:val="4"/>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改進製程或產品配方，以消除危害及增進產品安全性。</w:t>
            </w:r>
          </w:p>
          <w:p w14:paraId="5549D109" w14:textId="77777777" w:rsidR="0046210C" w:rsidRPr="0046210C" w:rsidRDefault="0046210C" w:rsidP="0046210C">
            <w:pPr>
              <w:spacing w:line="0" w:lineRule="atLeast"/>
              <w:ind w:leftChars="900" w:left="3118" w:hangingChars="342" w:hanging="958"/>
              <w:outlineLvl w:val="4"/>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提供決定重要管制點之基本資料。</w:t>
            </w:r>
          </w:p>
          <w:p w14:paraId="0BE51EEA" w14:textId="77777777" w:rsidR="0046210C" w:rsidRPr="0046210C" w:rsidRDefault="0046210C" w:rsidP="0046210C">
            <w:pPr>
              <w:spacing w:line="0" w:lineRule="atLeast"/>
              <w:ind w:leftChars="700" w:left="2638" w:hangingChars="342" w:hanging="958"/>
              <w:outlineLvl w:val="3"/>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(2)</w:t>
            </w:r>
            <w:r w:rsidRPr="0046210C">
              <w:rPr>
                <w:rFonts w:ascii="Times New Roman" w:eastAsia="標楷體" w:hAnsi="Times New Roman" w:cs="Times New Roman"/>
                <w:color w:val="FF0000"/>
                <w:sz w:val="28"/>
              </w:rPr>
              <w:t>危害分析之分析依據</w:t>
            </w:r>
          </w:p>
          <w:p w14:paraId="6FDFA5E9" w14:textId="77777777" w:rsidR="0046210C" w:rsidRPr="0046210C" w:rsidRDefault="0046210C" w:rsidP="0046210C">
            <w:pPr>
              <w:spacing w:line="0" w:lineRule="atLeast"/>
              <w:ind w:leftChars="900" w:left="3118" w:hangingChars="342" w:hanging="958"/>
              <w:outlineLvl w:val="4"/>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流行病學調查資料</w:t>
            </w: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調查已知危害</w:t>
            </w: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w:t>
            </w:r>
          </w:p>
          <w:p w14:paraId="71ECD09B" w14:textId="77777777" w:rsidR="0046210C" w:rsidRPr="0046210C" w:rsidRDefault="0046210C" w:rsidP="0046210C">
            <w:pPr>
              <w:spacing w:line="0" w:lineRule="atLeast"/>
              <w:ind w:leftChars="900" w:left="3118" w:hangingChars="342" w:hanging="958"/>
              <w:outlineLvl w:val="4"/>
              <w:rPr>
                <w:rFonts w:ascii="Times New Roman" w:eastAsia="標楷體" w:hAnsi="Times New Roman" w:cs="Times New Roman"/>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技術性資料及研究文獻</w:t>
            </w: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推測可能危害</w:t>
            </w: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w:t>
            </w:r>
          </w:p>
          <w:p w14:paraId="103CD6E5" w14:textId="2DF443CD" w:rsidR="0046210C" w:rsidRPr="00124959" w:rsidRDefault="0046210C" w:rsidP="00124959">
            <w:pPr>
              <w:spacing w:line="0" w:lineRule="atLeast"/>
              <w:ind w:leftChars="900" w:left="2440" w:hangingChars="100" w:hanging="280"/>
              <w:outlineLvl w:val="4"/>
              <w:rPr>
                <w:rFonts w:ascii="Times New Roman" w:eastAsia="標楷體" w:hAnsi="Times New Roman" w:cs="Times New Roman" w:hint="eastAsia"/>
                <w:color w:val="FF0000"/>
                <w:sz w:val="28"/>
              </w:rPr>
            </w:pP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取樣檢測實際產品之製程</w:t>
            </w:r>
            <w:r w:rsidRPr="0046210C">
              <w:rPr>
                <w:rFonts w:ascii="Times New Roman" w:eastAsia="標楷體" w:hAnsi="Times New Roman" w:cs="Times New Roman"/>
                <w:color w:val="FF0000"/>
                <w:sz w:val="28"/>
              </w:rPr>
              <w:t>(</w:t>
            </w:r>
            <w:r w:rsidRPr="0046210C">
              <w:rPr>
                <w:rFonts w:ascii="Times New Roman" w:eastAsia="標楷體" w:hAnsi="Times New Roman" w:cs="Times New Roman"/>
                <w:color w:val="FF0000"/>
                <w:sz w:val="28"/>
              </w:rPr>
              <w:t>確認已知及可能危害，並鑑定出未知之潛在危害。</w:t>
            </w:r>
          </w:p>
          <w:p w14:paraId="279F34AF" w14:textId="2D237CCB" w:rsidR="0079665B" w:rsidRDefault="0079665B" w:rsidP="00334A25">
            <w:pPr>
              <w:tabs>
                <w:tab w:val="left" w:pos="4205"/>
              </w:tabs>
              <w:spacing w:line="400" w:lineRule="exact"/>
              <w:ind w:leftChars="200" w:left="480"/>
              <w:rPr>
                <w:rFonts w:ascii="Times New Roman" w:eastAsia="標楷體" w:hAnsi="Times New Roman" w:cs="Times New Roman"/>
                <w:sz w:val="28"/>
                <w:szCs w:val="28"/>
              </w:rPr>
            </w:pPr>
            <w:r w:rsidRPr="00334A25">
              <w:rPr>
                <w:rFonts w:ascii="Times New Roman" w:eastAsia="標楷體" w:hAnsi="Times New Roman" w:cs="Times New Roman"/>
                <w:sz w:val="28"/>
                <w:szCs w:val="28"/>
              </w:rPr>
              <w:t>5.</w:t>
            </w:r>
            <w:r w:rsidR="00124959">
              <w:rPr>
                <w:rFonts w:ascii="Times New Roman" w:eastAsia="標楷體" w:hAnsi="Times New Roman" w:cs="Times New Roman" w:hint="eastAsia"/>
                <w:sz w:val="28"/>
                <w:szCs w:val="28"/>
              </w:rPr>
              <w:t>6</w:t>
            </w:r>
            <w:r w:rsidRPr="00334A25">
              <w:rPr>
                <w:rFonts w:ascii="Times New Roman" w:eastAsia="標楷體" w:hAnsi="Times New Roman" w:cs="Times New Roman"/>
                <w:sz w:val="28"/>
                <w:szCs w:val="28"/>
              </w:rPr>
              <w:t>.</w:t>
            </w:r>
            <w:r w:rsidRPr="00334A25">
              <w:rPr>
                <w:rFonts w:ascii="Times New Roman" w:eastAsia="標楷體" w:hAnsi="Times New Roman" w:cs="Times New Roman"/>
                <w:sz w:val="28"/>
                <w:szCs w:val="28"/>
              </w:rPr>
              <w:t>重要管制點判定</w:t>
            </w:r>
          </w:p>
          <w:p w14:paraId="56D427C5" w14:textId="723D1FA7"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5.</w:t>
            </w:r>
            <w:r w:rsidRPr="00124959">
              <w:rPr>
                <w:rFonts w:ascii="Times New Roman" w:eastAsia="標楷體" w:hAnsi="Times New Roman" w:cs="Times New Roman" w:hint="eastAsia"/>
                <w:color w:val="FF0000"/>
                <w:sz w:val="28"/>
              </w:rPr>
              <w:t>6</w:t>
            </w:r>
            <w:r w:rsidRPr="00124959">
              <w:rPr>
                <w:rFonts w:ascii="Times New Roman" w:eastAsia="標楷體" w:hAnsi="Times New Roman" w:cs="Times New Roman"/>
                <w:color w:val="FF0000"/>
                <w:sz w:val="28"/>
              </w:rPr>
              <w:t xml:space="preserve">.1. </w:t>
            </w:r>
            <w:r w:rsidRPr="00124959">
              <w:rPr>
                <w:rFonts w:ascii="Times New Roman" w:eastAsia="標楷體" w:hAnsi="Times New Roman" w:cs="Times New Roman"/>
                <w:color w:val="FF0000"/>
                <w:sz w:val="28"/>
              </w:rPr>
              <w:t>重要管制點</w:t>
            </w:r>
            <w:r w:rsidRPr="00124959">
              <w:rPr>
                <w:rFonts w:ascii="Times New Roman" w:eastAsia="標楷體" w:hAnsi="Times New Roman" w:cs="Times New Roman"/>
                <w:color w:val="FF0000"/>
                <w:sz w:val="28"/>
              </w:rPr>
              <w:t>(CCP</w:t>
            </w: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critical control point)</w:t>
            </w:r>
            <w:r w:rsidRPr="00124959">
              <w:rPr>
                <w:rFonts w:ascii="Times New Roman" w:eastAsia="標楷體" w:hAnsi="Times New Roman" w:cs="Times New Roman"/>
                <w:color w:val="FF0000"/>
                <w:sz w:val="28"/>
              </w:rPr>
              <w:t>為原物料製備過程中的</w:t>
            </w:r>
          </w:p>
          <w:p w14:paraId="24069BCA" w14:textId="77777777" w:rsidR="00124959" w:rsidRPr="00124959" w:rsidRDefault="00124959" w:rsidP="00124959">
            <w:pPr>
              <w:spacing w:line="0" w:lineRule="atLeast"/>
              <w:ind w:leftChars="800" w:left="1920"/>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某一步驟若施以控制，則可預防去除或降低產品之危害至最低且可接受的程度。</w:t>
            </w:r>
          </w:p>
          <w:p w14:paraId="2C936B73" w14:textId="77777777"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 xml:space="preserve">(1) </w:t>
            </w:r>
            <w:r w:rsidRPr="00124959">
              <w:rPr>
                <w:rFonts w:ascii="Times New Roman" w:eastAsia="標楷體" w:hAnsi="Times New Roman" w:cs="Times New Roman"/>
                <w:color w:val="FF0000"/>
                <w:sz w:val="28"/>
              </w:rPr>
              <w:t>以</w:t>
            </w:r>
            <w:r w:rsidRPr="00124959">
              <w:rPr>
                <w:rFonts w:ascii="Times New Roman" w:eastAsia="標楷體" w:hAnsi="Times New Roman" w:cs="Times New Roman"/>
                <w:color w:val="FF0000"/>
                <w:sz w:val="28"/>
              </w:rPr>
              <w:t>CCP</w:t>
            </w:r>
            <w:r w:rsidRPr="00124959">
              <w:rPr>
                <w:rFonts w:ascii="Times New Roman" w:eastAsia="標楷體" w:hAnsi="Times New Roman" w:cs="Times New Roman"/>
                <w:color w:val="FF0000"/>
                <w:sz w:val="28"/>
              </w:rPr>
              <w:t>判定樹圖</w:t>
            </w:r>
            <w:r w:rsidRPr="00124959">
              <w:rPr>
                <w:rFonts w:ascii="Times New Roman" w:eastAsia="標楷體" w:hAnsi="Times New Roman" w:cs="Times New Roman"/>
                <w:color w:val="FF0000"/>
                <w:sz w:val="28"/>
              </w:rPr>
              <w:t>(CCP decision tree)</w:t>
            </w:r>
            <w:r w:rsidRPr="00124959">
              <w:rPr>
                <w:rFonts w:ascii="Times New Roman" w:eastAsia="標楷體" w:hAnsi="Times New Roman" w:cs="Times New Roman"/>
                <w:color w:val="FF0000"/>
                <w:sz w:val="28"/>
              </w:rPr>
              <w:t>進行判定</w:t>
            </w:r>
          </w:p>
          <w:p w14:paraId="430FF91A" w14:textId="0ED9EC50"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hint="eastAsia"/>
                <w:color w:val="FF0000"/>
                <w:sz w:val="28"/>
              </w:rPr>
            </w:pPr>
            <w:r w:rsidRPr="00124959">
              <w:rPr>
                <w:rFonts w:ascii="Times New Roman" w:eastAsia="標楷體" w:hAnsi="Times New Roman" w:cs="Times New Roman"/>
                <w:color w:val="FF0000"/>
                <w:sz w:val="28"/>
              </w:rPr>
              <w:t xml:space="preserve">(2) </w:t>
            </w:r>
            <w:r w:rsidRPr="00124959">
              <w:rPr>
                <w:rFonts w:ascii="Times New Roman" w:eastAsia="標楷體" w:hAnsi="Times New Roman" w:cs="Times New Roman"/>
                <w:color w:val="FF0000"/>
                <w:sz w:val="28"/>
              </w:rPr>
              <w:t>使用</w:t>
            </w:r>
            <w:r w:rsidRPr="00124959">
              <w:rPr>
                <w:rFonts w:ascii="Times New Roman" w:eastAsia="標楷體" w:hAnsi="Times New Roman" w:cs="Times New Roman"/>
                <w:color w:val="FF0000"/>
                <w:sz w:val="28"/>
              </w:rPr>
              <w:t>CCP</w:t>
            </w:r>
            <w:r w:rsidRPr="00124959">
              <w:rPr>
                <w:rFonts w:ascii="Times New Roman" w:eastAsia="標楷體" w:hAnsi="Times New Roman" w:cs="Times New Roman"/>
                <w:color w:val="FF0000"/>
                <w:sz w:val="28"/>
              </w:rPr>
              <w:t>判定樹圖</w:t>
            </w:r>
            <w:r w:rsidRPr="00124959">
              <w:rPr>
                <w:rFonts w:ascii="Times New Roman" w:eastAsia="標楷體" w:hAnsi="Times New Roman" w:cs="Times New Roman"/>
                <w:color w:val="FF0000"/>
                <w:sz w:val="28"/>
              </w:rPr>
              <w:t>(CCP01-P04)</w:t>
            </w:r>
          </w:p>
          <w:p w14:paraId="44758B20" w14:textId="09A2D8E4" w:rsidR="00124959" w:rsidRPr="004C3029" w:rsidRDefault="0079665B" w:rsidP="00124959">
            <w:pPr>
              <w:spacing w:line="0" w:lineRule="atLeast"/>
              <w:ind w:leftChars="202" w:left="1443" w:hangingChars="342" w:hanging="958"/>
              <w:outlineLvl w:val="1"/>
              <w:rPr>
                <w:rFonts w:ascii="Times New Roman" w:eastAsia="標楷體" w:hAnsi="Times New Roman" w:cs="Times New Roman"/>
                <w:sz w:val="28"/>
              </w:rPr>
            </w:pPr>
            <w:r w:rsidRPr="00334A25">
              <w:rPr>
                <w:rFonts w:ascii="Times New Roman" w:eastAsia="標楷體" w:hAnsi="Times New Roman" w:cs="Times New Roman"/>
                <w:sz w:val="28"/>
                <w:szCs w:val="28"/>
              </w:rPr>
              <w:t>5.8.</w:t>
            </w:r>
            <w:r w:rsidRPr="00334A25">
              <w:rPr>
                <w:rFonts w:ascii="Times New Roman" w:eastAsia="標楷體" w:hAnsi="Times New Roman" w:cs="Times New Roman"/>
                <w:sz w:val="28"/>
                <w:szCs w:val="28"/>
              </w:rPr>
              <w:t>重要管制點計畫表</w:t>
            </w:r>
            <w:r w:rsidR="00124959">
              <w:rPr>
                <w:rFonts w:ascii="Times New Roman" w:eastAsia="標楷體" w:hAnsi="Times New Roman" w:cs="Times New Roman" w:hint="eastAsia"/>
                <w:sz w:val="28"/>
                <w:szCs w:val="28"/>
              </w:rPr>
              <w:t>，</w:t>
            </w:r>
            <w:r w:rsidR="00124959" w:rsidRPr="004C3029">
              <w:rPr>
                <w:rFonts w:ascii="Times New Roman" w:eastAsia="標楷體" w:hAnsi="Times New Roman" w:cs="Times New Roman"/>
                <w:sz w:val="28"/>
              </w:rPr>
              <w:t>建立每一</w:t>
            </w:r>
            <w:r w:rsidR="00124959" w:rsidRPr="004C3029">
              <w:rPr>
                <w:rFonts w:ascii="Times New Roman" w:eastAsia="標楷體" w:hAnsi="Times New Roman" w:cs="Times New Roman"/>
                <w:sz w:val="28"/>
              </w:rPr>
              <w:t>CCP</w:t>
            </w:r>
            <w:r w:rsidR="00124959" w:rsidRPr="004C3029">
              <w:rPr>
                <w:rFonts w:ascii="Times New Roman" w:eastAsia="標楷體" w:hAnsi="Times New Roman" w:cs="Times New Roman"/>
                <w:sz w:val="28"/>
              </w:rPr>
              <w:t>之監測程序</w:t>
            </w:r>
          </w:p>
          <w:p w14:paraId="6C6717CC" w14:textId="476BFB75"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strike/>
                <w:color w:val="FF0000"/>
                <w:sz w:val="28"/>
              </w:rPr>
            </w:pPr>
            <w:r w:rsidRPr="00124959">
              <w:rPr>
                <w:rFonts w:ascii="Times New Roman" w:eastAsia="標楷體" w:hAnsi="Times New Roman" w:cs="Times New Roman"/>
                <w:color w:val="FF0000"/>
                <w:sz w:val="28"/>
              </w:rPr>
              <w:t>5.</w:t>
            </w:r>
            <w:r>
              <w:rPr>
                <w:rFonts w:ascii="Times New Roman" w:eastAsia="標楷體" w:hAnsi="Times New Roman" w:cs="Times New Roman" w:hint="eastAsia"/>
                <w:color w:val="FF0000"/>
                <w:sz w:val="28"/>
              </w:rPr>
              <w:t>8</w:t>
            </w:r>
            <w:r w:rsidRPr="00124959">
              <w:rPr>
                <w:rFonts w:ascii="Times New Roman" w:eastAsia="標楷體" w:hAnsi="Times New Roman" w:cs="Times New Roman"/>
                <w:color w:val="FF0000"/>
                <w:sz w:val="28"/>
              </w:rPr>
              <w:t xml:space="preserve">.1. </w:t>
            </w:r>
            <w:r w:rsidRPr="00124959">
              <w:rPr>
                <w:rFonts w:ascii="Times New Roman" w:eastAsia="標楷體" w:hAnsi="Times New Roman" w:cs="Times New Roman"/>
                <w:color w:val="FF0000"/>
                <w:sz w:val="28"/>
              </w:rPr>
              <w:t>監測之功能為在未失控時提供趨勢分析與及時補救，在已失控時可以及時採取矯正措施，同時可提供書面記錄以確認產品</w:t>
            </w:r>
            <w:r w:rsidRPr="00124959">
              <w:rPr>
                <w:rFonts w:ascii="Times New Roman" w:eastAsia="標楷體" w:hAnsi="Times New Roman" w:cs="Times New Roman"/>
                <w:color w:val="FF0000"/>
                <w:sz w:val="28"/>
              </w:rPr>
              <w:t>HACCP</w:t>
            </w:r>
            <w:r w:rsidRPr="00124959">
              <w:rPr>
                <w:rFonts w:ascii="Times New Roman" w:eastAsia="標楷體" w:hAnsi="Times New Roman" w:cs="Times New Roman"/>
                <w:color w:val="FF0000"/>
                <w:sz w:val="28"/>
              </w:rPr>
              <w:t>計畫表</w:t>
            </w:r>
            <w:r w:rsidRPr="00124959">
              <w:rPr>
                <w:rFonts w:ascii="Times New Roman" w:eastAsia="標楷體" w:hAnsi="Times New Roman" w:cs="Times New Roman"/>
                <w:color w:val="FF0000"/>
                <w:sz w:val="28"/>
              </w:rPr>
              <w:t>(CCP01-T04)</w:t>
            </w:r>
            <w:r w:rsidRPr="00124959">
              <w:rPr>
                <w:rFonts w:ascii="Times New Roman" w:eastAsia="標楷體" w:hAnsi="Times New Roman" w:cs="Times New Roman" w:hint="eastAsia"/>
                <w:color w:val="FF0000"/>
                <w:sz w:val="28"/>
              </w:rPr>
              <w:t>。</w:t>
            </w:r>
          </w:p>
          <w:p w14:paraId="44525D0D" w14:textId="77777777" w:rsidR="00124959" w:rsidRPr="004C3029" w:rsidRDefault="00124959" w:rsidP="00124959">
            <w:pPr>
              <w:spacing w:line="0" w:lineRule="atLeast"/>
              <w:ind w:leftChars="202" w:left="1443" w:hangingChars="342" w:hanging="958"/>
              <w:outlineLvl w:val="1"/>
              <w:rPr>
                <w:rFonts w:ascii="Times New Roman" w:eastAsia="標楷體" w:hAnsi="Times New Roman" w:cs="Times New Roman"/>
                <w:sz w:val="28"/>
              </w:rPr>
            </w:pPr>
            <w:r>
              <w:rPr>
                <w:rFonts w:ascii="Times New Roman" w:eastAsia="標楷體" w:hAnsi="Times New Roman" w:cs="Times New Roman" w:hint="eastAsia"/>
                <w:sz w:val="28"/>
                <w:szCs w:val="28"/>
              </w:rPr>
              <w:t>5.9</w:t>
            </w:r>
            <w:r w:rsidRPr="004C3029">
              <w:rPr>
                <w:rFonts w:ascii="Times New Roman" w:eastAsia="標楷體" w:hAnsi="Times New Roman" w:cs="Times New Roman"/>
                <w:sz w:val="28"/>
              </w:rPr>
              <w:t>建立異常之矯正措施</w:t>
            </w:r>
          </w:p>
          <w:p w14:paraId="26C89B09" w14:textId="4D0184B9"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5.</w:t>
            </w:r>
            <w:r w:rsidRPr="00124959">
              <w:rPr>
                <w:rFonts w:ascii="Times New Roman" w:eastAsia="標楷體" w:hAnsi="Times New Roman" w:cs="Times New Roman" w:hint="eastAsia"/>
                <w:color w:val="FF0000"/>
                <w:sz w:val="28"/>
              </w:rPr>
              <w:t>9</w:t>
            </w:r>
            <w:r w:rsidRPr="00124959">
              <w:rPr>
                <w:rFonts w:ascii="Times New Roman" w:eastAsia="標楷體" w:hAnsi="Times New Roman" w:cs="Times New Roman"/>
                <w:color w:val="FF0000"/>
                <w:sz w:val="28"/>
              </w:rPr>
              <w:t xml:space="preserve">.1. </w:t>
            </w:r>
            <w:r w:rsidRPr="00124959">
              <w:rPr>
                <w:rFonts w:ascii="Times New Roman" w:eastAsia="標楷體" w:hAnsi="Times New Roman" w:cs="Times New Roman"/>
                <w:color w:val="FF0000"/>
                <w:sz w:val="28"/>
              </w:rPr>
              <w:t>當條件或作業己偏離</w:t>
            </w:r>
            <w:r w:rsidRPr="00124959">
              <w:rPr>
                <w:rFonts w:ascii="Times New Roman" w:eastAsia="標楷體" w:hAnsi="Times New Roman" w:cs="Times New Roman"/>
                <w:color w:val="FF0000"/>
                <w:sz w:val="28"/>
              </w:rPr>
              <w:t>CCP</w:t>
            </w:r>
            <w:r w:rsidRPr="00124959">
              <w:rPr>
                <w:rFonts w:ascii="Times New Roman" w:eastAsia="標楷體" w:hAnsi="Times New Roman" w:cs="Times New Roman"/>
                <w:color w:val="FF0000"/>
                <w:sz w:val="28"/>
              </w:rPr>
              <w:t>之管制界限或確認時發現</w:t>
            </w:r>
            <w:r w:rsidRPr="00124959">
              <w:rPr>
                <w:rFonts w:ascii="Times New Roman" w:eastAsia="標楷體" w:hAnsi="Times New Roman" w:cs="Times New Roman"/>
                <w:color w:val="FF0000"/>
                <w:sz w:val="28"/>
              </w:rPr>
              <w:t>HACCP</w:t>
            </w:r>
            <w:r w:rsidRPr="00124959">
              <w:rPr>
                <w:rFonts w:ascii="Times New Roman" w:eastAsia="標楷體" w:hAnsi="Times New Roman" w:cs="Times New Roman"/>
                <w:color w:val="FF0000"/>
                <w:sz w:val="28"/>
              </w:rPr>
              <w:t>系統有效性不足時，應填寫缺點追蹤改善或異常處理紀錄表</w:t>
            </w:r>
            <w:r w:rsidRPr="00124959">
              <w:rPr>
                <w:rFonts w:ascii="Times New Roman" w:eastAsia="標楷體" w:hAnsi="Times New Roman" w:cs="Times New Roman"/>
                <w:color w:val="FF0000"/>
                <w:sz w:val="28"/>
              </w:rPr>
              <w:t>(HY01-T06)</w:t>
            </w:r>
            <w:r w:rsidRPr="00124959">
              <w:rPr>
                <w:rFonts w:ascii="Times New Roman" w:eastAsia="標楷體" w:hAnsi="Times New Roman" w:cs="Times New Roman"/>
                <w:color w:val="FF0000"/>
                <w:sz w:val="28"/>
              </w:rPr>
              <w:t>，則必需進行矯正。</w:t>
            </w:r>
          </w:p>
          <w:p w14:paraId="78F05D8A" w14:textId="1F1B0894"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5.</w:t>
            </w:r>
            <w:r w:rsidRPr="00124959">
              <w:rPr>
                <w:rFonts w:ascii="Times New Roman" w:eastAsia="標楷體" w:hAnsi="Times New Roman" w:cs="Times New Roman" w:hint="eastAsia"/>
                <w:color w:val="FF0000"/>
                <w:sz w:val="28"/>
              </w:rPr>
              <w:t>9</w:t>
            </w:r>
            <w:r w:rsidRPr="00124959">
              <w:rPr>
                <w:rFonts w:ascii="Times New Roman" w:eastAsia="標楷體" w:hAnsi="Times New Roman" w:cs="Times New Roman"/>
                <w:color w:val="FF0000"/>
                <w:sz w:val="28"/>
              </w:rPr>
              <w:t xml:space="preserve">.2. </w:t>
            </w:r>
            <w:r w:rsidRPr="00124959">
              <w:rPr>
                <w:rFonts w:ascii="Times New Roman" w:eastAsia="標楷體" w:hAnsi="Times New Roman" w:cs="Times New Roman"/>
                <w:color w:val="FF0000"/>
                <w:sz w:val="28"/>
              </w:rPr>
              <w:t>美國</w:t>
            </w:r>
            <w:r w:rsidRPr="00124959">
              <w:rPr>
                <w:rFonts w:ascii="Times New Roman" w:eastAsia="標楷體" w:hAnsi="Times New Roman" w:cs="Times New Roman"/>
                <w:color w:val="FF0000"/>
                <w:sz w:val="28"/>
              </w:rPr>
              <w:t>FDA</w:t>
            </w:r>
            <w:r w:rsidRPr="00124959">
              <w:rPr>
                <w:rFonts w:ascii="Times New Roman" w:eastAsia="標楷體" w:hAnsi="Times New Roman" w:cs="Times New Roman"/>
                <w:color w:val="FF0000"/>
                <w:sz w:val="28"/>
              </w:rPr>
              <w:t>依危害之嚴重性及發生機率建議如下</w:t>
            </w:r>
            <w:r w:rsidRPr="00124959">
              <w:rPr>
                <w:rFonts w:ascii="Times New Roman" w:eastAsia="標楷體" w:hAnsi="Times New Roman" w:cs="Times New Roman"/>
                <w:color w:val="FF0000"/>
                <w:sz w:val="28"/>
              </w:rPr>
              <w:t>:</w:t>
            </w:r>
          </w:p>
          <w:p w14:paraId="38417CF5" w14:textId="77777777"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高度危害</w:t>
            </w: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停止生產並隔離留置可疑產品進行測試鑑定以修正失控之根源或必要時改進整個</w:t>
            </w:r>
            <w:r w:rsidRPr="00124959">
              <w:rPr>
                <w:rFonts w:ascii="Times New Roman" w:eastAsia="標楷體" w:hAnsi="Times New Roman" w:cs="Times New Roman"/>
                <w:color w:val="FF0000"/>
                <w:sz w:val="28"/>
              </w:rPr>
              <w:t>HACCP</w:t>
            </w:r>
            <w:r w:rsidRPr="00124959">
              <w:rPr>
                <w:rFonts w:ascii="Times New Roman" w:eastAsia="標楷體" w:hAnsi="Times New Roman" w:cs="Times New Roman"/>
                <w:color w:val="FF0000"/>
                <w:sz w:val="28"/>
              </w:rPr>
              <w:t>計畫。</w:t>
            </w:r>
          </w:p>
          <w:p w14:paraId="4363865D" w14:textId="77777777"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中度危害</w:t>
            </w: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仍可生產但需提供臨時補救措施並著手建立永久補救措施。</w:t>
            </w:r>
          </w:p>
          <w:p w14:paraId="5C2682F0" w14:textId="77777777"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低度危害</w:t>
            </w:r>
            <w:r w:rsidRPr="00124959">
              <w:rPr>
                <w:rFonts w:ascii="Times New Roman" w:eastAsia="標楷體" w:hAnsi="Times New Roman" w:cs="Times New Roman"/>
                <w:color w:val="FF0000"/>
                <w:sz w:val="28"/>
              </w:rPr>
              <w:t>:</w:t>
            </w:r>
            <w:r w:rsidRPr="00124959">
              <w:rPr>
                <w:rFonts w:ascii="Times New Roman" w:eastAsia="標楷體" w:hAnsi="Times New Roman" w:cs="Times New Roman"/>
                <w:color w:val="FF0000"/>
                <w:sz w:val="28"/>
              </w:rPr>
              <w:t>繼續生產但適時矯正並定期檢查危害是否惡化。</w:t>
            </w:r>
          </w:p>
          <w:p w14:paraId="503C6E61" w14:textId="1F42C740" w:rsidR="0079665B" w:rsidRPr="00124959" w:rsidRDefault="00124959" w:rsidP="00124959">
            <w:pPr>
              <w:spacing w:line="0" w:lineRule="atLeast"/>
              <w:ind w:leftChars="500" w:left="2158" w:hangingChars="342" w:hanging="958"/>
              <w:outlineLvl w:val="2"/>
              <w:rPr>
                <w:rFonts w:ascii="Times New Roman" w:eastAsia="標楷體" w:hAnsi="Times New Roman" w:cs="Times New Roman" w:hint="eastAsia"/>
                <w:color w:val="FF0000"/>
                <w:sz w:val="28"/>
              </w:rPr>
            </w:pPr>
            <w:r w:rsidRPr="00124959">
              <w:rPr>
                <w:rFonts w:ascii="Times New Roman" w:eastAsia="標楷體" w:hAnsi="Times New Roman" w:cs="Times New Roman"/>
                <w:color w:val="FF0000"/>
                <w:sz w:val="28"/>
              </w:rPr>
              <w:t>5.</w:t>
            </w:r>
            <w:r w:rsidRPr="00124959">
              <w:rPr>
                <w:rFonts w:ascii="Times New Roman" w:eastAsia="標楷體" w:hAnsi="Times New Roman" w:cs="Times New Roman" w:hint="eastAsia"/>
                <w:color w:val="FF0000"/>
                <w:sz w:val="28"/>
              </w:rPr>
              <w:t>9</w:t>
            </w:r>
            <w:r w:rsidRPr="00124959">
              <w:rPr>
                <w:rFonts w:ascii="Times New Roman" w:eastAsia="標楷體" w:hAnsi="Times New Roman" w:cs="Times New Roman"/>
                <w:color w:val="FF0000"/>
                <w:sz w:val="28"/>
              </w:rPr>
              <w:t>.3.</w:t>
            </w:r>
            <w:r w:rsidRPr="00124959">
              <w:rPr>
                <w:rFonts w:ascii="Times New Roman" w:eastAsia="標楷體" w:hAnsi="Times New Roman" w:cs="Times New Roman"/>
                <w:color w:val="FF0000"/>
                <w:sz w:val="28"/>
              </w:rPr>
              <w:t>矯正措施可以是隔離且留置待估、轉向使用、再加工、拒收、棄置或銷</w:t>
            </w:r>
            <w:r>
              <w:rPr>
                <w:rFonts w:ascii="Times New Roman" w:eastAsia="標楷體" w:hAnsi="Times New Roman" w:cs="Times New Roman" w:hint="eastAsia"/>
                <w:color w:val="FF0000"/>
                <w:sz w:val="28"/>
              </w:rPr>
              <w:t>毀</w:t>
            </w:r>
            <w:r w:rsidRPr="00124959">
              <w:rPr>
                <w:rFonts w:ascii="Times New Roman" w:eastAsia="標楷體" w:hAnsi="Times New Roman" w:cs="Times New Roman"/>
                <w:color w:val="FF0000"/>
                <w:sz w:val="28"/>
              </w:rPr>
              <w:t>。</w:t>
            </w:r>
          </w:p>
          <w:p w14:paraId="2F1DE106" w14:textId="4AD98469" w:rsidR="00124959" w:rsidRPr="00124959" w:rsidRDefault="00124959" w:rsidP="00124959">
            <w:pPr>
              <w:spacing w:line="0" w:lineRule="atLeast"/>
              <w:ind w:leftChars="202" w:left="1443" w:hangingChars="342" w:hanging="958"/>
              <w:outlineLvl w:val="1"/>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5.1</w:t>
            </w:r>
            <w:r>
              <w:rPr>
                <w:rFonts w:ascii="Times New Roman" w:eastAsia="標楷體" w:hAnsi="Times New Roman" w:cs="Times New Roman" w:hint="eastAsia"/>
                <w:color w:val="FF0000"/>
                <w:sz w:val="28"/>
              </w:rPr>
              <w:t>0</w:t>
            </w:r>
            <w:r w:rsidRPr="00124959">
              <w:rPr>
                <w:rFonts w:ascii="Times New Roman" w:eastAsia="標楷體" w:hAnsi="Times New Roman" w:cs="Times New Roman"/>
                <w:color w:val="FF0000"/>
                <w:sz w:val="28"/>
              </w:rPr>
              <w:t>建立確認程序</w:t>
            </w:r>
          </w:p>
          <w:p w14:paraId="11516A9A" w14:textId="2D83EC4F"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5.</w:t>
            </w:r>
            <w:r w:rsidRPr="00124959">
              <w:rPr>
                <w:rFonts w:ascii="Times New Roman" w:eastAsia="標楷體" w:hAnsi="Times New Roman" w:cs="Times New Roman" w:hint="eastAsia"/>
                <w:color w:val="FF0000"/>
                <w:sz w:val="28"/>
              </w:rPr>
              <w:t>10</w:t>
            </w:r>
            <w:r w:rsidRPr="00124959">
              <w:rPr>
                <w:rFonts w:ascii="Times New Roman" w:eastAsia="標楷體" w:hAnsi="Times New Roman" w:cs="Times New Roman"/>
                <w:color w:val="FF0000"/>
                <w:sz w:val="28"/>
              </w:rPr>
              <w:t xml:space="preserve">.1. </w:t>
            </w:r>
            <w:r w:rsidRPr="00124959">
              <w:rPr>
                <w:rFonts w:ascii="Times New Roman" w:eastAsia="標楷體" w:hAnsi="Times New Roman" w:cs="Times New Roman"/>
                <w:color w:val="FF0000"/>
                <w:sz w:val="28"/>
              </w:rPr>
              <w:t>除了使用監控方法，針對整個</w:t>
            </w:r>
            <w:r w:rsidRPr="00124959">
              <w:rPr>
                <w:rFonts w:ascii="Times New Roman" w:eastAsia="標楷體" w:hAnsi="Times New Roman" w:cs="Times New Roman"/>
                <w:color w:val="FF0000"/>
                <w:sz w:val="28"/>
              </w:rPr>
              <w:t>HACCP</w:t>
            </w:r>
            <w:r w:rsidRPr="00124959">
              <w:rPr>
                <w:rFonts w:ascii="Times New Roman" w:eastAsia="標楷體" w:hAnsi="Times New Roman" w:cs="Times New Roman"/>
                <w:color w:val="FF0000"/>
                <w:sz w:val="28"/>
              </w:rPr>
              <w:t>計畫的準確性、有效性及落實性之評估及驗證來建立確認程序，而確認頻率則小於監測頻率。</w:t>
            </w:r>
          </w:p>
          <w:p w14:paraId="7B735D6C" w14:textId="4E5831DD" w:rsidR="00124959" w:rsidRPr="00124959" w:rsidRDefault="00124959" w:rsidP="00124959">
            <w:pPr>
              <w:spacing w:line="0" w:lineRule="atLeast"/>
              <w:ind w:leftChars="500" w:left="2158" w:hangingChars="342" w:hanging="958"/>
              <w:outlineLvl w:val="2"/>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lastRenderedPageBreak/>
              <w:t>5.1</w:t>
            </w:r>
            <w:r w:rsidRPr="00124959">
              <w:rPr>
                <w:rFonts w:ascii="Times New Roman" w:eastAsia="標楷體" w:hAnsi="Times New Roman" w:cs="Times New Roman" w:hint="eastAsia"/>
                <w:color w:val="FF0000"/>
                <w:sz w:val="28"/>
              </w:rPr>
              <w:t>0</w:t>
            </w:r>
            <w:r w:rsidRPr="00124959">
              <w:rPr>
                <w:rFonts w:ascii="Times New Roman" w:eastAsia="標楷體" w:hAnsi="Times New Roman" w:cs="Times New Roman"/>
                <w:color w:val="FF0000"/>
                <w:sz w:val="28"/>
              </w:rPr>
              <w:t xml:space="preserve">.2. </w:t>
            </w:r>
            <w:r w:rsidRPr="00124959">
              <w:rPr>
                <w:rFonts w:ascii="Times New Roman" w:eastAsia="標楷體" w:hAnsi="Times New Roman" w:cs="Times New Roman"/>
                <w:color w:val="FF0000"/>
                <w:sz w:val="28"/>
              </w:rPr>
              <w:t>確認程序分為現場確認及記錄查核</w:t>
            </w:r>
          </w:p>
          <w:p w14:paraId="13D40361" w14:textId="77777777" w:rsidR="00124959" w:rsidRPr="00124959" w:rsidRDefault="00124959" w:rsidP="00124959">
            <w:pPr>
              <w:spacing w:line="0" w:lineRule="atLeast"/>
              <w:ind w:leftChars="700" w:left="2638" w:hangingChars="342" w:hanging="958"/>
              <w:outlineLvl w:val="3"/>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(1)</w:t>
            </w:r>
            <w:r w:rsidRPr="00124959">
              <w:rPr>
                <w:rFonts w:ascii="Times New Roman" w:eastAsia="標楷體" w:hAnsi="Times New Roman" w:cs="Times New Roman"/>
                <w:color w:val="FF0000"/>
                <w:sz w:val="28"/>
              </w:rPr>
              <w:t>現場確認</w:t>
            </w:r>
          </w:p>
          <w:p w14:paraId="47925F8D" w14:textId="77777777" w:rsidR="00124959" w:rsidRPr="00124959" w:rsidRDefault="00124959" w:rsidP="00124959">
            <w:pPr>
              <w:spacing w:line="0" w:lineRule="atLeast"/>
              <w:ind w:leftChars="900" w:left="3118" w:hangingChars="342" w:hanging="958"/>
              <w:outlineLvl w:val="4"/>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1.</w:t>
            </w:r>
            <w:r w:rsidRPr="00124959">
              <w:rPr>
                <w:rFonts w:ascii="Times New Roman" w:eastAsia="標楷體" w:hAnsi="Times New Roman" w:cs="Times New Roman"/>
                <w:color w:val="FF0000"/>
                <w:sz w:val="28"/>
              </w:rPr>
              <w:t>產品描述及流程之準確性。</w:t>
            </w:r>
          </w:p>
          <w:p w14:paraId="556890B8" w14:textId="77777777" w:rsidR="00124959" w:rsidRPr="00124959" w:rsidRDefault="00124959" w:rsidP="00124959">
            <w:pPr>
              <w:spacing w:line="0" w:lineRule="atLeast"/>
              <w:ind w:leftChars="900" w:left="3118" w:hangingChars="342" w:hanging="958"/>
              <w:outlineLvl w:val="4"/>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2.CCP</w:t>
            </w:r>
            <w:r w:rsidRPr="00124959">
              <w:rPr>
                <w:rFonts w:ascii="Times New Roman" w:eastAsia="標楷體" w:hAnsi="Times New Roman" w:cs="Times New Roman"/>
                <w:color w:val="FF0000"/>
                <w:sz w:val="28"/>
              </w:rPr>
              <w:t>監測頻率、製程管制在管制界限之內及矯正措施之落</w:t>
            </w:r>
          </w:p>
          <w:p w14:paraId="2784BD49" w14:textId="77777777" w:rsidR="00124959" w:rsidRPr="00124959" w:rsidRDefault="00124959" w:rsidP="00124959">
            <w:pPr>
              <w:spacing w:line="0" w:lineRule="atLeast"/>
              <w:ind w:leftChars="1000" w:left="3078" w:hangingChars="242" w:hanging="678"/>
              <w:outlineLvl w:val="4"/>
              <w:rPr>
                <w:rFonts w:ascii="Times New Roman" w:eastAsia="標楷體" w:hAnsi="Times New Roman" w:cs="Times New Roman"/>
                <w:color w:val="FF0000"/>
                <w:sz w:val="28"/>
              </w:rPr>
            </w:pPr>
            <w:r w:rsidRPr="00124959">
              <w:rPr>
                <w:rFonts w:ascii="Times New Roman" w:eastAsia="標楷體" w:hAnsi="Times New Roman" w:cs="Times New Roman"/>
                <w:color w:val="FF0000"/>
                <w:sz w:val="28"/>
              </w:rPr>
              <w:t>實性。</w:t>
            </w:r>
          </w:p>
          <w:p w14:paraId="5FAABBC7" w14:textId="77777777" w:rsidR="00124959" w:rsidRPr="00124959" w:rsidRDefault="00124959" w:rsidP="00124959">
            <w:pPr>
              <w:adjustRightInd w:val="0"/>
              <w:spacing w:line="0" w:lineRule="atLeast"/>
              <w:ind w:leftChars="900" w:left="3118" w:hangingChars="342" w:hanging="958"/>
              <w:textAlignment w:val="baseline"/>
              <w:outlineLvl w:val="4"/>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3.</w:t>
            </w:r>
            <w:r w:rsidRPr="00124959">
              <w:rPr>
                <w:rFonts w:ascii="Times New Roman" w:eastAsia="標楷體" w:hAnsi="Times New Roman" w:cs="Times New Roman"/>
                <w:color w:val="FF0000"/>
                <w:sz w:val="28"/>
                <w:szCs w:val="20"/>
              </w:rPr>
              <w:t>整個</w:t>
            </w:r>
            <w:r w:rsidRPr="00124959">
              <w:rPr>
                <w:rFonts w:ascii="Times New Roman" w:eastAsia="標楷體" w:hAnsi="Times New Roman" w:cs="Times New Roman"/>
                <w:color w:val="FF0000"/>
                <w:sz w:val="28"/>
                <w:szCs w:val="20"/>
              </w:rPr>
              <w:t>HACCP</w:t>
            </w:r>
            <w:r w:rsidRPr="00124959">
              <w:rPr>
                <w:rFonts w:ascii="Times New Roman" w:eastAsia="標楷體" w:hAnsi="Times New Roman" w:cs="Times New Roman"/>
                <w:color w:val="FF0000"/>
                <w:sz w:val="28"/>
                <w:szCs w:val="20"/>
              </w:rPr>
              <w:t>系統是否有效運作。</w:t>
            </w:r>
          </w:p>
          <w:p w14:paraId="33F29AD5" w14:textId="77777777" w:rsidR="00124959" w:rsidRPr="00124959" w:rsidRDefault="00124959" w:rsidP="00124959">
            <w:pPr>
              <w:adjustRightInd w:val="0"/>
              <w:spacing w:line="0" w:lineRule="atLeast"/>
              <w:ind w:leftChars="700" w:left="2638" w:hangingChars="342" w:hanging="958"/>
              <w:textAlignment w:val="baseline"/>
              <w:outlineLvl w:val="3"/>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(2)</w:t>
            </w:r>
            <w:r w:rsidRPr="00124959">
              <w:rPr>
                <w:rFonts w:ascii="Times New Roman" w:eastAsia="標楷體" w:hAnsi="Times New Roman" w:cs="Times New Roman"/>
                <w:color w:val="FF0000"/>
                <w:sz w:val="28"/>
                <w:szCs w:val="20"/>
              </w:rPr>
              <w:t>記錄查核：包括</w:t>
            </w:r>
            <w:r w:rsidRPr="00124959">
              <w:rPr>
                <w:rFonts w:ascii="Times New Roman" w:eastAsia="標楷體" w:hAnsi="Times New Roman" w:cs="Times New Roman"/>
                <w:color w:val="FF0000"/>
                <w:sz w:val="28"/>
                <w:szCs w:val="20"/>
              </w:rPr>
              <w:t>GHP</w:t>
            </w:r>
            <w:r w:rsidRPr="00124959">
              <w:rPr>
                <w:rFonts w:ascii="Times New Roman" w:eastAsia="標楷體" w:hAnsi="Times New Roman" w:cs="Times New Roman"/>
                <w:color w:val="FF0000"/>
                <w:sz w:val="28"/>
                <w:szCs w:val="20"/>
              </w:rPr>
              <w:t>述及之各項管制作業</w:t>
            </w:r>
            <w:r w:rsidRPr="00124959">
              <w:rPr>
                <w:rFonts w:ascii="Times New Roman" w:eastAsia="標楷體" w:hAnsi="Times New Roman" w:cs="Times New Roman"/>
                <w:color w:val="FF0000"/>
                <w:sz w:val="28"/>
                <w:szCs w:val="20"/>
              </w:rPr>
              <w:t>(</w:t>
            </w:r>
            <w:r w:rsidRPr="00124959">
              <w:rPr>
                <w:rFonts w:ascii="Times New Roman" w:eastAsia="標楷體" w:hAnsi="Times New Roman" w:cs="Times New Roman"/>
                <w:color w:val="FF0000"/>
                <w:sz w:val="28"/>
                <w:szCs w:val="20"/>
              </w:rPr>
              <w:t>原料成分、產品</w:t>
            </w:r>
          </w:p>
          <w:p w14:paraId="7D2AB98A" w14:textId="77777777" w:rsidR="00124959" w:rsidRPr="00124959" w:rsidRDefault="00124959" w:rsidP="00124959">
            <w:pPr>
              <w:adjustRightInd w:val="0"/>
              <w:spacing w:line="0" w:lineRule="atLeast"/>
              <w:ind w:leftChars="900" w:left="2558" w:hangingChars="142" w:hanging="398"/>
              <w:textAlignment w:val="baseline"/>
              <w:outlineLvl w:val="3"/>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安全、加工製造、包裝、貯存、運輸及其它</w:t>
            </w:r>
            <w:r w:rsidRPr="00124959">
              <w:rPr>
                <w:rFonts w:ascii="Times New Roman" w:eastAsia="標楷體" w:hAnsi="Times New Roman" w:cs="Times New Roman"/>
                <w:color w:val="FF0000"/>
                <w:sz w:val="28"/>
                <w:szCs w:val="20"/>
              </w:rPr>
              <w:t>)</w:t>
            </w:r>
            <w:r w:rsidRPr="00124959">
              <w:rPr>
                <w:rFonts w:ascii="Times New Roman" w:eastAsia="標楷體" w:hAnsi="Times New Roman" w:cs="Times New Roman"/>
                <w:color w:val="FF0000"/>
                <w:sz w:val="28"/>
                <w:szCs w:val="20"/>
              </w:rPr>
              <w:t>。</w:t>
            </w:r>
          </w:p>
          <w:p w14:paraId="6B1CCD01" w14:textId="53566DDF" w:rsidR="00124959" w:rsidRPr="00124959" w:rsidRDefault="00124959" w:rsidP="00124959">
            <w:pPr>
              <w:adjustRightInd w:val="0"/>
              <w:spacing w:line="0" w:lineRule="atLeast"/>
              <w:ind w:leftChars="500" w:left="215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 xml:space="preserve">5.11.3. </w:t>
            </w:r>
            <w:r w:rsidRPr="00124959">
              <w:rPr>
                <w:rFonts w:ascii="Times New Roman" w:eastAsia="標楷體" w:hAnsi="Times New Roman" w:cs="Times New Roman"/>
                <w:color w:val="FF0000"/>
                <w:sz w:val="28"/>
                <w:szCs w:val="20"/>
              </w:rPr>
              <w:t>檢驗成品。</w:t>
            </w:r>
          </w:p>
          <w:p w14:paraId="4AF19287" w14:textId="77777777" w:rsidR="00124959" w:rsidRPr="00124959" w:rsidRDefault="00124959" w:rsidP="00124959">
            <w:pPr>
              <w:adjustRightInd w:val="0"/>
              <w:spacing w:line="0" w:lineRule="atLeast"/>
              <w:ind w:leftChars="700" w:left="263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(1)</w:t>
            </w:r>
            <w:r w:rsidRPr="00124959">
              <w:rPr>
                <w:rFonts w:ascii="Times New Roman" w:eastAsia="標楷體" w:hAnsi="Times New Roman" w:cs="Times New Roman"/>
                <w:color w:val="FF0000"/>
                <w:sz w:val="28"/>
                <w:szCs w:val="20"/>
              </w:rPr>
              <w:t>分析輔助性資料</w:t>
            </w:r>
            <w:r w:rsidRPr="00124959">
              <w:rPr>
                <w:rFonts w:ascii="Times New Roman" w:eastAsia="標楷體" w:hAnsi="Times New Roman" w:cs="Times New Roman"/>
                <w:color w:val="FF0000"/>
                <w:sz w:val="28"/>
                <w:szCs w:val="20"/>
              </w:rPr>
              <w:t>(</w:t>
            </w:r>
            <w:r w:rsidRPr="00124959">
              <w:rPr>
                <w:rFonts w:ascii="Times New Roman" w:eastAsia="標楷體" w:hAnsi="Times New Roman" w:cs="Times New Roman"/>
                <w:color w:val="FF0000"/>
                <w:sz w:val="28"/>
                <w:szCs w:val="20"/>
              </w:rPr>
              <w:t>如工作日誌、異常處理單、儀器校正報</w:t>
            </w:r>
          </w:p>
          <w:p w14:paraId="308F25ED" w14:textId="77777777" w:rsidR="00124959" w:rsidRPr="00124959" w:rsidRDefault="00124959" w:rsidP="00124959">
            <w:pPr>
              <w:adjustRightInd w:val="0"/>
              <w:spacing w:line="0" w:lineRule="atLeast"/>
              <w:ind w:leftChars="900" w:left="2558" w:hangingChars="142" w:hanging="39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告、顧客抱怨等</w:t>
            </w:r>
            <w:r w:rsidRPr="00124959">
              <w:rPr>
                <w:rFonts w:ascii="Times New Roman" w:eastAsia="標楷體" w:hAnsi="Times New Roman" w:cs="Times New Roman"/>
                <w:color w:val="FF0000"/>
                <w:sz w:val="28"/>
                <w:szCs w:val="20"/>
              </w:rPr>
              <w:t>)</w:t>
            </w:r>
            <w:r w:rsidRPr="00124959">
              <w:rPr>
                <w:rFonts w:ascii="Times New Roman" w:eastAsia="標楷體" w:hAnsi="Times New Roman" w:cs="Times New Roman"/>
                <w:color w:val="FF0000"/>
                <w:sz w:val="28"/>
                <w:szCs w:val="20"/>
              </w:rPr>
              <w:t>。</w:t>
            </w:r>
          </w:p>
          <w:p w14:paraId="7EAEC99D" w14:textId="77777777" w:rsidR="00124959" w:rsidRPr="00124959" w:rsidRDefault="00124959" w:rsidP="00124959">
            <w:pPr>
              <w:adjustRightInd w:val="0"/>
              <w:spacing w:line="0" w:lineRule="atLeast"/>
              <w:ind w:leftChars="700" w:left="2638" w:hangingChars="342" w:hanging="958"/>
              <w:textAlignment w:val="baseline"/>
              <w:outlineLvl w:val="3"/>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(2)</w:t>
            </w:r>
            <w:r w:rsidRPr="00124959">
              <w:rPr>
                <w:rFonts w:ascii="Times New Roman" w:eastAsia="標楷體" w:hAnsi="Times New Roman" w:cs="Times New Roman"/>
                <w:color w:val="FF0000"/>
                <w:sz w:val="28"/>
                <w:szCs w:val="20"/>
              </w:rPr>
              <w:t>管制小組應確認本系統執行之有效性，每年至少進行一次內</w:t>
            </w:r>
          </w:p>
          <w:p w14:paraId="1279880B" w14:textId="77777777" w:rsidR="00124959" w:rsidRPr="00124959" w:rsidRDefault="00124959" w:rsidP="00124959">
            <w:pPr>
              <w:adjustRightInd w:val="0"/>
              <w:spacing w:line="0" w:lineRule="atLeast"/>
              <w:ind w:leftChars="900" w:left="2558" w:hangingChars="142" w:hanging="398"/>
              <w:textAlignment w:val="baseline"/>
              <w:outlineLvl w:val="3"/>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部稽核。</w:t>
            </w:r>
          </w:p>
          <w:p w14:paraId="3EBB2E49" w14:textId="77777777" w:rsidR="00124959" w:rsidRPr="00124959" w:rsidRDefault="00124959" w:rsidP="00124959">
            <w:pPr>
              <w:adjustRightInd w:val="0"/>
              <w:spacing w:line="0" w:lineRule="atLeast"/>
              <w:ind w:leftChars="300" w:left="1678" w:hangingChars="342" w:hanging="958"/>
              <w:textAlignment w:val="baseline"/>
              <w:outlineLvl w:val="1"/>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 xml:space="preserve">5.12. </w:t>
            </w:r>
            <w:r w:rsidRPr="00124959">
              <w:rPr>
                <w:rFonts w:ascii="Times New Roman" w:eastAsia="標楷體" w:hAnsi="Times New Roman" w:cs="Times New Roman"/>
                <w:color w:val="FF0000"/>
                <w:sz w:val="28"/>
                <w:szCs w:val="20"/>
              </w:rPr>
              <w:t>建立記錄保存及文件管理程序</w:t>
            </w:r>
          </w:p>
          <w:p w14:paraId="2DEB8AED" w14:textId="77777777" w:rsidR="00124959" w:rsidRPr="00124959" w:rsidRDefault="00124959" w:rsidP="00124959">
            <w:pPr>
              <w:adjustRightInd w:val="0"/>
              <w:spacing w:line="0" w:lineRule="atLeast"/>
              <w:ind w:leftChars="500" w:left="215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5.12.1</w:t>
            </w:r>
            <w:r w:rsidRPr="00124959">
              <w:rPr>
                <w:rFonts w:ascii="Times New Roman" w:eastAsia="標楷體" w:hAnsi="Times New Roman" w:cs="Times New Roman"/>
                <w:color w:val="FF0000"/>
                <w:sz w:val="28"/>
                <w:szCs w:val="20"/>
              </w:rPr>
              <w:t>記錄應包括</w:t>
            </w:r>
            <w:r w:rsidRPr="00124959">
              <w:rPr>
                <w:rFonts w:ascii="Times New Roman" w:eastAsia="標楷體" w:hAnsi="Times New Roman" w:cs="Times New Roman"/>
                <w:color w:val="FF0000"/>
                <w:sz w:val="28"/>
                <w:szCs w:val="20"/>
              </w:rPr>
              <w:t>GHP</w:t>
            </w:r>
            <w:r w:rsidRPr="00124959">
              <w:rPr>
                <w:rFonts w:ascii="Times New Roman" w:eastAsia="標楷體" w:hAnsi="Times New Roman" w:cs="Times New Roman"/>
                <w:color w:val="FF0000"/>
                <w:sz w:val="28"/>
                <w:szCs w:val="20"/>
              </w:rPr>
              <w:t>各項相關作業程序之記錄、</w:t>
            </w:r>
            <w:r w:rsidRPr="00124959">
              <w:rPr>
                <w:rFonts w:ascii="Times New Roman" w:eastAsia="標楷體" w:hAnsi="Times New Roman" w:cs="Times New Roman"/>
                <w:color w:val="FF0000"/>
                <w:sz w:val="28"/>
                <w:szCs w:val="20"/>
              </w:rPr>
              <w:t>CCP</w:t>
            </w:r>
            <w:r w:rsidRPr="00124959">
              <w:rPr>
                <w:rFonts w:ascii="Times New Roman" w:eastAsia="標楷體" w:hAnsi="Times New Roman" w:cs="Times New Roman"/>
                <w:color w:val="FF0000"/>
                <w:sz w:val="28"/>
                <w:szCs w:val="20"/>
              </w:rPr>
              <w:t>監測記錄、</w:t>
            </w:r>
            <w:r w:rsidRPr="00124959">
              <w:rPr>
                <w:rFonts w:ascii="Times New Roman" w:eastAsia="標楷體" w:hAnsi="Times New Roman" w:cs="Times New Roman"/>
                <w:color w:val="FF0000"/>
                <w:sz w:val="28"/>
                <w:szCs w:val="20"/>
              </w:rPr>
              <w:t>CCP</w:t>
            </w:r>
            <w:r w:rsidRPr="00124959">
              <w:rPr>
                <w:rFonts w:ascii="Times New Roman" w:eastAsia="標楷體" w:hAnsi="Times New Roman" w:cs="Times New Roman"/>
                <w:color w:val="FF0000"/>
                <w:sz w:val="28"/>
                <w:szCs w:val="20"/>
              </w:rPr>
              <w:t>矯正記錄、</w:t>
            </w:r>
            <w:r w:rsidRPr="00124959">
              <w:rPr>
                <w:rFonts w:ascii="Times New Roman" w:eastAsia="標楷體" w:hAnsi="Times New Roman" w:cs="Times New Roman"/>
                <w:color w:val="FF0000"/>
                <w:sz w:val="28"/>
                <w:szCs w:val="20"/>
              </w:rPr>
              <w:t>HACCP</w:t>
            </w:r>
            <w:r w:rsidRPr="00124959">
              <w:rPr>
                <w:rFonts w:ascii="Times New Roman" w:eastAsia="標楷體" w:hAnsi="Times New Roman" w:cs="Times New Roman"/>
                <w:color w:val="FF0000"/>
                <w:sz w:val="28"/>
                <w:szCs w:val="20"/>
              </w:rPr>
              <w:t>確認記錄等。</w:t>
            </w:r>
          </w:p>
          <w:p w14:paraId="403D68DC" w14:textId="77777777" w:rsidR="00124959" w:rsidRPr="00124959" w:rsidRDefault="00124959" w:rsidP="00124959">
            <w:pPr>
              <w:adjustRightInd w:val="0"/>
              <w:spacing w:line="0" w:lineRule="atLeast"/>
              <w:ind w:leftChars="500" w:left="215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5.12.2.</w:t>
            </w:r>
            <w:r w:rsidRPr="00124959">
              <w:rPr>
                <w:rFonts w:ascii="Times New Roman" w:eastAsia="標楷體" w:hAnsi="Times New Roman" w:cs="Times New Roman"/>
                <w:color w:val="FF0000"/>
                <w:sz w:val="28"/>
                <w:szCs w:val="20"/>
              </w:rPr>
              <w:t>記錄必需包括</w:t>
            </w:r>
          </w:p>
          <w:p w14:paraId="0EEC93B2" w14:textId="77777777" w:rsidR="00124959" w:rsidRPr="00124959" w:rsidRDefault="00124959" w:rsidP="00124959">
            <w:pPr>
              <w:adjustRightInd w:val="0"/>
              <w:spacing w:line="0" w:lineRule="atLeast"/>
              <w:ind w:leftChars="700" w:left="263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1.</w:t>
            </w:r>
            <w:r w:rsidRPr="00124959">
              <w:rPr>
                <w:rFonts w:ascii="Times New Roman" w:eastAsia="標楷體" w:hAnsi="Times New Roman" w:cs="Times New Roman"/>
                <w:color w:val="FF0000"/>
                <w:sz w:val="28"/>
                <w:szCs w:val="20"/>
              </w:rPr>
              <w:t>業者名稱及地址。</w:t>
            </w:r>
          </w:p>
          <w:p w14:paraId="24EAC9FD" w14:textId="77777777" w:rsidR="00124959" w:rsidRPr="00124959" w:rsidRDefault="00124959" w:rsidP="00124959">
            <w:pPr>
              <w:adjustRightInd w:val="0"/>
              <w:spacing w:line="0" w:lineRule="atLeast"/>
              <w:ind w:leftChars="700" w:left="263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2.</w:t>
            </w:r>
            <w:r w:rsidRPr="00124959">
              <w:rPr>
                <w:rFonts w:ascii="Times New Roman" w:eastAsia="標楷體" w:hAnsi="Times New Roman" w:cs="Times New Roman"/>
                <w:color w:val="FF0000"/>
                <w:sz w:val="28"/>
                <w:szCs w:val="20"/>
              </w:rPr>
              <w:t>記錄之日期與時間。</w:t>
            </w:r>
          </w:p>
          <w:p w14:paraId="5E53BCD6" w14:textId="77777777" w:rsidR="00124959" w:rsidRPr="00124959" w:rsidRDefault="00124959" w:rsidP="00124959">
            <w:pPr>
              <w:adjustRightInd w:val="0"/>
              <w:spacing w:line="0" w:lineRule="atLeast"/>
              <w:ind w:leftChars="700" w:left="2638" w:hangingChars="342" w:hanging="958"/>
              <w:textAlignment w:val="baseline"/>
              <w:outlineLvl w:val="2"/>
              <w:rPr>
                <w:rFonts w:ascii="Times New Roman" w:eastAsia="標楷體" w:hAnsi="Times New Roman" w:cs="Times New Roman"/>
                <w:color w:val="FF0000"/>
                <w:sz w:val="28"/>
                <w:szCs w:val="20"/>
              </w:rPr>
            </w:pPr>
            <w:r w:rsidRPr="00124959">
              <w:rPr>
                <w:rFonts w:ascii="Times New Roman" w:eastAsia="標楷體" w:hAnsi="Times New Roman" w:cs="Times New Roman"/>
                <w:color w:val="FF0000"/>
                <w:sz w:val="28"/>
                <w:szCs w:val="20"/>
              </w:rPr>
              <w:t>3.</w:t>
            </w:r>
            <w:r w:rsidRPr="00124959">
              <w:rPr>
                <w:rFonts w:ascii="Times New Roman" w:eastAsia="標楷體" w:hAnsi="Times New Roman" w:cs="Times New Roman"/>
                <w:color w:val="FF0000"/>
                <w:sz w:val="28"/>
                <w:szCs w:val="20"/>
              </w:rPr>
              <w:t>記錄者之簽名，單位主管之簽署。</w:t>
            </w:r>
          </w:p>
          <w:p w14:paraId="28C88187" w14:textId="345653E9" w:rsidR="00124959" w:rsidRPr="00124959" w:rsidRDefault="00124959" w:rsidP="00124959">
            <w:pPr>
              <w:tabs>
                <w:tab w:val="left" w:pos="4205"/>
              </w:tabs>
              <w:spacing w:line="400" w:lineRule="exact"/>
              <w:ind w:leftChars="700" w:left="1680"/>
              <w:rPr>
                <w:rFonts w:ascii="Times New Roman" w:eastAsia="標楷體" w:hAnsi="Times New Roman" w:cs="Times New Roman" w:hint="eastAsia"/>
                <w:color w:val="FF0000"/>
                <w:sz w:val="28"/>
                <w:szCs w:val="28"/>
              </w:rPr>
            </w:pPr>
            <w:r w:rsidRPr="00124959">
              <w:rPr>
                <w:rFonts w:ascii="Times New Roman" w:eastAsia="標楷體" w:hAnsi="Times New Roman" w:cs="Times New Roman"/>
                <w:color w:val="FF0000"/>
                <w:sz w:val="28"/>
                <w:szCs w:val="20"/>
              </w:rPr>
              <w:t>4.</w:t>
            </w:r>
            <w:r w:rsidRPr="00124959">
              <w:rPr>
                <w:rFonts w:ascii="Times New Roman" w:eastAsia="標楷體" w:hAnsi="Times New Roman" w:cs="Times New Roman"/>
                <w:color w:val="FF0000"/>
                <w:sz w:val="28"/>
                <w:szCs w:val="20"/>
              </w:rPr>
              <w:t>記錄保存依衛生福利部公告之</w:t>
            </w:r>
            <w:r w:rsidRPr="00124959">
              <w:rPr>
                <w:rFonts w:ascii="Times New Roman" w:eastAsia="標楷體" w:hAnsi="Times New Roman" w:cs="Times New Roman"/>
                <w:color w:val="FF0000"/>
                <w:sz w:val="28"/>
                <w:szCs w:val="20"/>
              </w:rPr>
              <w:t>GHP</w:t>
            </w:r>
            <w:r w:rsidRPr="00124959">
              <w:rPr>
                <w:rFonts w:ascii="Times New Roman" w:eastAsia="標楷體" w:hAnsi="Times New Roman" w:cs="Times New Roman"/>
                <w:color w:val="FF0000"/>
                <w:sz w:val="28"/>
                <w:szCs w:val="20"/>
              </w:rPr>
              <w:t>準則規定所建立之相關紀</w:t>
            </w:r>
            <w:r w:rsidRPr="00124959">
              <w:rPr>
                <w:rFonts w:ascii="Times New Roman" w:eastAsia="標楷體" w:hAnsi="Times New Roman" w:cs="Times New Roman"/>
                <w:color w:val="FF0000"/>
                <w:sz w:val="28"/>
                <w:szCs w:val="20"/>
              </w:rPr>
              <w:t xml:space="preserve"> </w:t>
            </w:r>
            <w:r w:rsidRPr="00124959">
              <w:rPr>
                <w:rFonts w:ascii="Times New Roman" w:eastAsia="標楷體" w:hAnsi="Times New Roman" w:cs="Times New Roman"/>
                <w:color w:val="FF0000"/>
                <w:sz w:val="28"/>
                <w:szCs w:val="20"/>
              </w:rPr>
              <w:t>錄、文件及電子檔案或資料庫至少應保存</w:t>
            </w:r>
            <w:r w:rsidRPr="00124959">
              <w:rPr>
                <w:rFonts w:ascii="Times New Roman" w:eastAsia="標楷體" w:hAnsi="Times New Roman" w:cs="Times New Roman"/>
                <w:color w:val="FF0000"/>
                <w:sz w:val="28"/>
                <w:szCs w:val="20"/>
              </w:rPr>
              <w:t>5</w:t>
            </w:r>
            <w:r w:rsidRPr="00124959">
              <w:rPr>
                <w:rFonts w:ascii="Times New Roman" w:eastAsia="標楷體" w:hAnsi="Times New Roman" w:cs="Times New Roman"/>
                <w:color w:val="FF0000"/>
                <w:sz w:val="28"/>
                <w:szCs w:val="20"/>
              </w:rPr>
              <w:t>年</w:t>
            </w:r>
            <w:r>
              <w:rPr>
                <w:rFonts w:ascii="Times New Roman" w:eastAsia="標楷體" w:hAnsi="Times New Roman" w:cs="Times New Roman" w:hint="eastAsia"/>
                <w:color w:val="FF0000"/>
                <w:sz w:val="28"/>
                <w:szCs w:val="20"/>
              </w:rPr>
              <w:t>。</w:t>
            </w:r>
          </w:p>
          <w:p w14:paraId="7C6B42BC" w14:textId="77777777" w:rsidR="00542BEC" w:rsidRPr="00542BEC" w:rsidRDefault="00542BEC" w:rsidP="00542BEC">
            <w:pPr>
              <w:tabs>
                <w:tab w:val="left" w:pos="4205"/>
              </w:tabs>
              <w:spacing w:beforeLines="50" w:before="120"/>
              <w:jc w:val="center"/>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風險判定矩陣圖</w:t>
            </w:r>
          </w:p>
          <w:tbl>
            <w:tblPr>
              <w:tblStyle w:val="af"/>
              <w:tblW w:w="0" w:type="auto"/>
              <w:jc w:val="center"/>
              <w:tblLayout w:type="fixed"/>
              <w:tblLook w:val="04A0" w:firstRow="1" w:lastRow="0" w:firstColumn="1" w:lastColumn="0" w:noHBand="0" w:noVBand="1"/>
            </w:tblPr>
            <w:tblGrid>
              <w:gridCol w:w="1880"/>
              <w:gridCol w:w="1880"/>
              <w:gridCol w:w="1880"/>
              <w:gridCol w:w="1881"/>
              <w:gridCol w:w="1881"/>
            </w:tblGrid>
            <w:tr w:rsidR="00542BEC" w:rsidRPr="00542BEC" w14:paraId="682D11B3" w14:textId="77777777" w:rsidTr="00542BEC">
              <w:trPr>
                <w:jc w:val="center"/>
              </w:trPr>
              <w:tc>
                <w:tcPr>
                  <w:tcW w:w="1880" w:type="dxa"/>
                  <w:tcBorders>
                    <w:tl2br w:val="single" w:sz="4" w:space="0" w:color="auto"/>
                  </w:tcBorders>
                  <w:vAlign w:val="center"/>
                </w:tcPr>
                <w:p w14:paraId="39EC22E7" w14:textId="6A7B18A4"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 xml:space="preserve">   </w:t>
                  </w:r>
                  <w:r w:rsidRPr="00542BEC">
                    <w:rPr>
                      <w:rFonts w:ascii="Times New Roman" w:eastAsia="標楷體" w:hAnsi="Times New Roman" w:cs="Times New Roman" w:hint="eastAsia"/>
                      <w:sz w:val="26"/>
                      <w:szCs w:val="26"/>
                    </w:rPr>
                    <w:t>嚴重性</w:t>
                  </w:r>
                </w:p>
                <w:p w14:paraId="3303D475"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機率性</w:t>
                  </w:r>
                </w:p>
              </w:tc>
              <w:tc>
                <w:tcPr>
                  <w:tcW w:w="1880" w:type="dxa"/>
                  <w:vAlign w:val="center"/>
                </w:tcPr>
                <w:p w14:paraId="34FA4C7E"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嚴重</w:t>
                  </w:r>
                  <w:r w:rsidRPr="00542BEC">
                    <w:rPr>
                      <w:rFonts w:ascii="Times New Roman" w:eastAsia="標楷體" w:hAnsi="Times New Roman" w:cs="Times New Roman"/>
                      <w:sz w:val="26"/>
                      <w:szCs w:val="26"/>
                    </w:rPr>
                    <w:t xml:space="preserve"> 4</w:t>
                  </w:r>
                </w:p>
              </w:tc>
              <w:tc>
                <w:tcPr>
                  <w:tcW w:w="1880" w:type="dxa"/>
                  <w:vAlign w:val="center"/>
                </w:tcPr>
                <w:p w14:paraId="01555C43"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重度</w:t>
                  </w:r>
                  <w:r w:rsidRPr="00542BEC">
                    <w:rPr>
                      <w:rFonts w:ascii="Times New Roman" w:eastAsia="標楷體" w:hAnsi="Times New Roman" w:cs="Times New Roman"/>
                      <w:sz w:val="26"/>
                      <w:szCs w:val="26"/>
                    </w:rPr>
                    <w:t xml:space="preserve"> 3</w:t>
                  </w:r>
                </w:p>
              </w:tc>
              <w:tc>
                <w:tcPr>
                  <w:tcW w:w="1881" w:type="dxa"/>
                  <w:vAlign w:val="center"/>
                </w:tcPr>
                <w:p w14:paraId="42C12BB0"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中度</w:t>
                  </w:r>
                  <w:r w:rsidRPr="00542BEC">
                    <w:rPr>
                      <w:rFonts w:ascii="Times New Roman" w:eastAsia="標楷體" w:hAnsi="Times New Roman" w:cs="Times New Roman"/>
                      <w:sz w:val="26"/>
                      <w:szCs w:val="26"/>
                    </w:rPr>
                    <w:t xml:space="preserve"> 2</w:t>
                  </w:r>
                </w:p>
              </w:tc>
              <w:tc>
                <w:tcPr>
                  <w:tcW w:w="1881" w:type="dxa"/>
                  <w:vAlign w:val="center"/>
                </w:tcPr>
                <w:p w14:paraId="07B5E55F"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輕度</w:t>
                  </w:r>
                  <w:r w:rsidRPr="00542BEC">
                    <w:rPr>
                      <w:rFonts w:ascii="Times New Roman" w:eastAsia="標楷體" w:hAnsi="Times New Roman" w:cs="Times New Roman"/>
                      <w:sz w:val="26"/>
                      <w:szCs w:val="26"/>
                    </w:rPr>
                    <w:t xml:space="preserve"> 1</w:t>
                  </w:r>
                </w:p>
              </w:tc>
            </w:tr>
            <w:tr w:rsidR="00542BEC" w:rsidRPr="00542BEC" w14:paraId="2DF0B172" w14:textId="77777777" w:rsidTr="00542BEC">
              <w:trPr>
                <w:jc w:val="center"/>
              </w:trPr>
              <w:tc>
                <w:tcPr>
                  <w:tcW w:w="1880" w:type="dxa"/>
                  <w:vAlign w:val="center"/>
                </w:tcPr>
                <w:p w14:paraId="240CF5F7"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經常</w:t>
                  </w:r>
                  <w:r w:rsidRPr="00542BEC">
                    <w:rPr>
                      <w:rFonts w:ascii="Times New Roman" w:eastAsia="標楷體" w:hAnsi="Times New Roman" w:cs="Times New Roman"/>
                      <w:sz w:val="26"/>
                      <w:szCs w:val="26"/>
                    </w:rPr>
                    <w:t xml:space="preserve"> 4</w:t>
                  </w:r>
                </w:p>
              </w:tc>
              <w:tc>
                <w:tcPr>
                  <w:tcW w:w="1880" w:type="dxa"/>
                  <w:shd w:val="clear" w:color="auto" w:fill="FAE2D5" w:themeFill="accent2" w:themeFillTint="33"/>
                  <w:vAlign w:val="center"/>
                </w:tcPr>
                <w:p w14:paraId="2044DAD3"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highlight w:val="yellow"/>
                    </w:rPr>
                  </w:pPr>
                  <w:r w:rsidRPr="00542BEC">
                    <w:rPr>
                      <w:rFonts w:ascii="Times New Roman" w:eastAsia="標楷體" w:hAnsi="Times New Roman" w:cs="Times New Roman"/>
                      <w:sz w:val="26"/>
                      <w:szCs w:val="26"/>
                      <w:highlight w:val="yellow"/>
                    </w:rPr>
                    <w:t>16</w:t>
                  </w:r>
                </w:p>
              </w:tc>
              <w:tc>
                <w:tcPr>
                  <w:tcW w:w="1880" w:type="dxa"/>
                  <w:shd w:val="clear" w:color="auto" w:fill="FAE2D5" w:themeFill="accent2" w:themeFillTint="33"/>
                  <w:vAlign w:val="center"/>
                </w:tcPr>
                <w:p w14:paraId="0C8B9F2E"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highlight w:val="yellow"/>
                    </w:rPr>
                  </w:pPr>
                  <w:r w:rsidRPr="00542BEC">
                    <w:rPr>
                      <w:rFonts w:ascii="Times New Roman" w:eastAsia="標楷體" w:hAnsi="Times New Roman" w:cs="Times New Roman"/>
                      <w:sz w:val="26"/>
                      <w:szCs w:val="26"/>
                      <w:highlight w:val="yellow"/>
                    </w:rPr>
                    <w:t>12</w:t>
                  </w:r>
                </w:p>
              </w:tc>
              <w:tc>
                <w:tcPr>
                  <w:tcW w:w="1881" w:type="dxa"/>
                  <w:shd w:val="clear" w:color="auto" w:fill="FAE2D5" w:themeFill="accent2" w:themeFillTint="33"/>
                  <w:vAlign w:val="center"/>
                </w:tcPr>
                <w:p w14:paraId="636668F9"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highlight w:val="yellow"/>
                    </w:rPr>
                    <w:t>8</w:t>
                  </w:r>
                </w:p>
              </w:tc>
              <w:tc>
                <w:tcPr>
                  <w:tcW w:w="1881" w:type="dxa"/>
                  <w:vAlign w:val="center"/>
                </w:tcPr>
                <w:p w14:paraId="6AD5FA50"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4</w:t>
                  </w:r>
                </w:p>
              </w:tc>
            </w:tr>
            <w:tr w:rsidR="00542BEC" w:rsidRPr="00542BEC" w14:paraId="1D360B52" w14:textId="77777777" w:rsidTr="00542BEC">
              <w:trPr>
                <w:jc w:val="center"/>
              </w:trPr>
              <w:tc>
                <w:tcPr>
                  <w:tcW w:w="1880" w:type="dxa"/>
                  <w:vAlign w:val="center"/>
                </w:tcPr>
                <w:p w14:paraId="05D428ED"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偶爾</w:t>
                  </w:r>
                  <w:r w:rsidRPr="00542BEC">
                    <w:rPr>
                      <w:rFonts w:ascii="Times New Roman" w:eastAsia="標楷體" w:hAnsi="Times New Roman" w:cs="Times New Roman"/>
                      <w:sz w:val="26"/>
                      <w:szCs w:val="26"/>
                    </w:rPr>
                    <w:t xml:space="preserve"> 3</w:t>
                  </w:r>
                </w:p>
              </w:tc>
              <w:tc>
                <w:tcPr>
                  <w:tcW w:w="1880" w:type="dxa"/>
                  <w:shd w:val="clear" w:color="auto" w:fill="FAE2D5" w:themeFill="accent2" w:themeFillTint="33"/>
                  <w:vAlign w:val="center"/>
                </w:tcPr>
                <w:p w14:paraId="3732BCA7"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highlight w:val="yellow"/>
                    </w:rPr>
                  </w:pPr>
                  <w:r w:rsidRPr="00542BEC">
                    <w:rPr>
                      <w:rFonts w:ascii="Times New Roman" w:eastAsia="標楷體" w:hAnsi="Times New Roman" w:cs="Times New Roman"/>
                      <w:sz w:val="26"/>
                      <w:szCs w:val="26"/>
                      <w:highlight w:val="yellow"/>
                    </w:rPr>
                    <w:t>12</w:t>
                  </w:r>
                </w:p>
              </w:tc>
              <w:tc>
                <w:tcPr>
                  <w:tcW w:w="1880" w:type="dxa"/>
                  <w:shd w:val="clear" w:color="auto" w:fill="FAE2D5" w:themeFill="accent2" w:themeFillTint="33"/>
                  <w:vAlign w:val="center"/>
                </w:tcPr>
                <w:p w14:paraId="307C211F"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highlight w:val="yellow"/>
                    </w:rPr>
                  </w:pPr>
                  <w:r w:rsidRPr="00542BEC">
                    <w:rPr>
                      <w:rFonts w:ascii="Times New Roman" w:eastAsia="標楷體" w:hAnsi="Times New Roman" w:cs="Times New Roman"/>
                      <w:sz w:val="26"/>
                      <w:szCs w:val="26"/>
                      <w:highlight w:val="yellow"/>
                    </w:rPr>
                    <w:t>9</w:t>
                  </w:r>
                </w:p>
              </w:tc>
              <w:tc>
                <w:tcPr>
                  <w:tcW w:w="1881" w:type="dxa"/>
                  <w:vAlign w:val="center"/>
                </w:tcPr>
                <w:p w14:paraId="250F5C8F"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6</w:t>
                  </w:r>
                </w:p>
              </w:tc>
              <w:tc>
                <w:tcPr>
                  <w:tcW w:w="1881" w:type="dxa"/>
                  <w:vAlign w:val="center"/>
                </w:tcPr>
                <w:p w14:paraId="595E9990"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3</w:t>
                  </w:r>
                </w:p>
              </w:tc>
            </w:tr>
            <w:tr w:rsidR="00542BEC" w:rsidRPr="00542BEC" w14:paraId="07C1D7E5" w14:textId="77777777" w:rsidTr="00542BEC">
              <w:trPr>
                <w:jc w:val="center"/>
              </w:trPr>
              <w:tc>
                <w:tcPr>
                  <w:tcW w:w="1880" w:type="dxa"/>
                  <w:vAlign w:val="center"/>
                </w:tcPr>
                <w:p w14:paraId="3D5D12BE"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不常</w:t>
                  </w:r>
                  <w:r w:rsidRPr="00542BEC">
                    <w:rPr>
                      <w:rFonts w:ascii="Times New Roman" w:eastAsia="標楷體" w:hAnsi="Times New Roman" w:cs="Times New Roman"/>
                      <w:sz w:val="26"/>
                      <w:szCs w:val="26"/>
                    </w:rPr>
                    <w:t xml:space="preserve"> 2</w:t>
                  </w:r>
                </w:p>
              </w:tc>
              <w:tc>
                <w:tcPr>
                  <w:tcW w:w="1880" w:type="dxa"/>
                  <w:shd w:val="clear" w:color="auto" w:fill="FAE2D5" w:themeFill="accent2" w:themeFillTint="33"/>
                  <w:vAlign w:val="center"/>
                </w:tcPr>
                <w:p w14:paraId="36A4E794"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highlight w:val="yellow"/>
                    </w:rPr>
                    <w:t>8</w:t>
                  </w:r>
                </w:p>
              </w:tc>
              <w:tc>
                <w:tcPr>
                  <w:tcW w:w="1880" w:type="dxa"/>
                  <w:vAlign w:val="center"/>
                </w:tcPr>
                <w:p w14:paraId="6F54E976"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6</w:t>
                  </w:r>
                </w:p>
              </w:tc>
              <w:tc>
                <w:tcPr>
                  <w:tcW w:w="1881" w:type="dxa"/>
                  <w:vAlign w:val="center"/>
                </w:tcPr>
                <w:p w14:paraId="278D45C3"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4</w:t>
                  </w:r>
                </w:p>
              </w:tc>
              <w:tc>
                <w:tcPr>
                  <w:tcW w:w="1881" w:type="dxa"/>
                  <w:vAlign w:val="center"/>
                </w:tcPr>
                <w:p w14:paraId="71BA00E9"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2</w:t>
                  </w:r>
                </w:p>
              </w:tc>
            </w:tr>
            <w:tr w:rsidR="00542BEC" w:rsidRPr="00542BEC" w14:paraId="589AE62C" w14:textId="77777777" w:rsidTr="00542BEC">
              <w:trPr>
                <w:jc w:val="center"/>
              </w:trPr>
              <w:tc>
                <w:tcPr>
                  <w:tcW w:w="1880" w:type="dxa"/>
                  <w:vAlign w:val="center"/>
                </w:tcPr>
                <w:p w14:paraId="32841960"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hint="eastAsia"/>
                      <w:sz w:val="26"/>
                      <w:szCs w:val="26"/>
                    </w:rPr>
                    <w:t>很少</w:t>
                  </w:r>
                  <w:r w:rsidRPr="00542BEC">
                    <w:rPr>
                      <w:rFonts w:ascii="Times New Roman" w:eastAsia="標楷體" w:hAnsi="Times New Roman" w:cs="Times New Roman"/>
                      <w:sz w:val="26"/>
                      <w:szCs w:val="26"/>
                    </w:rPr>
                    <w:t xml:space="preserve"> 1</w:t>
                  </w:r>
                </w:p>
              </w:tc>
              <w:tc>
                <w:tcPr>
                  <w:tcW w:w="1880" w:type="dxa"/>
                  <w:vAlign w:val="center"/>
                </w:tcPr>
                <w:p w14:paraId="10CE3FA9"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4</w:t>
                  </w:r>
                </w:p>
              </w:tc>
              <w:tc>
                <w:tcPr>
                  <w:tcW w:w="1880" w:type="dxa"/>
                  <w:vAlign w:val="center"/>
                </w:tcPr>
                <w:p w14:paraId="536CEA52"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3</w:t>
                  </w:r>
                </w:p>
              </w:tc>
              <w:tc>
                <w:tcPr>
                  <w:tcW w:w="1881" w:type="dxa"/>
                  <w:vAlign w:val="center"/>
                </w:tcPr>
                <w:p w14:paraId="146620E9"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2</w:t>
                  </w:r>
                </w:p>
              </w:tc>
              <w:tc>
                <w:tcPr>
                  <w:tcW w:w="1881" w:type="dxa"/>
                  <w:vAlign w:val="center"/>
                </w:tcPr>
                <w:p w14:paraId="2D094B4F" w14:textId="77777777" w:rsidR="00542BEC" w:rsidRPr="00542BEC" w:rsidRDefault="00542BEC" w:rsidP="00542BEC">
                  <w:pPr>
                    <w:tabs>
                      <w:tab w:val="left" w:pos="4205"/>
                    </w:tabs>
                    <w:spacing w:beforeLines="50" w:before="120"/>
                    <w:jc w:val="center"/>
                    <w:rPr>
                      <w:rFonts w:ascii="Times New Roman" w:eastAsia="標楷體" w:hAnsi="Times New Roman" w:cs="Times New Roman"/>
                      <w:sz w:val="26"/>
                      <w:szCs w:val="26"/>
                    </w:rPr>
                  </w:pPr>
                  <w:r w:rsidRPr="00542BEC">
                    <w:rPr>
                      <w:rFonts w:ascii="Times New Roman" w:eastAsia="標楷體" w:hAnsi="Times New Roman" w:cs="Times New Roman"/>
                      <w:sz w:val="26"/>
                      <w:szCs w:val="26"/>
                    </w:rPr>
                    <w:t>1</w:t>
                  </w:r>
                </w:p>
              </w:tc>
            </w:tr>
          </w:tbl>
          <w:p w14:paraId="388130B1" w14:textId="77777777" w:rsidR="0079665B" w:rsidRDefault="0079665B" w:rsidP="00560FD1">
            <w:pPr>
              <w:tabs>
                <w:tab w:val="left" w:pos="4205"/>
              </w:tabs>
              <w:ind w:leftChars="200" w:left="480"/>
              <w:rPr>
                <w:rFonts w:ascii="Times New Roman" w:eastAsia="標楷體" w:hAnsi="Times New Roman" w:cs="Times New Roman"/>
                <w:sz w:val="28"/>
                <w:szCs w:val="28"/>
              </w:rPr>
            </w:pPr>
          </w:p>
          <w:p w14:paraId="5B759CE1"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6FAC1F2E"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45AE002C"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01A3062E"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76CE6104"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7593DDE2"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4C6EE303"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28DCD1A4" w14:textId="77777777" w:rsidR="00B075DD" w:rsidRDefault="00B075DD" w:rsidP="00560FD1">
            <w:pPr>
              <w:tabs>
                <w:tab w:val="left" w:pos="4205"/>
              </w:tabs>
              <w:ind w:leftChars="200" w:left="480"/>
              <w:rPr>
                <w:rFonts w:ascii="Times New Roman" w:eastAsia="標楷體" w:hAnsi="Times New Roman" w:cs="Times New Roman"/>
                <w:sz w:val="28"/>
                <w:szCs w:val="28"/>
              </w:rPr>
            </w:pPr>
          </w:p>
          <w:p w14:paraId="13E235C8" w14:textId="77777777" w:rsidR="00B075DD" w:rsidRPr="00334A25" w:rsidRDefault="00B075DD" w:rsidP="00B075DD">
            <w:pPr>
              <w:tabs>
                <w:tab w:val="left" w:pos="4205"/>
              </w:tabs>
              <w:rPr>
                <w:rFonts w:ascii="Times New Roman" w:eastAsia="標楷體" w:hAnsi="Times New Roman" w:cs="Times New Roman" w:hint="eastAsia"/>
                <w:sz w:val="28"/>
                <w:szCs w:val="28"/>
              </w:rPr>
            </w:pPr>
          </w:p>
          <w:p w14:paraId="4B6579CD" w14:textId="3A9A404E" w:rsidR="00542BEC" w:rsidRPr="00542BEC" w:rsidRDefault="00542BEC" w:rsidP="00542BEC">
            <w:pPr>
              <w:ind w:leftChars="128" w:left="307"/>
              <w:rPr>
                <w:rFonts w:ascii="Times New Roman" w:eastAsia="標楷體" w:hAnsi="Times New Roman" w:cs="Times New Roman"/>
                <w:color w:val="FF0000"/>
                <w:sz w:val="28"/>
                <w:szCs w:val="28"/>
              </w:rPr>
            </w:pPr>
            <w:r w:rsidRPr="00542BEC">
              <w:rPr>
                <w:rFonts w:ascii="Times New Roman" w:eastAsia="標楷體" w:hAnsi="Times New Roman" w:cs="Times New Roman" w:hint="eastAsia"/>
                <w:color w:val="FF0000"/>
                <w:sz w:val="28"/>
                <w:szCs w:val="28"/>
              </w:rPr>
              <w:t>6.</w:t>
            </w:r>
            <w:r w:rsidRPr="00542BEC">
              <w:rPr>
                <w:rFonts w:ascii="Times New Roman" w:eastAsia="標楷體" w:hAnsi="Times New Roman" w:cs="Times New Roman"/>
                <w:color w:val="FF0000"/>
                <w:sz w:val="28"/>
                <w:szCs w:val="28"/>
              </w:rPr>
              <w:t>參考文件：</w:t>
            </w:r>
          </w:p>
          <w:p w14:paraId="0EFE8DAF"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6.1.</w:t>
            </w:r>
            <w:r w:rsidRPr="00542BEC">
              <w:rPr>
                <w:rFonts w:ascii="Times New Roman" w:eastAsia="標楷體" w:hAnsi="Times New Roman" w:cs="Times New Roman"/>
                <w:color w:val="FF0000"/>
                <w:sz w:val="28"/>
                <w:szCs w:val="28"/>
              </w:rPr>
              <w:t>餐飲業食品安全管制系統專則</w:t>
            </w:r>
            <w:r w:rsidRPr="00542BEC">
              <w:rPr>
                <w:rFonts w:ascii="Times New Roman" w:eastAsia="標楷體" w:hAnsi="Times New Roman" w:cs="Times New Roman"/>
                <w:color w:val="FF0000"/>
                <w:sz w:val="28"/>
                <w:szCs w:val="28"/>
              </w:rPr>
              <w:t xml:space="preserve"> (CCP01-RF01)</w:t>
            </w:r>
          </w:p>
          <w:p w14:paraId="568E2EBE"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6.2.</w:t>
            </w:r>
            <w:r w:rsidRPr="00542BEC">
              <w:rPr>
                <w:rFonts w:ascii="Times New Roman" w:eastAsia="標楷體" w:hAnsi="Times New Roman" w:cs="Times New Roman"/>
                <w:color w:val="FF0000"/>
                <w:sz w:val="28"/>
                <w:szCs w:val="28"/>
              </w:rPr>
              <w:t>產品特性及儲運方式</w:t>
            </w:r>
            <w:r w:rsidRPr="00542BEC">
              <w:rPr>
                <w:rFonts w:ascii="Times New Roman" w:eastAsia="標楷體" w:hAnsi="Times New Roman" w:cs="Times New Roman"/>
                <w:color w:val="FF0000"/>
                <w:sz w:val="28"/>
                <w:szCs w:val="28"/>
              </w:rPr>
              <w:t>(CCP01-P01)</w:t>
            </w:r>
          </w:p>
          <w:p w14:paraId="27A40365"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6.3.</w:t>
            </w:r>
            <w:r w:rsidRPr="00542BEC">
              <w:rPr>
                <w:rFonts w:ascii="Times New Roman" w:eastAsia="標楷體" w:hAnsi="Times New Roman" w:cs="Times New Roman"/>
                <w:color w:val="FF0000"/>
                <w:sz w:val="28"/>
                <w:szCs w:val="28"/>
              </w:rPr>
              <w:t>產品用途及消費對象</w:t>
            </w:r>
            <w:r w:rsidRPr="00542BEC">
              <w:rPr>
                <w:rFonts w:ascii="Times New Roman" w:eastAsia="標楷體" w:hAnsi="Times New Roman" w:cs="Times New Roman"/>
                <w:color w:val="FF0000"/>
                <w:sz w:val="28"/>
                <w:szCs w:val="28"/>
              </w:rPr>
              <w:t>(CCP01-P02)</w:t>
            </w:r>
          </w:p>
          <w:p w14:paraId="5A230166"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6.4.</w:t>
            </w:r>
            <w:r w:rsidRPr="00542BEC">
              <w:rPr>
                <w:rFonts w:ascii="Times New Roman" w:eastAsia="標楷體" w:hAnsi="Times New Roman" w:cs="Times New Roman"/>
                <w:color w:val="FF0000"/>
                <w:sz w:val="28"/>
                <w:szCs w:val="28"/>
              </w:rPr>
              <w:t>產品製造流程</w:t>
            </w:r>
            <w:r w:rsidRPr="00542BEC">
              <w:rPr>
                <w:rFonts w:ascii="Times New Roman" w:eastAsia="標楷體" w:hAnsi="Times New Roman" w:cs="Times New Roman"/>
                <w:color w:val="FF0000"/>
                <w:sz w:val="28"/>
                <w:szCs w:val="28"/>
              </w:rPr>
              <w:t>(CCP01-P03)</w:t>
            </w:r>
          </w:p>
          <w:p w14:paraId="0BF97961"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6.5.CCP</w:t>
            </w:r>
            <w:r w:rsidRPr="00542BEC">
              <w:rPr>
                <w:rFonts w:ascii="Times New Roman" w:eastAsia="標楷體" w:hAnsi="Times New Roman" w:cs="Times New Roman"/>
                <w:color w:val="FF0000"/>
                <w:sz w:val="28"/>
                <w:szCs w:val="28"/>
              </w:rPr>
              <w:t>判定樹圖</w:t>
            </w:r>
            <w:r w:rsidRPr="00542BEC">
              <w:rPr>
                <w:rFonts w:ascii="Times New Roman" w:eastAsia="標楷體" w:hAnsi="Times New Roman" w:cs="Times New Roman"/>
                <w:color w:val="FF0000"/>
                <w:sz w:val="28"/>
                <w:szCs w:val="28"/>
              </w:rPr>
              <w:t>(CCP01-P04)</w:t>
            </w:r>
          </w:p>
          <w:p w14:paraId="7CB2311C" w14:textId="77777777" w:rsidR="00542BEC" w:rsidRPr="00542BEC" w:rsidRDefault="00542BEC" w:rsidP="00542BEC">
            <w:pPr>
              <w:spacing w:line="360" w:lineRule="exact"/>
              <w:ind w:leftChars="-107" w:left="-257"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w:t>
            </w:r>
            <w:r w:rsidRPr="00542BEC">
              <w:rPr>
                <w:rFonts w:ascii="Times New Roman" w:eastAsia="標楷體" w:hAnsi="Times New Roman" w:cs="Times New Roman"/>
                <w:color w:val="FF0000"/>
                <w:sz w:val="28"/>
                <w:szCs w:val="28"/>
              </w:rPr>
              <w:t>附件：</w:t>
            </w:r>
          </w:p>
          <w:p w14:paraId="5B130C30"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lastRenderedPageBreak/>
              <w:t>7.1.HACCP</w:t>
            </w:r>
            <w:r w:rsidRPr="00542BEC">
              <w:rPr>
                <w:rFonts w:ascii="Times New Roman" w:eastAsia="標楷體" w:hAnsi="Times New Roman" w:cs="Times New Roman"/>
                <w:color w:val="FF0000"/>
                <w:sz w:val="28"/>
                <w:szCs w:val="28"/>
              </w:rPr>
              <w:t>計劃執行小組名單</w:t>
            </w:r>
            <w:r w:rsidRPr="00542BEC">
              <w:rPr>
                <w:rFonts w:ascii="Times New Roman" w:eastAsia="標楷體" w:hAnsi="Times New Roman" w:cs="Times New Roman"/>
                <w:color w:val="FF0000"/>
                <w:sz w:val="28"/>
                <w:szCs w:val="28"/>
              </w:rPr>
              <w:t>(CCP01-T01)</w:t>
            </w:r>
          </w:p>
          <w:p w14:paraId="04C76196"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7.2.</w:t>
            </w:r>
            <w:r w:rsidRPr="00542BEC">
              <w:rPr>
                <w:rFonts w:ascii="Times New Roman" w:eastAsia="標楷體" w:hAnsi="Times New Roman" w:cs="Times New Roman"/>
                <w:color w:val="FF0000"/>
                <w:sz w:val="28"/>
                <w:szCs w:val="28"/>
              </w:rPr>
              <w:t>危害分析工作表</w:t>
            </w:r>
            <w:r w:rsidRPr="00542BEC">
              <w:rPr>
                <w:rFonts w:ascii="Times New Roman" w:eastAsia="標楷體" w:hAnsi="Times New Roman" w:cs="Times New Roman"/>
                <w:color w:val="FF0000"/>
                <w:sz w:val="28"/>
                <w:szCs w:val="28"/>
              </w:rPr>
              <w:t>(CCP01-T02)</w:t>
            </w:r>
          </w:p>
          <w:p w14:paraId="6FF76A4A"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7.3.</w:t>
            </w:r>
            <w:r w:rsidRPr="00542BEC">
              <w:rPr>
                <w:rFonts w:ascii="Times New Roman" w:eastAsia="標楷體" w:hAnsi="Times New Roman" w:cs="Times New Roman"/>
                <w:color w:val="FF0000"/>
                <w:sz w:val="28"/>
                <w:szCs w:val="28"/>
              </w:rPr>
              <w:t>重要管制點判定表</w:t>
            </w:r>
            <w:r w:rsidRPr="00542BEC">
              <w:rPr>
                <w:rFonts w:ascii="Times New Roman" w:eastAsia="標楷體" w:hAnsi="Times New Roman" w:cs="Times New Roman"/>
                <w:color w:val="FF0000"/>
                <w:sz w:val="28"/>
                <w:szCs w:val="28"/>
              </w:rPr>
              <w:t>(CCP01-T03)</w:t>
            </w:r>
          </w:p>
          <w:p w14:paraId="01B59EEF"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7.4.</w:t>
            </w:r>
            <w:r w:rsidRPr="00542BEC">
              <w:rPr>
                <w:rFonts w:ascii="Times New Roman" w:eastAsia="標楷體" w:hAnsi="Times New Roman" w:cs="Times New Roman"/>
                <w:color w:val="FF0000"/>
                <w:sz w:val="28"/>
                <w:szCs w:val="28"/>
              </w:rPr>
              <w:t>產品</w:t>
            </w:r>
            <w:r w:rsidRPr="00542BEC">
              <w:rPr>
                <w:rFonts w:ascii="Times New Roman" w:eastAsia="標楷體" w:hAnsi="Times New Roman" w:cs="Times New Roman"/>
                <w:color w:val="FF0000"/>
                <w:sz w:val="28"/>
                <w:szCs w:val="28"/>
              </w:rPr>
              <w:t>HACCP</w:t>
            </w:r>
            <w:r w:rsidRPr="00542BEC">
              <w:rPr>
                <w:rFonts w:ascii="Times New Roman" w:eastAsia="標楷體" w:hAnsi="Times New Roman" w:cs="Times New Roman"/>
                <w:color w:val="FF0000"/>
                <w:sz w:val="28"/>
                <w:szCs w:val="28"/>
              </w:rPr>
              <w:t>計劃表</w:t>
            </w:r>
            <w:r w:rsidRPr="00542BEC">
              <w:rPr>
                <w:rFonts w:ascii="Times New Roman" w:eastAsia="標楷體" w:hAnsi="Times New Roman" w:cs="Times New Roman"/>
                <w:color w:val="FF0000"/>
                <w:sz w:val="28"/>
                <w:szCs w:val="28"/>
              </w:rPr>
              <w:t>(CCP01-T04)</w:t>
            </w:r>
          </w:p>
          <w:p w14:paraId="2F9EE8A7"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B075DD">
              <w:rPr>
                <w:rFonts w:ascii="Times New Roman" w:eastAsia="標楷體" w:hAnsi="Times New Roman" w:cs="Times New Roman"/>
                <w:color w:val="FF0000"/>
                <w:sz w:val="28"/>
                <w:szCs w:val="28"/>
              </w:rPr>
              <w:t>7.5</w:t>
            </w:r>
            <w:r w:rsidRPr="00B075DD">
              <w:rPr>
                <w:rFonts w:ascii="Times New Roman" w:eastAsia="標楷體" w:hAnsi="Times New Roman" w:cs="Times New Roman"/>
                <w:color w:val="FF0000"/>
                <w:sz w:val="28"/>
                <w:szCs w:val="28"/>
              </w:rPr>
              <w:t>衛生</w:t>
            </w:r>
            <w:r w:rsidRPr="00542BEC">
              <w:rPr>
                <w:rFonts w:ascii="Times New Roman" w:eastAsia="標楷體" w:hAnsi="Times New Roman" w:cs="Times New Roman"/>
                <w:color w:val="FF0000"/>
                <w:sz w:val="28"/>
                <w:szCs w:val="28"/>
              </w:rPr>
              <w:t>管理日誌</w:t>
            </w:r>
          </w:p>
          <w:p w14:paraId="7E50207D"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7.6</w:t>
            </w:r>
            <w:r w:rsidRPr="00542BEC">
              <w:rPr>
                <w:rFonts w:ascii="Times New Roman" w:eastAsia="標楷體" w:hAnsi="Times New Roman" w:cs="Times New Roman"/>
                <w:color w:val="FF0000"/>
                <w:sz w:val="28"/>
                <w:szCs w:val="28"/>
              </w:rPr>
              <w:t>消毒與病媒防治紀錄表</w:t>
            </w:r>
          </w:p>
          <w:p w14:paraId="62FB59BD"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7.7</w:t>
            </w:r>
            <w:r w:rsidRPr="00542BEC">
              <w:rPr>
                <w:rFonts w:ascii="Times New Roman" w:eastAsia="標楷體" w:hAnsi="Times New Roman" w:cs="Times New Roman"/>
                <w:color w:val="FF0000"/>
                <w:sz w:val="28"/>
                <w:szCs w:val="28"/>
              </w:rPr>
              <w:t>廁所清潔紀錄表</w:t>
            </w:r>
          </w:p>
          <w:p w14:paraId="5FAE8B17"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7.8</w:t>
            </w:r>
            <w:r w:rsidRPr="00542BEC">
              <w:rPr>
                <w:rFonts w:ascii="Times New Roman" w:eastAsia="標楷體" w:hAnsi="Times New Roman" w:cs="Times New Roman"/>
                <w:color w:val="FF0000"/>
                <w:sz w:val="28"/>
                <w:szCs w:val="28"/>
              </w:rPr>
              <w:t>員工健康檢查紀錄表</w:t>
            </w:r>
          </w:p>
          <w:p w14:paraId="461ACC9E"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7.9</w:t>
            </w:r>
            <w:r w:rsidRPr="00542BEC">
              <w:rPr>
                <w:rFonts w:ascii="Times New Roman" w:eastAsia="標楷體" w:hAnsi="Times New Roman" w:cs="Times New Roman"/>
                <w:color w:val="FF0000"/>
                <w:sz w:val="28"/>
                <w:szCs w:val="28"/>
              </w:rPr>
              <w:t>食材供應商名冊</w:t>
            </w:r>
          </w:p>
          <w:p w14:paraId="0D28AC62"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7.10</w:t>
            </w:r>
            <w:r w:rsidRPr="00542BEC">
              <w:rPr>
                <w:rFonts w:ascii="Times New Roman" w:eastAsia="標楷體" w:hAnsi="Times New Roman" w:cs="Times New Roman"/>
                <w:color w:val="FF0000"/>
                <w:sz w:val="28"/>
                <w:szCs w:val="28"/>
              </w:rPr>
              <w:t>供應商評核表</w:t>
            </w:r>
          </w:p>
          <w:p w14:paraId="6C69DD0D"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7.11</w:t>
            </w:r>
            <w:r w:rsidRPr="00542BEC">
              <w:rPr>
                <w:rFonts w:ascii="Times New Roman" w:eastAsia="標楷體" w:hAnsi="Times New Roman" w:cs="Times New Roman"/>
                <w:color w:val="FF0000"/>
                <w:sz w:val="28"/>
                <w:szCs w:val="28"/>
              </w:rPr>
              <w:t>退貨紀錄表</w:t>
            </w:r>
          </w:p>
          <w:p w14:paraId="3452376E"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7.12</w:t>
            </w:r>
            <w:r w:rsidRPr="00542BEC">
              <w:rPr>
                <w:rFonts w:ascii="Times New Roman" w:eastAsia="標楷體" w:hAnsi="Times New Roman" w:cs="Times New Roman"/>
                <w:color w:val="FF0000"/>
                <w:sz w:val="28"/>
                <w:szCs w:val="28"/>
              </w:rPr>
              <w:t>冷凍櫃溫度記錄表</w:t>
            </w:r>
          </w:p>
          <w:p w14:paraId="51254C9A"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7.13</w:t>
            </w:r>
            <w:r w:rsidRPr="00542BEC">
              <w:rPr>
                <w:rFonts w:ascii="Times New Roman" w:eastAsia="標楷體" w:hAnsi="Times New Roman" w:cs="Times New Roman"/>
                <w:color w:val="FF0000"/>
                <w:sz w:val="28"/>
                <w:szCs w:val="28"/>
              </w:rPr>
              <w:t>冷凍櫃清洗紀錄表</w:t>
            </w:r>
          </w:p>
          <w:p w14:paraId="1EF8A164"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7.14</w:t>
            </w:r>
            <w:r w:rsidRPr="00542BEC">
              <w:rPr>
                <w:rFonts w:ascii="Times New Roman" w:eastAsia="標楷體" w:hAnsi="Times New Roman" w:cs="Times New Roman"/>
                <w:color w:val="FF0000"/>
                <w:sz w:val="28"/>
                <w:szCs w:val="28"/>
              </w:rPr>
              <w:t>教育訓練紀錄表</w:t>
            </w:r>
          </w:p>
          <w:p w14:paraId="43542CF4"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7.15</w:t>
            </w:r>
            <w:r w:rsidRPr="00542BEC">
              <w:rPr>
                <w:rFonts w:ascii="Times New Roman" w:eastAsia="標楷體" w:hAnsi="Times New Roman" w:cs="Times New Roman"/>
                <w:color w:val="FF0000"/>
                <w:sz w:val="28"/>
                <w:szCs w:val="28"/>
              </w:rPr>
              <w:t>人員衛生管理檢查表</w:t>
            </w:r>
          </w:p>
          <w:p w14:paraId="0F4D6C41"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7.16</w:t>
            </w:r>
            <w:r w:rsidRPr="00542BEC">
              <w:rPr>
                <w:rFonts w:ascii="Times New Roman" w:eastAsia="標楷體" w:hAnsi="Times New Roman" w:cs="Times New Roman"/>
                <w:color w:val="FF0000"/>
                <w:sz w:val="28"/>
                <w:szCs w:val="28"/>
              </w:rPr>
              <w:t>倉庫溫溼度紀錄表</w:t>
            </w:r>
          </w:p>
          <w:p w14:paraId="283EA466"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7.17</w:t>
            </w:r>
            <w:r w:rsidRPr="00542BEC">
              <w:rPr>
                <w:rFonts w:ascii="Times New Roman" w:eastAsia="標楷體" w:hAnsi="Times New Roman" w:cs="Times New Roman"/>
                <w:color w:val="FF0000"/>
                <w:sz w:val="28"/>
                <w:szCs w:val="28"/>
              </w:rPr>
              <w:t>運輸管制紀錄表</w:t>
            </w:r>
          </w:p>
          <w:p w14:paraId="0635AC08"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7.18</w:t>
            </w:r>
            <w:r w:rsidRPr="00542BEC">
              <w:rPr>
                <w:rFonts w:ascii="Times New Roman" w:eastAsia="標楷體" w:hAnsi="Times New Roman" w:cs="Times New Roman"/>
                <w:color w:val="FF0000"/>
                <w:sz w:val="28"/>
                <w:szCs w:val="28"/>
              </w:rPr>
              <w:t>原材料驗收紀錄表</w:t>
            </w:r>
          </w:p>
          <w:p w14:paraId="5415739D"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sz w:val="28"/>
                <w:szCs w:val="28"/>
              </w:rPr>
            </w:pPr>
            <w:r w:rsidRPr="00542BEC">
              <w:rPr>
                <w:rFonts w:ascii="Times New Roman" w:eastAsia="標楷體" w:hAnsi="Times New Roman" w:cs="Times New Roman"/>
                <w:color w:val="FF0000"/>
                <w:sz w:val="28"/>
                <w:szCs w:val="28"/>
              </w:rPr>
              <w:t>7.19</w:t>
            </w:r>
            <w:r w:rsidRPr="00542BEC">
              <w:rPr>
                <w:rFonts w:ascii="Times New Roman" w:eastAsia="標楷體" w:hAnsi="Times New Roman" w:cs="Times New Roman"/>
                <w:color w:val="FF0000"/>
                <w:sz w:val="28"/>
                <w:szCs w:val="28"/>
              </w:rPr>
              <w:t>產品銷售紀錄表</w:t>
            </w:r>
          </w:p>
          <w:p w14:paraId="56013D87" w14:textId="77777777" w:rsidR="00542BEC" w:rsidRPr="00542BEC" w:rsidRDefault="00542BEC" w:rsidP="00542BEC">
            <w:pPr>
              <w:spacing w:line="360" w:lineRule="exact"/>
              <w:ind w:leftChars="69" w:left="166" w:firstLineChars="200" w:firstLine="560"/>
              <w:rPr>
                <w:rFonts w:ascii="Times New Roman" w:eastAsia="標楷體" w:hAnsi="Times New Roman" w:cs="Times New Roman"/>
                <w:color w:val="FF0000"/>
                <w:sz w:val="28"/>
                <w:szCs w:val="28"/>
              </w:rPr>
            </w:pPr>
            <w:r w:rsidRPr="00542BEC">
              <w:rPr>
                <w:rFonts w:ascii="Times New Roman" w:eastAsia="標楷體" w:hAnsi="Times New Roman" w:cs="Times New Roman"/>
                <w:color w:val="FF0000"/>
                <w:sz w:val="28"/>
                <w:szCs w:val="28"/>
              </w:rPr>
              <w:t>7.20</w:t>
            </w:r>
            <w:r w:rsidRPr="00542BEC">
              <w:rPr>
                <w:rFonts w:ascii="Times New Roman" w:eastAsia="標楷體" w:hAnsi="Times New Roman" w:cs="Times New Roman"/>
                <w:color w:val="FF0000"/>
                <w:sz w:val="28"/>
                <w:szCs w:val="28"/>
              </w:rPr>
              <w:t>缺點追蹤改善或異常處理紀錄表</w:t>
            </w:r>
            <w:r w:rsidRPr="00542BEC">
              <w:rPr>
                <w:rFonts w:ascii="Times New Roman" w:eastAsia="標楷體" w:hAnsi="Times New Roman" w:cs="Times New Roman"/>
                <w:color w:val="FF0000"/>
                <w:sz w:val="28"/>
                <w:szCs w:val="28"/>
              </w:rPr>
              <w:t>(HY01-T06)</w:t>
            </w:r>
          </w:p>
          <w:p w14:paraId="5D0BF76E" w14:textId="77777777" w:rsidR="0079665B" w:rsidRPr="00542BEC" w:rsidRDefault="0079665B" w:rsidP="00560FD1">
            <w:pPr>
              <w:tabs>
                <w:tab w:val="left" w:pos="4205"/>
              </w:tabs>
              <w:ind w:leftChars="200" w:left="480"/>
              <w:rPr>
                <w:rFonts w:ascii="Times New Roman" w:eastAsia="標楷體" w:hAnsi="Times New Roman" w:cs="Times New Roman"/>
                <w:sz w:val="28"/>
                <w:szCs w:val="28"/>
              </w:rPr>
            </w:pPr>
          </w:p>
          <w:p w14:paraId="010E0227" w14:textId="77777777" w:rsidR="0079665B" w:rsidRPr="00124959" w:rsidRDefault="0079665B" w:rsidP="00560FD1">
            <w:pPr>
              <w:tabs>
                <w:tab w:val="left" w:pos="4205"/>
              </w:tabs>
              <w:ind w:leftChars="200" w:left="480"/>
              <w:rPr>
                <w:rFonts w:ascii="Times New Roman" w:eastAsia="標楷體" w:hAnsi="Times New Roman" w:cs="Times New Roman"/>
                <w:sz w:val="28"/>
                <w:szCs w:val="28"/>
              </w:rPr>
            </w:pPr>
          </w:p>
          <w:p w14:paraId="57F85F67"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79687563"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50E8EEEC"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33F3D761"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3A659F29"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4077E2EE"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6E56159D" w14:textId="77777777" w:rsidR="0079665B" w:rsidRPr="00334A25" w:rsidRDefault="0079665B" w:rsidP="00560FD1">
            <w:pPr>
              <w:tabs>
                <w:tab w:val="left" w:pos="4205"/>
              </w:tabs>
              <w:ind w:leftChars="200" w:left="480"/>
              <w:rPr>
                <w:rFonts w:ascii="Times New Roman" w:eastAsia="標楷體" w:hAnsi="Times New Roman" w:cs="Times New Roman"/>
                <w:sz w:val="28"/>
                <w:szCs w:val="28"/>
              </w:rPr>
            </w:pPr>
          </w:p>
          <w:p w14:paraId="4B33D7A5" w14:textId="77777777" w:rsidR="0079665B" w:rsidRDefault="0079665B" w:rsidP="00334A25">
            <w:pPr>
              <w:tabs>
                <w:tab w:val="left" w:pos="4205"/>
              </w:tabs>
              <w:rPr>
                <w:rFonts w:ascii="Times New Roman" w:eastAsia="標楷體" w:hAnsi="Times New Roman" w:cs="Times New Roman"/>
                <w:sz w:val="28"/>
                <w:szCs w:val="28"/>
              </w:rPr>
            </w:pPr>
          </w:p>
          <w:p w14:paraId="21B4DB3E" w14:textId="77777777" w:rsidR="00334A25" w:rsidRPr="00334A25" w:rsidRDefault="00334A25" w:rsidP="00334A25">
            <w:pPr>
              <w:tabs>
                <w:tab w:val="left" w:pos="4205"/>
              </w:tabs>
              <w:rPr>
                <w:rFonts w:ascii="Times New Roman" w:eastAsia="標楷體" w:hAnsi="Times New Roman" w:cs="Times New Roman" w:hint="eastAsia"/>
                <w:sz w:val="28"/>
                <w:szCs w:val="28"/>
              </w:rPr>
            </w:pPr>
          </w:p>
        </w:tc>
      </w:tr>
    </w:tbl>
    <w:p w14:paraId="59A2697D" w14:textId="77777777" w:rsidR="0079665B" w:rsidRDefault="0079665B" w:rsidP="0079665B">
      <w:pPr>
        <w:ind w:rightChars="135" w:right="324"/>
      </w:pPr>
    </w:p>
    <w:p w14:paraId="37B19C49" w14:textId="77777777" w:rsidR="00542BEC" w:rsidRDefault="00542BEC" w:rsidP="0079665B">
      <w:pPr>
        <w:ind w:rightChars="135" w:right="324"/>
        <w:rPr>
          <w:rFonts w:hint="eastAsia"/>
        </w:rPr>
      </w:pPr>
    </w:p>
    <w:p w14:paraId="434B055C" w14:textId="77777777" w:rsidR="00542BEC" w:rsidRPr="00542BEC" w:rsidRDefault="00542BEC" w:rsidP="00542BEC">
      <w:pPr>
        <w:widowControl/>
        <w:jc w:val="center"/>
        <w:rPr>
          <w:rFonts w:ascii="Times New Roman" w:eastAsia="標楷體" w:hAnsi="Times New Roman" w:cs="Times New Roman"/>
          <w:b/>
          <w:color w:val="FF0000"/>
          <w:sz w:val="36"/>
          <w:szCs w:val="36"/>
        </w:rPr>
      </w:pPr>
      <w:r w:rsidRPr="00542BEC">
        <w:rPr>
          <w:rFonts w:ascii="Times New Roman" w:eastAsia="標楷體" w:hAnsi="Times New Roman" w:cs="Times New Roman"/>
          <w:b/>
          <w:color w:val="FF0000"/>
          <w:sz w:val="36"/>
          <w:szCs w:val="36"/>
        </w:rPr>
        <w:lastRenderedPageBreak/>
        <w:t>工廠基本資料</w:t>
      </w:r>
    </w:p>
    <w:tbl>
      <w:tblPr>
        <w:tblW w:w="10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2"/>
        <w:gridCol w:w="2127"/>
        <w:gridCol w:w="567"/>
        <w:gridCol w:w="417"/>
        <w:gridCol w:w="1141"/>
        <w:gridCol w:w="426"/>
        <w:gridCol w:w="355"/>
        <w:gridCol w:w="1189"/>
        <w:gridCol w:w="990"/>
        <w:gridCol w:w="107"/>
        <w:gridCol w:w="13"/>
        <w:gridCol w:w="2550"/>
      </w:tblGrid>
      <w:tr w:rsidR="00542BEC" w:rsidRPr="00B25452" w14:paraId="295E59B4" w14:textId="77777777" w:rsidTr="00560FD1">
        <w:trPr>
          <w:cantSplit/>
          <w:trHeight w:val="397"/>
          <w:jc w:val="center"/>
        </w:trPr>
        <w:tc>
          <w:tcPr>
            <w:tcW w:w="562" w:type="dxa"/>
            <w:vMerge w:val="restart"/>
            <w:vAlign w:val="center"/>
          </w:tcPr>
          <w:p w14:paraId="30196EA4"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bookmarkStart w:id="1" w:name="_Hlk150786340"/>
            <w:r w:rsidRPr="00B25452">
              <w:rPr>
                <w:rFonts w:ascii="Times New Roman" w:eastAsia="標楷體" w:hAnsi="Times New Roman" w:cs="Times New Roman"/>
                <w:b/>
                <w:color w:val="000000" w:themeColor="text1"/>
                <w:sz w:val="28"/>
                <w:szCs w:val="28"/>
              </w:rPr>
              <w:t>公司</w:t>
            </w:r>
          </w:p>
        </w:tc>
        <w:tc>
          <w:tcPr>
            <w:tcW w:w="2127" w:type="dxa"/>
            <w:vAlign w:val="center"/>
          </w:tcPr>
          <w:p w14:paraId="5AB669B6"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名</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稱</w:t>
            </w:r>
          </w:p>
        </w:tc>
        <w:tc>
          <w:tcPr>
            <w:tcW w:w="7755" w:type="dxa"/>
            <w:gridSpan w:val="10"/>
            <w:vAlign w:val="center"/>
          </w:tcPr>
          <w:p w14:paraId="230246AF" w14:textId="417669B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菜菜</w:t>
            </w:r>
            <w:r w:rsidRPr="00B25452">
              <w:rPr>
                <w:rFonts w:ascii="Times New Roman" w:eastAsia="標楷體" w:hAnsi="Times New Roman" w:cs="Times New Roman"/>
                <w:color w:val="000000" w:themeColor="text1"/>
                <w:sz w:val="28"/>
                <w:szCs w:val="28"/>
              </w:rPr>
              <w:t>食品有限公司</w:t>
            </w:r>
          </w:p>
        </w:tc>
      </w:tr>
      <w:tr w:rsidR="00542BEC" w:rsidRPr="00B25452" w14:paraId="1331D73E" w14:textId="77777777" w:rsidTr="00560FD1">
        <w:trPr>
          <w:cantSplit/>
          <w:trHeight w:val="386"/>
          <w:jc w:val="center"/>
        </w:trPr>
        <w:tc>
          <w:tcPr>
            <w:tcW w:w="562" w:type="dxa"/>
            <w:vMerge/>
            <w:vAlign w:val="center"/>
          </w:tcPr>
          <w:p w14:paraId="23A415B9"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68E2310C" w14:textId="77777777" w:rsidR="00542BEC" w:rsidRPr="00B25452" w:rsidRDefault="00542BEC" w:rsidP="00560FD1">
            <w:pPr>
              <w:snapToGrid w:val="0"/>
              <w:ind w:left="96" w:rightChars="-10" w:right="-24" w:hangingChars="40" w:hanging="96"/>
              <w:jc w:val="both"/>
              <w:rPr>
                <w:rFonts w:ascii="Times New Roman" w:eastAsia="標楷體" w:hAnsi="Times New Roman" w:cs="Times New Roman"/>
                <w:color w:val="000000" w:themeColor="text1"/>
                <w:spacing w:val="-20"/>
                <w:sz w:val="28"/>
                <w:szCs w:val="28"/>
              </w:rPr>
            </w:pPr>
            <w:r w:rsidRPr="00B25452">
              <w:rPr>
                <w:rFonts w:ascii="Times New Roman" w:eastAsia="標楷體" w:hAnsi="Times New Roman" w:cs="Times New Roman"/>
                <w:color w:val="000000" w:themeColor="text1"/>
                <w:spacing w:val="-20"/>
                <w:sz w:val="28"/>
                <w:szCs w:val="28"/>
              </w:rPr>
              <w:t>食品業者登錄字號</w:t>
            </w:r>
          </w:p>
        </w:tc>
        <w:tc>
          <w:tcPr>
            <w:tcW w:w="2551" w:type="dxa"/>
            <w:gridSpan w:val="4"/>
            <w:vAlign w:val="center"/>
          </w:tcPr>
          <w:p w14:paraId="48808734" w14:textId="77777777" w:rsidR="00542BEC" w:rsidRPr="00B25452" w:rsidRDefault="00542BEC" w:rsidP="00560FD1">
            <w:pPr>
              <w:snapToGrid w:val="0"/>
              <w:ind w:leftChars="35" w:left="8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pacing w:val="-6"/>
                <w:sz w:val="28"/>
                <w:szCs w:val="28"/>
              </w:rPr>
              <w:t>0-123456789-12345-6</w:t>
            </w:r>
          </w:p>
        </w:tc>
        <w:tc>
          <w:tcPr>
            <w:tcW w:w="2534" w:type="dxa"/>
            <w:gridSpan w:val="3"/>
            <w:vAlign w:val="center"/>
          </w:tcPr>
          <w:p w14:paraId="05CFBAAC" w14:textId="77777777" w:rsidR="00542BEC"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公司</w:t>
            </w:r>
          </w:p>
          <w:p w14:paraId="0D3917BA" w14:textId="77777777" w:rsidR="00542BEC" w:rsidRPr="00B25452"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（營利事業）</w:t>
            </w:r>
          </w:p>
          <w:p w14:paraId="624FF9BC" w14:textId="77777777" w:rsidR="00542BEC" w:rsidRPr="00B25452"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統一編號</w:t>
            </w:r>
          </w:p>
        </w:tc>
        <w:tc>
          <w:tcPr>
            <w:tcW w:w="2670" w:type="dxa"/>
            <w:gridSpan w:val="3"/>
            <w:vAlign w:val="center"/>
          </w:tcPr>
          <w:p w14:paraId="312C7FDC"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12345678</w:t>
            </w:r>
          </w:p>
        </w:tc>
      </w:tr>
      <w:tr w:rsidR="00542BEC" w:rsidRPr="00B25452" w14:paraId="33845CAD" w14:textId="77777777" w:rsidTr="00560FD1">
        <w:trPr>
          <w:cantSplit/>
          <w:trHeight w:val="397"/>
          <w:jc w:val="center"/>
        </w:trPr>
        <w:tc>
          <w:tcPr>
            <w:tcW w:w="562" w:type="dxa"/>
            <w:vMerge/>
            <w:vAlign w:val="center"/>
          </w:tcPr>
          <w:p w14:paraId="7A1B2176"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7DDFB80E"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資本總額</w:t>
            </w:r>
          </w:p>
        </w:tc>
        <w:tc>
          <w:tcPr>
            <w:tcW w:w="2551" w:type="dxa"/>
            <w:gridSpan w:val="4"/>
            <w:vAlign w:val="center"/>
          </w:tcPr>
          <w:p w14:paraId="0AA4EB99"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3000000(</w:t>
            </w:r>
            <w:r w:rsidRPr="00B25452">
              <w:rPr>
                <w:rFonts w:ascii="Times New Roman" w:eastAsia="標楷體" w:hAnsi="Times New Roman" w:cs="Times New Roman"/>
                <w:color w:val="000000" w:themeColor="text1"/>
                <w:sz w:val="28"/>
                <w:szCs w:val="28"/>
              </w:rPr>
              <w:t>元</w:t>
            </w:r>
            <w:r w:rsidRPr="00B25452">
              <w:rPr>
                <w:rFonts w:ascii="Times New Roman" w:eastAsia="標楷體" w:hAnsi="Times New Roman" w:cs="Times New Roman"/>
                <w:color w:val="000000" w:themeColor="text1"/>
                <w:sz w:val="28"/>
                <w:szCs w:val="28"/>
              </w:rPr>
              <w:t>)</w:t>
            </w:r>
          </w:p>
        </w:tc>
        <w:tc>
          <w:tcPr>
            <w:tcW w:w="2534" w:type="dxa"/>
            <w:gridSpan w:val="3"/>
            <w:vAlign w:val="center"/>
          </w:tcPr>
          <w:p w14:paraId="73EEFF75"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實收資本額</w:t>
            </w:r>
          </w:p>
        </w:tc>
        <w:tc>
          <w:tcPr>
            <w:tcW w:w="2670" w:type="dxa"/>
            <w:gridSpan w:val="3"/>
            <w:vAlign w:val="center"/>
          </w:tcPr>
          <w:p w14:paraId="32CB122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3000000(</w:t>
            </w:r>
            <w:r w:rsidRPr="00B25452">
              <w:rPr>
                <w:rFonts w:ascii="Times New Roman" w:eastAsia="標楷體" w:hAnsi="Times New Roman" w:cs="Times New Roman"/>
                <w:color w:val="000000" w:themeColor="text1"/>
                <w:sz w:val="28"/>
                <w:szCs w:val="28"/>
              </w:rPr>
              <w:t>元</w:t>
            </w:r>
            <w:r w:rsidRPr="00B25452">
              <w:rPr>
                <w:rFonts w:ascii="Times New Roman" w:eastAsia="標楷體" w:hAnsi="Times New Roman" w:cs="Times New Roman"/>
                <w:color w:val="000000" w:themeColor="text1"/>
                <w:sz w:val="28"/>
                <w:szCs w:val="28"/>
              </w:rPr>
              <w:t>)</w:t>
            </w:r>
          </w:p>
        </w:tc>
      </w:tr>
      <w:tr w:rsidR="00542BEC" w:rsidRPr="00B25452" w14:paraId="0C2C17FE" w14:textId="77777777" w:rsidTr="00560FD1">
        <w:trPr>
          <w:cantSplit/>
          <w:trHeight w:val="397"/>
          <w:jc w:val="center"/>
        </w:trPr>
        <w:tc>
          <w:tcPr>
            <w:tcW w:w="562" w:type="dxa"/>
            <w:vMerge/>
            <w:vAlign w:val="center"/>
          </w:tcPr>
          <w:p w14:paraId="77E43202"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085F7CC7"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負</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責</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人</w:t>
            </w:r>
          </w:p>
        </w:tc>
        <w:tc>
          <w:tcPr>
            <w:tcW w:w="2551" w:type="dxa"/>
            <w:gridSpan w:val="4"/>
            <w:vAlign w:val="center"/>
          </w:tcPr>
          <w:p w14:paraId="5242901F" w14:textId="6D4FED50"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某某</w:t>
            </w:r>
          </w:p>
        </w:tc>
        <w:tc>
          <w:tcPr>
            <w:tcW w:w="2534" w:type="dxa"/>
            <w:gridSpan w:val="3"/>
            <w:vAlign w:val="center"/>
          </w:tcPr>
          <w:p w14:paraId="5E9FC715"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員工數</w:t>
            </w:r>
          </w:p>
        </w:tc>
        <w:tc>
          <w:tcPr>
            <w:tcW w:w="2670" w:type="dxa"/>
            <w:gridSpan w:val="3"/>
            <w:vAlign w:val="center"/>
          </w:tcPr>
          <w:p w14:paraId="32A557F5" w14:textId="4E14A73F"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6</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人</w:t>
            </w:r>
            <w:r w:rsidRPr="00B25452">
              <w:rPr>
                <w:rFonts w:ascii="Times New Roman" w:eastAsia="標楷體" w:hAnsi="Times New Roman" w:cs="Times New Roman"/>
                <w:color w:val="000000" w:themeColor="text1"/>
                <w:sz w:val="28"/>
                <w:szCs w:val="28"/>
              </w:rPr>
              <w:t>)</w:t>
            </w:r>
          </w:p>
        </w:tc>
      </w:tr>
      <w:tr w:rsidR="00542BEC" w:rsidRPr="00B25452" w14:paraId="4567E9EB" w14:textId="77777777" w:rsidTr="00560FD1">
        <w:trPr>
          <w:cantSplit/>
          <w:trHeight w:val="567"/>
          <w:jc w:val="center"/>
        </w:trPr>
        <w:tc>
          <w:tcPr>
            <w:tcW w:w="562" w:type="dxa"/>
            <w:vMerge/>
            <w:vAlign w:val="center"/>
          </w:tcPr>
          <w:p w14:paraId="12A1116A"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4825D471"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地址</w:t>
            </w:r>
          </w:p>
        </w:tc>
        <w:tc>
          <w:tcPr>
            <w:tcW w:w="7755" w:type="dxa"/>
            <w:gridSpan w:val="10"/>
            <w:vAlign w:val="center"/>
          </w:tcPr>
          <w:p w14:paraId="6E53D115"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EA4A330" wp14:editId="27340F81">
                      <wp:simplePos x="0" y="0"/>
                      <wp:positionH relativeFrom="column">
                        <wp:posOffset>2478405</wp:posOffset>
                      </wp:positionH>
                      <wp:positionV relativeFrom="paragraph">
                        <wp:posOffset>-3810</wp:posOffset>
                      </wp:positionV>
                      <wp:extent cx="247650" cy="234315"/>
                      <wp:effectExtent l="0" t="0" r="19050" b="13335"/>
                      <wp:wrapNone/>
                      <wp:docPr id="1005550166" name="橢圓 126"/>
                      <wp:cNvGraphicFramePr/>
                      <a:graphic xmlns:a="http://schemas.openxmlformats.org/drawingml/2006/main">
                        <a:graphicData uri="http://schemas.microsoft.com/office/word/2010/wordprocessingShape">
                          <wps:wsp>
                            <wps:cNvSpPr/>
                            <wps:spPr>
                              <a:xfrm>
                                <a:off x="0" y="0"/>
                                <a:ext cx="247650" cy="23431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43F5B" id="橢圓 126" o:spid="_x0000_s1026" style="position:absolute;margin-left:195.15pt;margin-top:-.3pt;width:19.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" filled="f" strokecolor="#030e13 [484]" strokeweight="1pt">
                      <v:stroke joinstyle="miter"/>
                    </v:oval>
                  </w:pict>
                </mc:Fallback>
              </mc:AlternateContent>
            </w:r>
            <w:r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6611F324" wp14:editId="59A997C0">
                      <wp:simplePos x="0" y="0"/>
                      <wp:positionH relativeFrom="column">
                        <wp:posOffset>697230</wp:posOffset>
                      </wp:positionH>
                      <wp:positionV relativeFrom="paragraph">
                        <wp:posOffset>8255</wp:posOffset>
                      </wp:positionV>
                      <wp:extent cx="247650" cy="222250"/>
                      <wp:effectExtent l="0" t="0" r="19050" b="25400"/>
                      <wp:wrapNone/>
                      <wp:docPr id="118328314" name="橢圓 126"/>
                      <wp:cNvGraphicFramePr/>
                      <a:graphic xmlns:a="http://schemas.openxmlformats.org/drawingml/2006/main">
                        <a:graphicData uri="http://schemas.microsoft.com/office/word/2010/wordprocessingShape">
                          <wps:wsp>
                            <wps:cNvSpPr/>
                            <wps:spPr>
                              <a:xfrm>
                                <a:off x="0" y="0"/>
                                <a:ext cx="247650" cy="2222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287E0" id="橢圓 126" o:spid="_x0000_s1026" style="position:absolute;margin-left:54.9pt;margin-top:.65pt;width:19.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" filled="f" strokecolor="#030e13 [484]" strokeweight="1pt">
                      <v:stroke joinstyle="miter"/>
                    </v:oval>
                  </w:pict>
                </mc:Fallback>
              </mc:AlternateContent>
            </w:r>
            <w:r w:rsidRPr="00B25452">
              <w:rPr>
                <w:rFonts w:ascii="Times New Roman" w:eastAsia="標楷體" w:hAnsi="Times New Roman" w:cs="Times New Roman"/>
                <w:color w:val="000000" w:themeColor="text1"/>
                <w:sz w:val="28"/>
                <w:szCs w:val="28"/>
              </w:rPr>
              <w:t>台中</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縣</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市</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西屯</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鄉</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鎮、市、區</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村</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里</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鄰</w:t>
            </w:r>
            <w:r w:rsidRPr="00B25452">
              <w:rPr>
                <w:rFonts w:ascii="Times New Roman" w:eastAsia="標楷體" w:hAnsi="Times New Roman" w:cs="Times New Roman"/>
                <w:color w:val="000000" w:themeColor="text1"/>
                <w:sz w:val="28"/>
                <w:szCs w:val="28"/>
              </w:rPr>
              <w:t xml:space="preserve"> </w:t>
            </w:r>
          </w:p>
          <w:p w14:paraId="20891143"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街</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路</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台灣大道三</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段</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巷</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弄</w:t>
            </w:r>
            <w:r w:rsidRPr="00B25452">
              <w:rPr>
                <w:rFonts w:ascii="Times New Roman" w:eastAsia="標楷體" w:hAnsi="Times New Roman" w:cs="Times New Roman"/>
                <w:color w:val="000000" w:themeColor="text1"/>
                <w:sz w:val="28"/>
                <w:szCs w:val="28"/>
              </w:rPr>
              <w:t xml:space="preserve"> 99 </w:t>
            </w:r>
            <w:r w:rsidRPr="00B25452">
              <w:rPr>
                <w:rFonts w:ascii="Times New Roman" w:eastAsia="標楷體" w:hAnsi="Times New Roman" w:cs="Times New Roman"/>
                <w:color w:val="000000" w:themeColor="text1"/>
                <w:sz w:val="28"/>
                <w:szCs w:val="28"/>
              </w:rPr>
              <w:t>號</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樓之</w:t>
            </w:r>
            <w:r w:rsidRPr="00B25452">
              <w:rPr>
                <w:rFonts w:ascii="Times New Roman" w:eastAsia="標楷體" w:hAnsi="Times New Roman" w:cs="Times New Roman"/>
                <w:color w:val="000000" w:themeColor="text1"/>
                <w:sz w:val="28"/>
                <w:szCs w:val="28"/>
              </w:rPr>
              <w:t xml:space="preserve"> </w:t>
            </w:r>
          </w:p>
        </w:tc>
      </w:tr>
      <w:tr w:rsidR="00542BEC" w:rsidRPr="00B25452" w14:paraId="275EC4CE" w14:textId="77777777" w:rsidTr="00560FD1">
        <w:trPr>
          <w:cantSplit/>
          <w:trHeight w:val="397"/>
          <w:jc w:val="center"/>
        </w:trPr>
        <w:tc>
          <w:tcPr>
            <w:tcW w:w="562" w:type="dxa"/>
            <w:vMerge/>
            <w:tcBorders>
              <w:bottom w:val="single" w:sz="4" w:space="0" w:color="auto"/>
            </w:tcBorders>
            <w:vAlign w:val="center"/>
          </w:tcPr>
          <w:p w14:paraId="3E85A726"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tcBorders>
              <w:bottom w:val="single" w:sz="4" w:space="0" w:color="auto"/>
            </w:tcBorders>
            <w:vAlign w:val="center"/>
          </w:tcPr>
          <w:p w14:paraId="286A4149"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電話</w:t>
            </w:r>
          </w:p>
        </w:tc>
        <w:tc>
          <w:tcPr>
            <w:tcW w:w="2551" w:type="dxa"/>
            <w:gridSpan w:val="4"/>
            <w:tcBorders>
              <w:bottom w:val="single" w:sz="4" w:space="0" w:color="auto"/>
            </w:tcBorders>
            <w:vAlign w:val="center"/>
          </w:tcPr>
          <w:p w14:paraId="0F575741"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2217-7142</w:t>
            </w:r>
          </w:p>
        </w:tc>
        <w:tc>
          <w:tcPr>
            <w:tcW w:w="2534" w:type="dxa"/>
            <w:gridSpan w:val="3"/>
            <w:tcBorders>
              <w:bottom w:val="single" w:sz="4" w:space="0" w:color="auto"/>
            </w:tcBorders>
            <w:vAlign w:val="center"/>
          </w:tcPr>
          <w:p w14:paraId="24BB01E7" w14:textId="77777777" w:rsidR="00542BEC" w:rsidRPr="00B25452" w:rsidRDefault="00542BEC" w:rsidP="00560FD1">
            <w:pPr>
              <w:snapToGrid w:val="0"/>
              <w:ind w:leftChars="64" w:left="154" w:rightChars="50" w:right="120" w:firstLineChars="50" w:firstLine="14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傳真</w:t>
            </w:r>
          </w:p>
        </w:tc>
        <w:tc>
          <w:tcPr>
            <w:tcW w:w="2670" w:type="dxa"/>
            <w:gridSpan w:val="3"/>
            <w:tcBorders>
              <w:bottom w:val="single" w:sz="4" w:space="0" w:color="auto"/>
            </w:tcBorders>
            <w:vAlign w:val="center"/>
          </w:tcPr>
          <w:p w14:paraId="3544B19E"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2225-2235</w:t>
            </w:r>
          </w:p>
        </w:tc>
      </w:tr>
      <w:tr w:rsidR="00542BEC" w:rsidRPr="00B25452" w14:paraId="74D9B15A" w14:textId="77777777" w:rsidTr="00560FD1">
        <w:trPr>
          <w:cantSplit/>
          <w:trHeight w:val="397"/>
          <w:jc w:val="center"/>
        </w:trPr>
        <w:tc>
          <w:tcPr>
            <w:tcW w:w="562" w:type="dxa"/>
            <w:vMerge w:val="restart"/>
            <w:vAlign w:val="center"/>
          </w:tcPr>
          <w:p w14:paraId="79B0D478"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r w:rsidRPr="00B25452">
              <w:rPr>
                <w:rFonts w:ascii="Times New Roman" w:eastAsia="標楷體" w:hAnsi="Times New Roman" w:cs="Times New Roman"/>
                <w:b/>
                <w:color w:val="000000" w:themeColor="text1"/>
                <w:sz w:val="28"/>
                <w:szCs w:val="28"/>
              </w:rPr>
              <w:t>工廠</w:t>
            </w:r>
          </w:p>
        </w:tc>
        <w:tc>
          <w:tcPr>
            <w:tcW w:w="2127" w:type="dxa"/>
            <w:vAlign w:val="center"/>
          </w:tcPr>
          <w:p w14:paraId="0FD4044C"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名稱</w:t>
            </w:r>
          </w:p>
        </w:tc>
        <w:tc>
          <w:tcPr>
            <w:tcW w:w="7755" w:type="dxa"/>
            <w:gridSpan w:val="10"/>
            <w:vAlign w:val="center"/>
          </w:tcPr>
          <w:p w14:paraId="53B57F19" w14:textId="0A176F9C"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菜菜</w:t>
            </w:r>
            <w:r w:rsidRPr="00B25452">
              <w:rPr>
                <w:rFonts w:ascii="Times New Roman" w:eastAsia="標楷體" w:hAnsi="Times New Roman" w:cs="Times New Roman"/>
                <w:color w:val="000000" w:themeColor="text1"/>
                <w:sz w:val="28"/>
                <w:szCs w:val="28"/>
              </w:rPr>
              <w:t>食品有限公司台中廠</w:t>
            </w:r>
          </w:p>
        </w:tc>
      </w:tr>
      <w:tr w:rsidR="00542BEC" w:rsidRPr="00B25452" w14:paraId="770C166F" w14:textId="77777777" w:rsidTr="00560FD1">
        <w:trPr>
          <w:cantSplit/>
          <w:trHeight w:val="386"/>
          <w:jc w:val="center"/>
        </w:trPr>
        <w:tc>
          <w:tcPr>
            <w:tcW w:w="562" w:type="dxa"/>
            <w:vMerge/>
            <w:vAlign w:val="center"/>
          </w:tcPr>
          <w:p w14:paraId="5E75D0A4"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68D202A9" w14:textId="77777777" w:rsidR="00542BEC" w:rsidRPr="00B25452" w:rsidRDefault="00542BEC" w:rsidP="00560FD1">
            <w:pPr>
              <w:snapToGrid w:val="0"/>
              <w:ind w:left="96" w:rightChars="-10" w:right="-24" w:hangingChars="40" w:hanging="96"/>
              <w:jc w:val="both"/>
              <w:rPr>
                <w:rFonts w:ascii="Times New Roman" w:eastAsia="標楷體" w:hAnsi="Times New Roman" w:cs="Times New Roman"/>
                <w:color w:val="000000" w:themeColor="text1"/>
                <w:spacing w:val="-20"/>
                <w:sz w:val="28"/>
                <w:szCs w:val="28"/>
              </w:rPr>
            </w:pPr>
            <w:r w:rsidRPr="00B25452">
              <w:rPr>
                <w:rFonts w:ascii="Times New Roman" w:eastAsia="標楷體" w:hAnsi="Times New Roman" w:cs="Times New Roman"/>
                <w:color w:val="000000" w:themeColor="text1"/>
                <w:spacing w:val="-20"/>
                <w:sz w:val="28"/>
                <w:szCs w:val="28"/>
              </w:rPr>
              <w:t>食品業者登錄字號</w:t>
            </w:r>
          </w:p>
        </w:tc>
        <w:tc>
          <w:tcPr>
            <w:tcW w:w="2551" w:type="dxa"/>
            <w:gridSpan w:val="4"/>
            <w:vAlign w:val="center"/>
          </w:tcPr>
          <w:p w14:paraId="5BBCFA7D" w14:textId="77777777" w:rsidR="00542BEC" w:rsidRPr="00B25452" w:rsidRDefault="00542BEC" w:rsidP="00560FD1">
            <w:pPr>
              <w:snapToGrid w:val="0"/>
              <w:ind w:leftChars="35" w:left="84"/>
              <w:jc w:val="both"/>
              <w:rPr>
                <w:rFonts w:ascii="Times New Roman" w:eastAsia="標楷體" w:hAnsi="Times New Roman" w:cs="Times New Roman"/>
                <w:color w:val="000000" w:themeColor="text1"/>
                <w:spacing w:val="-6"/>
                <w:sz w:val="28"/>
                <w:szCs w:val="28"/>
              </w:rPr>
            </w:pPr>
            <w:r w:rsidRPr="00B25452">
              <w:rPr>
                <w:rFonts w:ascii="Times New Roman" w:eastAsia="標楷體" w:hAnsi="Times New Roman" w:cs="Times New Roman"/>
                <w:color w:val="000000" w:themeColor="text1"/>
                <w:spacing w:val="-6"/>
                <w:sz w:val="28"/>
                <w:szCs w:val="28"/>
              </w:rPr>
              <w:t>0-123456789-12345-6</w:t>
            </w:r>
          </w:p>
        </w:tc>
        <w:tc>
          <w:tcPr>
            <w:tcW w:w="2534" w:type="dxa"/>
            <w:gridSpan w:val="3"/>
            <w:vAlign w:val="center"/>
          </w:tcPr>
          <w:p w14:paraId="7BE2793B" w14:textId="77777777" w:rsidR="00542BEC"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公司</w:t>
            </w:r>
          </w:p>
          <w:p w14:paraId="3A51B4E2" w14:textId="77777777" w:rsidR="00542BEC" w:rsidRPr="00B25452"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（營利事業）</w:t>
            </w:r>
          </w:p>
          <w:p w14:paraId="6B952408"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統一編號</w:t>
            </w:r>
          </w:p>
        </w:tc>
        <w:tc>
          <w:tcPr>
            <w:tcW w:w="2670" w:type="dxa"/>
            <w:gridSpan w:val="3"/>
            <w:vAlign w:val="center"/>
          </w:tcPr>
          <w:p w14:paraId="53943041"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12345678</w:t>
            </w:r>
          </w:p>
        </w:tc>
      </w:tr>
      <w:tr w:rsidR="00542BEC" w:rsidRPr="00B25452" w14:paraId="16C9D035" w14:textId="77777777" w:rsidTr="00560FD1">
        <w:trPr>
          <w:cantSplit/>
          <w:trHeight w:val="397"/>
          <w:jc w:val="center"/>
        </w:trPr>
        <w:tc>
          <w:tcPr>
            <w:tcW w:w="562" w:type="dxa"/>
            <w:vMerge/>
            <w:vAlign w:val="center"/>
          </w:tcPr>
          <w:p w14:paraId="25C5A4F3"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2A55C53C"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工廠登記編號</w:t>
            </w:r>
          </w:p>
        </w:tc>
        <w:tc>
          <w:tcPr>
            <w:tcW w:w="2551" w:type="dxa"/>
            <w:gridSpan w:val="4"/>
            <w:vAlign w:val="center"/>
          </w:tcPr>
          <w:p w14:paraId="377C6929"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shd w:val="clear" w:color="auto" w:fill="FFCCFF"/>
              </w:rPr>
            </w:pPr>
            <w:r w:rsidRPr="00B25452">
              <w:rPr>
                <w:rFonts w:ascii="Times New Roman" w:eastAsia="標楷體" w:hAnsi="Times New Roman" w:cs="Times New Roman"/>
                <w:color w:val="000000" w:themeColor="text1"/>
                <w:sz w:val="28"/>
                <w:szCs w:val="28"/>
              </w:rPr>
              <w:t>888888</w:t>
            </w:r>
          </w:p>
        </w:tc>
        <w:tc>
          <w:tcPr>
            <w:tcW w:w="2534" w:type="dxa"/>
            <w:gridSpan w:val="3"/>
            <w:vAlign w:val="center"/>
          </w:tcPr>
          <w:p w14:paraId="3ADB25FB" w14:textId="77777777" w:rsidR="00542BEC" w:rsidRPr="00B25452" w:rsidRDefault="00542BEC" w:rsidP="00560FD1">
            <w:pPr>
              <w:snapToGrid w:val="0"/>
              <w:ind w:leftChars="64" w:left="154" w:rightChars="50" w:right="120" w:firstLineChars="43" w:firstLine="120"/>
              <w:jc w:val="both"/>
              <w:rPr>
                <w:rFonts w:ascii="Times New Roman" w:eastAsia="標楷體" w:hAnsi="Times New Roman" w:cs="Times New Roman"/>
                <w:color w:val="000000" w:themeColor="text1"/>
                <w:sz w:val="28"/>
                <w:szCs w:val="28"/>
              </w:rPr>
            </w:pPr>
          </w:p>
        </w:tc>
        <w:tc>
          <w:tcPr>
            <w:tcW w:w="2670" w:type="dxa"/>
            <w:gridSpan w:val="3"/>
            <w:vAlign w:val="center"/>
          </w:tcPr>
          <w:p w14:paraId="044CF11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r>
      <w:tr w:rsidR="00542BEC" w:rsidRPr="00B25452" w14:paraId="6341CB97" w14:textId="77777777" w:rsidTr="00560FD1">
        <w:trPr>
          <w:cantSplit/>
          <w:trHeight w:val="397"/>
          <w:jc w:val="center"/>
        </w:trPr>
        <w:tc>
          <w:tcPr>
            <w:tcW w:w="562" w:type="dxa"/>
            <w:vMerge/>
            <w:vAlign w:val="center"/>
          </w:tcPr>
          <w:p w14:paraId="5745345B"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14F65C41"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產業類別</w:t>
            </w:r>
          </w:p>
        </w:tc>
        <w:tc>
          <w:tcPr>
            <w:tcW w:w="2551" w:type="dxa"/>
            <w:gridSpan w:val="4"/>
            <w:vAlign w:val="center"/>
          </w:tcPr>
          <w:p w14:paraId="4A3DF13F"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08</w:t>
            </w:r>
            <w:r w:rsidRPr="00B25452">
              <w:rPr>
                <w:rFonts w:ascii="Times New Roman" w:eastAsia="標楷體" w:hAnsi="Times New Roman" w:cs="Times New Roman"/>
                <w:color w:val="000000" w:themeColor="text1"/>
                <w:sz w:val="28"/>
                <w:szCs w:val="28"/>
              </w:rPr>
              <w:t>食品製造業</w:t>
            </w:r>
          </w:p>
        </w:tc>
        <w:tc>
          <w:tcPr>
            <w:tcW w:w="2534" w:type="dxa"/>
            <w:gridSpan w:val="3"/>
            <w:vAlign w:val="center"/>
          </w:tcPr>
          <w:p w14:paraId="455CCA3D"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主要產品</w:t>
            </w:r>
          </w:p>
        </w:tc>
        <w:tc>
          <w:tcPr>
            <w:tcW w:w="2670" w:type="dxa"/>
            <w:gridSpan w:val="3"/>
            <w:vAlign w:val="center"/>
          </w:tcPr>
          <w:p w14:paraId="13C76386" w14:textId="77777777" w:rsidR="00542BEC" w:rsidRPr="00B25452" w:rsidRDefault="00542BEC" w:rsidP="00560FD1">
            <w:pPr>
              <w:snapToGrid w:val="0"/>
              <w:ind w:leftChars="64" w:left="154"/>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0812</w:t>
            </w:r>
            <w:r w:rsidRPr="00B25452">
              <w:rPr>
                <w:rFonts w:ascii="Times New Roman" w:eastAsia="標楷體" w:hAnsi="Times New Roman" w:cs="Times New Roman"/>
                <w:color w:val="000000" w:themeColor="text1"/>
                <w:sz w:val="28"/>
                <w:szCs w:val="28"/>
              </w:rPr>
              <w:t>肉類其他加工及保藏業</w:t>
            </w:r>
          </w:p>
        </w:tc>
      </w:tr>
      <w:tr w:rsidR="00542BEC" w:rsidRPr="00B25452" w14:paraId="4B181CFE" w14:textId="77777777" w:rsidTr="00560FD1">
        <w:trPr>
          <w:cantSplit/>
          <w:trHeight w:val="397"/>
          <w:jc w:val="center"/>
        </w:trPr>
        <w:tc>
          <w:tcPr>
            <w:tcW w:w="562" w:type="dxa"/>
            <w:vMerge/>
            <w:vAlign w:val="center"/>
          </w:tcPr>
          <w:p w14:paraId="6E2C5DBC" w14:textId="77777777" w:rsidR="00542BEC" w:rsidRPr="00B25452" w:rsidRDefault="00542BEC" w:rsidP="00560FD1">
            <w:pPr>
              <w:snapToGrid w:val="0"/>
              <w:ind w:leftChars="64" w:left="154"/>
              <w:jc w:val="center"/>
              <w:rPr>
                <w:rFonts w:ascii="Times New Roman" w:eastAsia="標楷體" w:hAnsi="Times New Roman" w:cs="Times New Roman"/>
                <w:b/>
                <w:color w:val="000000" w:themeColor="text1"/>
                <w:sz w:val="28"/>
                <w:szCs w:val="28"/>
              </w:rPr>
            </w:pPr>
          </w:p>
        </w:tc>
        <w:tc>
          <w:tcPr>
            <w:tcW w:w="2127" w:type="dxa"/>
            <w:vAlign w:val="center"/>
          </w:tcPr>
          <w:p w14:paraId="3714D522"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最大生產量</w:t>
            </w:r>
          </w:p>
        </w:tc>
        <w:tc>
          <w:tcPr>
            <w:tcW w:w="2551" w:type="dxa"/>
            <w:gridSpan w:val="4"/>
            <w:vAlign w:val="center"/>
          </w:tcPr>
          <w:p w14:paraId="3541391E" w14:textId="77777777" w:rsidR="00542BEC" w:rsidRPr="00B25452" w:rsidRDefault="00542BEC" w:rsidP="00560FD1">
            <w:pPr>
              <w:snapToGrid w:val="0"/>
              <w:ind w:leftChars="53" w:left="158" w:hangingChars="11" w:hanging="31"/>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5A2F7B43" wp14:editId="6A98A35C">
                      <wp:simplePos x="0" y="0"/>
                      <wp:positionH relativeFrom="column">
                        <wp:posOffset>196215</wp:posOffset>
                      </wp:positionH>
                      <wp:positionV relativeFrom="paragraph">
                        <wp:posOffset>10160</wp:posOffset>
                      </wp:positionV>
                      <wp:extent cx="247650" cy="222250"/>
                      <wp:effectExtent l="0" t="0" r="19050" b="25400"/>
                      <wp:wrapNone/>
                      <wp:docPr id="1589535252" name="橢圓 126"/>
                      <wp:cNvGraphicFramePr/>
                      <a:graphic xmlns:a="http://schemas.openxmlformats.org/drawingml/2006/main">
                        <a:graphicData uri="http://schemas.microsoft.com/office/word/2010/wordprocessingShape">
                          <wps:wsp>
                            <wps:cNvSpPr/>
                            <wps:spPr>
                              <a:xfrm>
                                <a:off x="0" y="0"/>
                                <a:ext cx="247650" cy="2222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6508C" id="橢圓 126" o:spid="_x0000_s1026" style="position:absolute;margin-left:15.45pt;margin-top:.8pt;width:19.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" filled="f" strokecolor="#030e13 [484]" strokeweight="1pt">
                      <v:stroke joinstyle="miter"/>
                    </v:oval>
                  </w:pict>
                </mc:Fallback>
              </mc:AlternateContent>
            </w:r>
            <w:r w:rsidRPr="00B25452">
              <w:rPr>
                <w:rFonts w:ascii="Times New Roman" w:eastAsia="標楷體" w:hAnsi="Times New Roman" w:cs="Times New Roman"/>
                <w:color w:val="000000" w:themeColor="text1"/>
                <w:sz w:val="28"/>
                <w:szCs w:val="28"/>
              </w:rPr>
              <w:t>1(</w:t>
            </w:r>
            <w:r w:rsidRPr="00B25452">
              <w:rPr>
                <w:rFonts w:ascii="Times New Roman" w:eastAsia="標楷體" w:hAnsi="Times New Roman" w:cs="Times New Roman"/>
                <w:color w:val="000000" w:themeColor="text1"/>
                <w:sz w:val="28"/>
                <w:szCs w:val="28"/>
              </w:rPr>
              <w:t>噸、罐</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日</w:t>
            </w:r>
            <w:r w:rsidRPr="00B25452">
              <w:rPr>
                <w:rFonts w:ascii="Times New Roman" w:eastAsia="標楷體" w:hAnsi="Times New Roman" w:cs="Times New Roman"/>
                <w:color w:val="000000" w:themeColor="text1"/>
                <w:sz w:val="28"/>
                <w:szCs w:val="28"/>
              </w:rPr>
              <w:t>)</w:t>
            </w:r>
          </w:p>
        </w:tc>
        <w:tc>
          <w:tcPr>
            <w:tcW w:w="2534" w:type="dxa"/>
            <w:gridSpan w:val="3"/>
            <w:vAlign w:val="center"/>
          </w:tcPr>
          <w:p w14:paraId="2238FD7B"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實際生產量</w:t>
            </w:r>
          </w:p>
        </w:tc>
        <w:tc>
          <w:tcPr>
            <w:tcW w:w="2670" w:type="dxa"/>
            <w:gridSpan w:val="3"/>
            <w:vAlign w:val="center"/>
          </w:tcPr>
          <w:p w14:paraId="7F611964" w14:textId="77777777" w:rsidR="00542BEC" w:rsidRPr="00B25452" w:rsidRDefault="00542BEC" w:rsidP="00560FD1">
            <w:pPr>
              <w:snapToGrid w:val="0"/>
              <w:ind w:leftChars="64" w:left="154"/>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7CC00172" wp14:editId="44F13964">
                      <wp:simplePos x="0" y="0"/>
                      <wp:positionH relativeFrom="column">
                        <wp:posOffset>763905</wp:posOffset>
                      </wp:positionH>
                      <wp:positionV relativeFrom="paragraph">
                        <wp:posOffset>3175</wp:posOffset>
                      </wp:positionV>
                      <wp:extent cx="289560" cy="281940"/>
                      <wp:effectExtent l="0" t="0" r="15240" b="22860"/>
                      <wp:wrapNone/>
                      <wp:docPr id="972056034" name="橢圓 126"/>
                      <wp:cNvGraphicFramePr/>
                      <a:graphic xmlns:a="http://schemas.openxmlformats.org/drawingml/2006/main">
                        <a:graphicData uri="http://schemas.microsoft.com/office/word/2010/wordprocessingShape">
                          <wps:wsp>
                            <wps:cNvSpPr/>
                            <wps:spPr>
                              <a:xfrm>
                                <a:off x="0" y="0"/>
                                <a:ext cx="289560" cy="2819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E7C3E" id="橢圓 126" o:spid="_x0000_s1026" style="position:absolute;margin-left:60.15pt;margin-top:.25pt;width:22.8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" filled="f" strokecolor="#030e13 [484]" strokeweight="1pt">
                      <v:stroke joinstyle="miter"/>
                    </v:oval>
                  </w:pict>
                </mc:Fallback>
              </mc:AlternateContent>
            </w:r>
            <w:r w:rsidRPr="00B25452">
              <w:rPr>
                <w:rFonts w:ascii="Times New Roman" w:eastAsia="標楷體" w:hAnsi="Times New Roman" w:cs="Times New Roman"/>
                <w:color w:val="000000" w:themeColor="text1"/>
                <w:sz w:val="28"/>
                <w:szCs w:val="28"/>
              </w:rPr>
              <w:t>平均</w:t>
            </w:r>
            <w:r w:rsidRPr="00B25452">
              <w:rPr>
                <w:rFonts w:ascii="Times New Roman" w:eastAsia="標楷體" w:hAnsi="Times New Roman" w:cs="Times New Roman"/>
                <w:color w:val="000000" w:themeColor="text1"/>
                <w:sz w:val="28"/>
                <w:szCs w:val="28"/>
              </w:rPr>
              <w:t>0.6(</w:t>
            </w:r>
            <w:r w:rsidRPr="00B25452">
              <w:rPr>
                <w:rFonts w:ascii="Times New Roman" w:eastAsia="標楷體" w:hAnsi="Times New Roman" w:cs="Times New Roman"/>
                <w:color w:val="000000" w:themeColor="text1"/>
                <w:sz w:val="28"/>
                <w:szCs w:val="28"/>
              </w:rPr>
              <w:t>噸、罐</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日</w:t>
            </w:r>
            <w:r w:rsidRPr="00B25452">
              <w:rPr>
                <w:rFonts w:ascii="Times New Roman" w:eastAsia="標楷體" w:hAnsi="Times New Roman" w:cs="Times New Roman"/>
                <w:color w:val="000000" w:themeColor="text1"/>
                <w:sz w:val="28"/>
                <w:szCs w:val="28"/>
              </w:rPr>
              <w:t>)</w:t>
            </w:r>
          </w:p>
        </w:tc>
      </w:tr>
      <w:tr w:rsidR="00542BEC" w:rsidRPr="00B25452" w14:paraId="2112B691" w14:textId="77777777" w:rsidTr="00560FD1">
        <w:trPr>
          <w:cantSplit/>
          <w:trHeight w:val="397"/>
          <w:jc w:val="center"/>
        </w:trPr>
        <w:tc>
          <w:tcPr>
            <w:tcW w:w="562" w:type="dxa"/>
            <w:vMerge/>
            <w:vAlign w:val="center"/>
          </w:tcPr>
          <w:p w14:paraId="771D2C4A"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353901ED"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負責人</w:t>
            </w:r>
          </w:p>
        </w:tc>
        <w:tc>
          <w:tcPr>
            <w:tcW w:w="2551" w:type="dxa"/>
            <w:gridSpan w:val="4"/>
            <w:vAlign w:val="center"/>
          </w:tcPr>
          <w:p w14:paraId="670BC26D" w14:textId="4046109C" w:rsidR="00542BEC" w:rsidRPr="00B25452" w:rsidRDefault="00542BEC" w:rsidP="00560FD1">
            <w:pPr>
              <w:snapToGrid w:val="0"/>
              <w:ind w:leftChars="64" w:left="154"/>
              <w:jc w:val="both"/>
              <w:rPr>
                <w:rFonts w:ascii="Times New Roman" w:eastAsia="標楷體" w:hAnsi="Times New Roman" w:cs="Times New Roman" w:hint="eastAsia"/>
                <w:color w:val="000000" w:themeColor="text1"/>
                <w:sz w:val="28"/>
                <w:szCs w:val="28"/>
              </w:rPr>
            </w:pPr>
          </w:p>
        </w:tc>
        <w:tc>
          <w:tcPr>
            <w:tcW w:w="2534" w:type="dxa"/>
            <w:gridSpan w:val="3"/>
            <w:vAlign w:val="center"/>
          </w:tcPr>
          <w:p w14:paraId="492ECDED" w14:textId="77777777" w:rsidR="00542BEC" w:rsidRPr="00B25452" w:rsidRDefault="00542BEC" w:rsidP="00560FD1">
            <w:pPr>
              <w:snapToGrid w:val="0"/>
              <w:ind w:leftChars="64" w:left="154" w:rightChars="50" w:right="120"/>
              <w:jc w:val="distribute"/>
              <w:rPr>
                <w:rFonts w:ascii="Times New Roman" w:eastAsia="標楷體" w:hAnsi="Times New Roman" w:cs="Times New Roman"/>
                <w:color w:val="000000" w:themeColor="text1"/>
                <w:spacing w:val="-30"/>
                <w:sz w:val="28"/>
                <w:szCs w:val="28"/>
              </w:rPr>
            </w:pPr>
            <w:r w:rsidRPr="00B25452">
              <w:rPr>
                <w:rFonts w:ascii="Times New Roman" w:eastAsia="標楷體" w:hAnsi="Times New Roman" w:cs="Times New Roman"/>
                <w:color w:val="000000" w:themeColor="text1"/>
                <w:spacing w:val="-30"/>
                <w:sz w:val="28"/>
                <w:szCs w:val="28"/>
              </w:rPr>
              <w:t>員工數</w:t>
            </w:r>
            <w:r w:rsidRPr="00B25452">
              <w:rPr>
                <w:rFonts w:ascii="Times New Roman" w:eastAsia="標楷體" w:hAnsi="Times New Roman" w:cs="Times New Roman"/>
                <w:color w:val="000000" w:themeColor="text1"/>
                <w:spacing w:val="-30"/>
                <w:sz w:val="28"/>
                <w:szCs w:val="28"/>
              </w:rPr>
              <w:t>/</w:t>
            </w:r>
            <w:r w:rsidRPr="00B25452">
              <w:rPr>
                <w:rFonts w:ascii="Times New Roman" w:eastAsia="標楷體" w:hAnsi="Times New Roman" w:cs="Times New Roman"/>
                <w:color w:val="000000" w:themeColor="text1"/>
                <w:spacing w:val="-30"/>
                <w:sz w:val="28"/>
                <w:szCs w:val="28"/>
              </w:rPr>
              <w:t>食品從業人數</w:t>
            </w:r>
          </w:p>
        </w:tc>
        <w:tc>
          <w:tcPr>
            <w:tcW w:w="2670" w:type="dxa"/>
            <w:gridSpan w:val="3"/>
            <w:vAlign w:val="center"/>
          </w:tcPr>
          <w:p w14:paraId="239EE061"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7</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4</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人</w:t>
            </w:r>
            <w:r w:rsidRPr="00B25452">
              <w:rPr>
                <w:rFonts w:ascii="Times New Roman" w:eastAsia="標楷體" w:hAnsi="Times New Roman" w:cs="Times New Roman"/>
                <w:color w:val="000000" w:themeColor="text1"/>
                <w:sz w:val="28"/>
                <w:szCs w:val="28"/>
              </w:rPr>
              <w:t>)</w:t>
            </w:r>
          </w:p>
        </w:tc>
      </w:tr>
      <w:tr w:rsidR="00542BEC" w:rsidRPr="00B25452" w14:paraId="33DF9925" w14:textId="77777777" w:rsidTr="00560FD1">
        <w:trPr>
          <w:cantSplit/>
          <w:trHeight w:val="567"/>
          <w:jc w:val="center"/>
        </w:trPr>
        <w:tc>
          <w:tcPr>
            <w:tcW w:w="562" w:type="dxa"/>
            <w:vMerge/>
            <w:vAlign w:val="center"/>
          </w:tcPr>
          <w:p w14:paraId="65F29D88"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279267D7"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地址</w:t>
            </w:r>
          </w:p>
        </w:tc>
        <w:tc>
          <w:tcPr>
            <w:tcW w:w="7755" w:type="dxa"/>
            <w:gridSpan w:val="10"/>
            <w:vAlign w:val="center"/>
          </w:tcPr>
          <w:p w14:paraId="36A65921" w14:textId="1A446CCC" w:rsidR="00542BEC" w:rsidRPr="00B25452" w:rsidRDefault="00CD5D6F"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5D71B75F" wp14:editId="334221D7">
                      <wp:simplePos x="0" y="0"/>
                      <wp:positionH relativeFrom="column">
                        <wp:posOffset>2476500</wp:posOffset>
                      </wp:positionH>
                      <wp:positionV relativeFrom="paragraph">
                        <wp:posOffset>-1270</wp:posOffset>
                      </wp:positionV>
                      <wp:extent cx="247650" cy="222250"/>
                      <wp:effectExtent l="0" t="0" r="19050" b="25400"/>
                      <wp:wrapNone/>
                      <wp:docPr id="389049537" name="橢圓 126"/>
                      <wp:cNvGraphicFramePr/>
                      <a:graphic xmlns:a="http://schemas.openxmlformats.org/drawingml/2006/main">
                        <a:graphicData uri="http://schemas.microsoft.com/office/word/2010/wordprocessingShape">
                          <wps:wsp>
                            <wps:cNvSpPr/>
                            <wps:spPr>
                              <a:xfrm>
                                <a:off x="0" y="0"/>
                                <a:ext cx="247650" cy="2222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768ED" id="橢圓 126" o:spid="_x0000_s1026" style="position:absolute;margin-left:195pt;margin-top:-.1pt;width:19.5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" filled="f" strokecolor="#030e13 [484]" strokeweight="1pt">
                      <v:stroke joinstyle="miter"/>
                    </v:oval>
                  </w:pict>
                </mc:Fallback>
              </mc:AlternateContent>
            </w:r>
            <w:r w:rsidR="00542BEC" w:rsidRPr="00B25452">
              <w:rPr>
                <w:rFonts w:ascii="Times New Roman" w:eastAsia="標楷體"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5487BC24" wp14:editId="2843888E">
                      <wp:simplePos x="0" y="0"/>
                      <wp:positionH relativeFrom="column">
                        <wp:posOffset>768350</wp:posOffset>
                      </wp:positionH>
                      <wp:positionV relativeFrom="paragraph">
                        <wp:posOffset>7620</wp:posOffset>
                      </wp:positionV>
                      <wp:extent cx="247650" cy="222250"/>
                      <wp:effectExtent l="0" t="0" r="19050" b="25400"/>
                      <wp:wrapNone/>
                      <wp:docPr id="1457845286" name="橢圓 126"/>
                      <wp:cNvGraphicFramePr/>
                      <a:graphic xmlns:a="http://schemas.openxmlformats.org/drawingml/2006/main">
                        <a:graphicData uri="http://schemas.microsoft.com/office/word/2010/wordprocessingShape">
                          <wps:wsp>
                            <wps:cNvSpPr/>
                            <wps:spPr>
                              <a:xfrm>
                                <a:off x="0" y="0"/>
                                <a:ext cx="247650" cy="2222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F03D6" id="橢圓 126" o:spid="_x0000_s1026" style="position:absolute;margin-left:60.5pt;margin-top:.6pt;width:19.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" filled="f" strokecolor="#030e13 [484]" strokeweight="1pt">
                      <v:stroke joinstyle="miter"/>
                    </v:oval>
                  </w:pict>
                </mc:Fallback>
              </mc:AlternateContent>
            </w:r>
            <w:r w:rsidR="00542BEC" w:rsidRPr="00B25452">
              <w:rPr>
                <w:rFonts w:ascii="Times New Roman" w:eastAsia="標楷體" w:hAnsi="Times New Roman" w:cs="Times New Roman"/>
                <w:color w:val="000000" w:themeColor="text1"/>
                <w:sz w:val="28"/>
                <w:szCs w:val="28"/>
              </w:rPr>
              <w:t>台中</w:t>
            </w:r>
            <w:r w:rsidR="00542BEC" w:rsidRPr="00B25452">
              <w:rPr>
                <w:rFonts w:ascii="Times New Roman" w:eastAsia="標楷體" w:hAnsi="Times New Roman" w:cs="Times New Roman"/>
                <w:color w:val="000000" w:themeColor="text1"/>
                <w:sz w:val="28"/>
                <w:szCs w:val="28"/>
              </w:rPr>
              <w:t xml:space="preserve"> </w:t>
            </w:r>
            <w:r w:rsidR="00542BEC" w:rsidRPr="00B25452">
              <w:rPr>
                <w:rFonts w:ascii="Times New Roman" w:eastAsia="標楷體" w:hAnsi="Times New Roman" w:cs="Times New Roman"/>
                <w:color w:val="000000" w:themeColor="text1"/>
                <w:sz w:val="28"/>
                <w:szCs w:val="28"/>
              </w:rPr>
              <w:t>縣</w:t>
            </w:r>
            <w:r w:rsidR="00542BEC" w:rsidRPr="00B25452">
              <w:rPr>
                <w:rFonts w:ascii="Times New Roman" w:eastAsia="標楷體" w:hAnsi="Times New Roman" w:cs="Times New Roman"/>
                <w:color w:val="000000" w:themeColor="text1"/>
                <w:sz w:val="28"/>
                <w:szCs w:val="28"/>
              </w:rPr>
              <w:t>(</w:t>
            </w:r>
            <w:r w:rsidR="00542BEC" w:rsidRPr="00B25452">
              <w:rPr>
                <w:rFonts w:ascii="Times New Roman" w:eastAsia="標楷體" w:hAnsi="Times New Roman" w:cs="Times New Roman"/>
                <w:color w:val="000000" w:themeColor="text1"/>
                <w:sz w:val="28"/>
                <w:szCs w:val="28"/>
              </w:rPr>
              <w:t>市</w:t>
            </w:r>
            <w:r w:rsidR="00542BEC" w:rsidRPr="00B25452">
              <w:rPr>
                <w:rFonts w:ascii="Times New Roman" w:eastAsia="標楷體" w:hAnsi="Times New Roman" w:cs="Times New Roman"/>
                <w:color w:val="000000" w:themeColor="text1"/>
                <w:sz w:val="28"/>
                <w:szCs w:val="28"/>
              </w:rPr>
              <w:t xml:space="preserve">) </w:t>
            </w:r>
            <w:r w:rsidR="00542BEC" w:rsidRPr="00B25452">
              <w:rPr>
                <w:rFonts w:ascii="Times New Roman" w:eastAsia="標楷體" w:hAnsi="Times New Roman" w:cs="Times New Roman"/>
                <w:color w:val="000000" w:themeColor="text1"/>
                <w:sz w:val="28"/>
                <w:szCs w:val="28"/>
              </w:rPr>
              <w:t>西屯</w:t>
            </w:r>
            <w:r w:rsidR="00542BEC" w:rsidRPr="00B25452">
              <w:rPr>
                <w:rFonts w:ascii="Times New Roman" w:eastAsia="標楷體" w:hAnsi="Times New Roman" w:cs="Times New Roman"/>
                <w:color w:val="000000" w:themeColor="text1"/>
                <w:sz w:val="28"/>
                <w:szCs w:val="28"/>
              </w:rPr>
              <w:t xml:space="preserve"> </w:t>
            </w:r>
            <w:r w:rsidR="00542BEC" w:rsidRPr="00B25452">
              <w:rPr>
                <w:rFonts w:ascii="Times New Roman" w:eastAsia="標楷體" w:hAnsi="Times New Roman" w:cs="Times New Roman"/>
                <w:color w:val="000000" w:themeColor="text1"/>
                <w:sz w:val="28"/>
                <w:szCs w:val="28"/>
              </w:rPr>
              <w:t>鄉</w:t>
            </w:r>
            <w:r w:rsidR="00542BEC" w:rsidRPr="00B25452">
              <w:rPr>
                <w:rFonts w:ascii="Times New Roman" w:eastAsia="標楷體" w:hAnsi="Times New Roman" w:cs="Times New Roman"/>
                <w:color w:val="000000" w:themeColor="text1"/>
                <w:sz w:val="28"/>
                <w:szCs w:val="28"/>
              </w:rPr>
              <w:t>(</w:t>
            </w:r>
            <w:r w:rsidR="00542BEC" w:rsidRPr="00B25452">
              <w:rPr>
                <w:rFonts w:ascii="Times New Roman" w:eastAsia="標楷體" w:hAnsi="Times New Roman" w:cs="Times New Roman"/>
                <w:color w:val="000000" w:themeColor="text1"/>
                <w:sz w:val="28"/>
                <w:szCs w:val="28"/>
              </w:rPr>
              <w:t>鎮、市、區</w:t>
            </w:r>
            <w:r w:rsidR="00542BEC" w:rsidRPr="00B25452">
              <w:rPr>
                <w:rFonts w:ascii="Times New Roman" w:eastAsia="標楷體" w:hAnsi="Times New Roman" w:cs="Times New Roman"/>
                <w:color w:val="000000" w:themeColor="text1"/>
                <w:sz w:val="28"/>
                <w:szCs w:val="28"/>
              </w:rPr>
              <w:t xml:space="preserve">)  </w:t>
            </w:r>
            <w:r w:rsidR="00542BEC" w:rsidRPr="00B25452">
              <w:rPr>
                <w:rFonts w:ascii="Times New Roman" w:eastAsia="標楷體" w:hAnsi="Times New Roman" w:cs="Times New Roman"/>
                <w:color w:val="000000" w:themeColor="text1"/>
                <w:sz w:val="28"/>
                <w:szCs w:val="28"/>
              </w:rPr>
              <w:t>村</w:t>
            </w:r>
            <w:r w:rsidR="00542BEC" w:rsidRPr="00B25452">
              <w:rPr>
                <w:rFonts w:ascii="Times New Roman" w:eastAsia="標楷體" w:hAnsi="Times New Roman" w:cs="Times New Roman"/>
                <w:color w:val="000000" w:themeColor="text1"/>
                <w:sz w:val="28"/>
                <w:szCs w:val="28"/>
              </w:rPr>
              <w:t>(</w:t>
            </w:r>
            <w:r w:rsidR="00542BEC" w:rsidRPr="00B25452">
              <w:rPr>
                <w:rFonts w:ascii="Times New Roman" w:eastAsia="標楷體" w:hAnsi="Times New Roman" w:cs="Times New Roman"/>
                <w:color w:val="000000" w:themeColor="text1"/>
                <w:sz w:val="28"/>
                <w:szCs w:val="28"/>
              </w:rPr>
              <w:t>里</w:t>
            </w:r>
            <w:r w:rsidR="00542BEC" w:rsidRPr="00B25452">
              <w:rPr>
                <w:rFonts w:ascii="Times New Roman" w:eastAsia="標楷體" w:hAnsi="Times New Roman" w:cs="Times New Roman"/>
                <w:color w:val="000000" w:themeColor="text1"/>
                <w:sz w:val="28"/>
                <w:szCs w:val="28"/>
              </w:rPr>
              <w:t xml:space="preserve">)  </w:t>
            </w:r>
            <w:r w:rsidR="00542BEC" w:rsidRPr="00B25452">
              <w:rPr>
                <w:rFonts w:ascii="Times New Roman" w:eastAsia="標楷體" w:hAnsi="Times New Roman" w:cs="Times New Roman"/>
                <w:color w:val="000000" w:themeColor="text1"/>
                <w:sz w:val="28"/>
                <w:szCs w:val="28"/>
              </w:rPr>
              <w:t>鄰</w:t>
            </w:r>
            <w:r w:rsidR="00542BEC" w:rsidRPr="00B25452">
              <w:rPr>
                <w:rFonts w:ascii="Times New Roman" w:eastAsia="標楷體" w:hAnsi="Times New Roman" w:cs="Times New Roman"/>
                <w:color w:val="000000" w:themeColor="text1"/>
                <w:sz w:val="28"/>
                <w:szCs w:val="28"/>
              </w:rPr>
              <w:t xml:space="preserve"> </w:t>
            </w:r>
          </w:p>
          <w:p w14:paraId="26B61F6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街</w:t>
            </w:r>
            <w:r w:rsidRPr="00B25452">
              <w:rPr>
                <w:rFonts w:ascii="Times New Roman" w:eastAsia="標楷體" w:hAnsi="Times New Roman" w:cs="Times New Roman"/>
                <w:color w:val="000000" w:themeColor="text1"/>
                <w:sz w:val="28"/>
                <w:szCs w:val="28"/>
              </w:rPr>
              <w:t>(</w:t>
            </w:r>
            <w:r w:rsidRPr="00B25452">
              <w:rPr>
                <w:rFonts w:ascii="Times New Roman" w:eastAsia="標楷體" w:hAnsi="Times New Roman" w:cs="Times New Roman"/>
                <w:color w:val="000000" w:themeColor="text1"/>
                <w:sz w:val="28"/>
                <w:szCs w:val="28"/>
              </w:rPr>
              <w:t>路</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台灣大道三</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段</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巷</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弄</w:t>
            </w:r>
            <w:r w:rsidRPr="00B25452">
              <w:rPr>
                <w:rFonts w:ascii="Times New Roman" w:eastAsia="標楷體" w:hAnsi="Times New Roman" w:cs="Times New Roman"/>
                <w:color w:val="000000" w:themeColor="text1"/>
                <w:sz w:val="28"/>
                <w:szCs w:val="28"/>
              </w:rPr>
              <w:t xml:space="preserve"> 99 </w:t>
            </w:r>
            <w:r w:rsidRPr="00B25452">
              <w:rPr>
                <w:rFonts w:ascii="Times New Roman" w:eastAsia="標楷體" w:hAnsi="Times New Roman" w:cs="Times New Roman"/>
                <w:color w:val="000000" w:themeColor="text1"/>
                <w:sz w:val="28"/>
                <w:szCs w:val="28"/>
              </w:rPr>
              <w:t>號</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樓之</w:t>
            </w:r>
          </w:p>
        </w:tc>
      </w:tr>
      <w:tr w:rsidR="00542BEC" w:rsidRPr="00B25452" w14:paraId="06D87543" w14:textId="77777777" w:rsidTr="00560FD1">
        <w:trPr>
          <w:cantSplit/>
          <w:trHeight w:val="397"/>
          <w:jc w:val="center"/>
        </w:trPr>
        <w:tc>
          <w:tcPr>
            <w:tcW w:w="562" w:type="dxa"/>
            <w:vMerge/>
            <w:vAlign w:val="center"/>
          </w:tcPr>
          <w:p w14:paraId="2402FB68"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21738BE4"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電話</w:t>
            </w:r>
          </w:p>
        </w:tc>
        <w:tc>
          <w:tcPr>
            <w:tcW w:w="2551" w:type="dxa"/>
            <w:gridSpan w:val="4"/>
            <w:vAlign w:val="center"/>
          </w:tcPr>
          <w:p w14:paraId="68CA6BC3"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2217-7142</w:t>
            </w:r>
          </w:p>
        </w:tc>
        <w:tc>
          <w:tcPr>
            <w:tcW w:w="2534" w:type="dxa"/>
            <w:gridSpan w:val="3"/>
            <w:vAlign w:val="center"/>
          </w:tcPr>
          <w:p w14:paraId="3895120C"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傳真</w:t>
            </w:r>
          </w:p>
        </w:tc>
        <w:tc>
          <w:tcPr>
            <w:tcW w:w="2670" w:type="dxa"/>
            <w:gridSpan w:val="3"/>
            <w:vAlign w:val="center"/>
          </w:tcPr>
          <w:p w14:paraId="49E23A04"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2225-2235</w:t>
            </w:r>
          </w:p>
        </w:tc>
      </w:tr>
      <w:tr w:rsidR="00542BEC" w:rsidRPr="00B25452" w14:paraId="63E35B84" w14:textId="77777777" w:rsidTr="00560FD1">
        <w:trPr>
          <w:cantSplit/>
          <w:trHeight w:val="397"/>
          <w:jc w:val="center"/>
        </w:trPr>
        <w:tc>
          <w:tcPr>
            <w:tcW w:w="562" w:type="dxa"/>
            <w:vMerge/>
            <w:vAlign w:val="center"/>
          </w:tcPr>
          <w:p w14:paraId="39173B98"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4B560F29"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專門職業人員</w:t>
            </w:r>
          </w:p>
        </w:tc>
        <w:tc>
          <w:tcPr>
            <w:tcW w:w="2551" w:type="dxa"/>
            <w:gridSpan w:val="4"/>
            <w:vAlign w:val="center"/>
          </w:tcPr>
          <w:p w14:paraId="3F9062AC" w14:textId="75337F0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c>
          <w:tcPr>
            <w:tcW w:w="2534" w:type="dxa"/>
            <w:gridSpan w:val="3"/>
            <w:vAlign w:val="center"/>
          </w:tcPr>
          <w:p w14:paraId="212644F7"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衛生管理人員</w:t>
            </w:r>
          </w:p>
        </w:tc>
        <w:tc>
          <w:tcPr>
            <w:tcW w:w="2670" w:type="dxa"/>
            <w:gridSpan w:val="3"/>
            <w:vAlign w:val="center"/>
          </w:tcPr>
          <w:p w14:paraId="54308176" w14:textId="070ECA98"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r>
      <w:tr w:rsidR="00542BEC" w:rsidRPr="00B25452" w14:paraId="5FADFD6A" w14:textId="77777777" w:rsidTr="00560FD1">
        <w:trPr>
          <w:cantSplit/>
          <w:trHeight w:val="397"/>
          <w:jc w:val="center"/>
        </w:trPr>
        <w:tc>
          <w:tcPr>
            <w:tcW w:w="562" w:type="dxa"/>
            <w:vMerge/>
            <w:vAlign w:val="center"/>
          </w:tcPr>
          <w:p w14:paraId="243AB404"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7B18C7DB"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管理衛生人員</w:t>
            </w:r>
          </w:p>
        </w:tc>
        <w:tc>
          <w:tcPr>
            <w:tcW w:w="2551" w:type="dxa"/>
            <w:gridSpan w:val="4"/>
            <w:tcBorders>
              <w:bottom w:val="single" w:sz="6" w:space="0" w:color="auto"/>
            </w:tcBorders>
            <w:vAlign w:val="center"/>
          </w:tcPr>
          <w:p w14:paraId="00B80490" w14:textId="539D173E"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c>
          <w:tcPr>
            <w:tcW w:w="2534" w:type="dxa"/>
            <w:gridSpan w:val="3"/>
            <w:vAlign w:val="center"/>
          </w:tcPr>
          <w:p w14:paraId="2E93C049" w14:textId="77777777" w:rsidR="00542BEC" w:rsidRPr="00B25452" w:rsidRDefault="00542BEC" w:rsidP="00560FD1">
            <w:pPr>
              <w:snapToGrid w:val="0"/>
              <w:ind w:leftChars="64" w:left="154" w:rightChars="50" w:right="120" w:firstLineChars="43" w:firstLine="120"/>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陳育群</w:t>
            </w:r>
          </w:p>
        </w:tc>
        <w:tc>
          <w:tcPr>
            <w:tcW w:w="2670" w:type="dxa"/>
            <w:gridSpan w:val="3"/>
            <w:vAlign w:val="center"/>
          </w:tcPr>
          <w:p w14:paraId="75447E4B"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r>
      <w:tr w:rsidR="00542BEC" w:rsidRPr="00B25452" w14:paraId="0DF0C668" w14:textId="77777777" w:rsidTr="00560FD1">
        <w:trPr>
          <w:cantSplit/>
          <w:trHeight w:val="397"/>
          <w:jc w:val="center"/>
        </w:trPr>
        <w:tc>
          <w:tcPr>
            <w:tcW w:w="562" w:type="dxa"/>
            <w:vMerge/>
            <w:vAlign w:val="center"/>
          </w:tcPr>
          <w:p w14:paraId="30DFBEF9"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tcBorders>
              <w:right w:val="single" w:sz="6" w:space="0" w:color="auto"/>
            </w:tcBorders>
            <w:vAlign w:val="center"/>
          </w:tcPr>
          <w:p w14:paraId="12AE2CC7"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連絡人</w:t>
            </w:r>
          </w:p>
        </w:tc>
        <w:tc>
          <w:tcPr>
            <w:tcW w:w="2551" w:type="dxa"/>
            <w:gridSpan w:val="4"/>
            <w:tcBorders>
              <w:top w:val="single" w:sz="6" w:space="0" w:color="auto"/>
              <w:left w:val="single" w:sz="6" w:space="0" w:color="auto"/>
              <w:bottom w:val="single" w:sz="6" w:space="0" w:color="auto"/>
              <w:right w:val="single" w:sz="6" w:space="0" w:color="auto"/>
            </w:tcBorders>
            <w:vAlign w:val="center"/>
          </w:tcPr>
          <w:p w14:paraId="3EF88B5C" w14:textId="4C918E59"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c>
          <w:tcPr>
            <w:tcW w:w="2534" w:type="dxa"/>
            <w:gridSpan w:val="3"/>
            <w:tcBorders>
              <w:left w:val="single" w:sz="6" w:space="0" w:color="auto"/>
            </w:tcBorders>
            <w:vAlign w:val="center"/>
          </w:tcPr>
          <w:p w14:paraId="600723AF"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職稱</w:t>
            </w:r>
          </w:p>
        </w:tc>
        <w:tc>
          <w:tcPr>
            <w:tcW w:w="2670" w:type="dxa"/>
            <w:gridSpan w:val="3"/>
            <w:vAlign w:val="center"/>
          </w:tcPr>
          <w:p w14:paraId="0CF0D38F"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秘書</w:t>
            </w:r>
          </w:p>
        </w:tc>
      </w:tr>
      <w:tr w:rsidR="00542BEC" w:rsidRPr="00B25452" w14:paraId="2C9FE6B9" w14:textId="77777777" w:rsidTr="00560FD1">
        <w:trPr>
          <w:cantSplit/>
          <w:trHeight w:val="397"/>
          <w:jc w:val="center"/>
        </w:trPr>
        <w:tc>
          <w:tcPr>
            <w:tcW w:w="562" w:type="dxa"/>
            <w:vMerge/>
            <w:vAlign w:val="center"/>
          </w:tcPr>
          <w:p w14:paraId="68F832C2"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Align w:val="center"/>
          </w:tcPr>
          <w:p w14:paraId="14C03869"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電話</w:t>
            </w:r>
          </w:p>
        </w:tc>
        <w:tc>
          <w:tcPr>
            <w:tcW w:w="2551" w:type="dxa"/>
            <w:gridSpan w:val="4"/>
            <w:tcBorders>
              <w:top w:val="single" w:sz="6" w:space="0" w:color="auto"/>
              <w:bottom w:val="single" w:sz="4" w:space="0" w:color="auto"/>
            </w:tcBorders>
            <w:vAlign w:val="center"/>
          </w:tcPr>
          <w:p w14:paraId="2D40D841"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2217-7142</w:t>
            </w:r>
          </w:p>
        </w:tc>
        <w:tc>
          <w:tcPr>
            <w:tcW w:w="2534" w:type="dxa"/>
            <w:gridSpan w:val="3"/>
            <w:tcBorders>
              <w:bottom w:val="single" w:sz="4" w:space="0" w:color="auto"/>
            </w:tcBorders>
            <w:vAlign w:val="center"/>
          </w:tcPr>
          <w:p w14:paraId="2BB513BA"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傳真</w:t>
            </w:r>
          </w:p>
        </w:tc>
        <w:tc>
          <w:tcPr>
            <w:tcW w:w="2670" w:type="dxa"/>
            <w:gridSpan w:val="3"/>
            <w:tcBorders>
              <w:bottom w:val="single" w:sz="4" w:space="0" w:color="auto"/>
            </w:tcBorders>
            <w:vAlign w:val="center"/>
          </w:tcPr>
          <w:p w14:paraId="5CC27F71"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( 04 ) 2225-2235</w:t>
            </w:r>
          </w:p>
        </w:tc>
      </w:tr>
      <w:tr w:rsidR="00542BEC" w:rsidRPr="00B25452" w14:paraId="07F686EF" w14:textId="77777777" w:rsidTr="00560FD1">
        <w:trPr>
          <w:cantSplit/>
          <w:trHeight w:val="397"/>
          <w:jc w:val="center"/>
        </w:trPr>
        <w:tc>
          <w:tcPr>
            <w:tcW w:w="562" w:type="dxa"/>
            <w:vMerge/>
            <w:vAlign w:val="center"/>
          </w:tcPr>
          <w:p w14:paraId="0D63046D"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tcBorders>
              <w:bottom w:val="single" w:sz="4" w:space="0" w:color="auto"/>
            </w:tcBorders>
            <w:vAlign w:val="center"/>
          </w:tcPr>
          <w:p w14:paraId="2AAD8C6F"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e-mail</w:t>
            </w:r>
          </w:p>
        </w:tc>
        <w:tc>
          <w:tcPr>
            <w:tcW w:w="2551" w:type="dxa"/>
            <w:gridSpan w:val="4"/>
            <w:tcBorders>
              <w:bottom w:val="single" w:sz="4" w:space="0" w:color="auto"/>
            </w:tcBorders>
            <w:vAlign w:val="center"/>
          </w:tcPr>
          <w:p w14:paraId="5EF15910"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rourou@gmail.com</w:t>
            </w:r>
          </w:p>
        </w:tc>
        <w:tc>
          <w:tcPr>
            <w:tcW w:w="2534" w:type="dxa"/>
            <w:gridSpan w:val="3"/>
            <w:tcBorders>
              <w:bottom w:val="single" w:sz="4" w:space="0" w:color="auto"/>
            </w:tcBorders>
            <w:vAlign w:val="center"/>
          </w:tcPr>
          <w:p w14:paraId="6BF29360" w14:textId="77777777" w:rsidR="00542BEC" w:rsidRPr="00B25452" w:rsidRDefault="00542BEC" w:rsidP="00560FD1">
            <w:pPr>
              <w:snapToGrid w:val="0"/>
              <w:ind w:leftChars="64" w:left="154" w:rightChars="50" w:right="120" w:firstLineChars="43" w:firstLine="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手機</w:t>
            </w:r>
          </w:p>
        </w:tc>
        <w:tc>
          <w:tcPr>
            <w:tcW w:w="2670" w:type="dxa"/>
            <w:gridSpan w:val="3"/>
            <w:tcBorders>
              <w:bottom w:val="single" w:sz="4" w:space="0" w:color="auto"/>
            </w:tcBorders>
            <w:vAlign w:val="center"/>
          </w:tcPr>
          <w:p w14:paraId="540CBE8A"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0925-888-888</w:t>
            </w:r>
          </w:p>
        </w:tc>
      </w:tr>
      <w:tr w:rsidR="00542BEC" w:rsidRPr="00B25452" w14:paraId="784E514B" w14:textId="77777777" w:rsidTr="00560FD1">
        <w:trPr>
          <w:cantSplit/>
          <w:trHeight w:val="454"/>
          <w:jc w:val="center"/>
        </w:trPr>
        <w:tc>
          <w:tcPr>
            <w:tcW w:w="562" w:type="dxa"/>
            <w:vMerge/>
            <w:vAlign w:val="center"/>
          </w:tcPr>
          <w:p w14:paraId="17A3274A"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Merge w:val="restart"/>
            <w:tcBorders>
              <w:right w:val="single" w:sz="4" w:space="0" w:color="auto"/>
            </w:tcBorders>
            <w:vAlign w:val="center"/>
          </w:tcPr>
          <w:p w14:paraId="6926F8A7"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已取得之驗證</w:t>
            </w:r>
          </w:p>
        </w:tc>
        <w:tc>
          <w:tcPr>
            <w:tcW w:w="7755" w:type="dxa"/>
            <w:gridSpan w:val="10"/>
            <w:tcBorders>
              <w:top w:val="single" w:sz="4" w:space="0" w:color="auto"/>
              <w:left w:val="single" w:sz="4" w:space="0" w:color="auto"/>
              <w:bottom w:val="single" w:sz="4" w:space="0" w:color="auto"/>
              <w:right w:val="single" w:sz="4" w:space="0" w:color="auto"/>
            </w:tcBorders>
          </w:tcPr>
          <w:p w14:paraId="171E166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sym w:font="Wingdings 2" w:char="F052"/>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食品衛生安全管理系統驗證</w:t>
            </w:r>
            <w:r w:rsidRPr="00B25452">
              <w:rPr>
                <w:rFonts w:ascii="Times New Roman" w:eastAsia="標楷體" w:hAnsi="Times New Roman" w:cs="Times New Roman"/>
                <w:color w:val="000000" w:themeColor="text1"/>
                <w:sz w:val="28"/>
                <w:szCs w:val="28"/>
              </w:rPr>
              <w:t>GHP/HACCP</w:t>
            </w:r>
          </w:p>
        </w:tc>
      </w:tr>
      <w:tr w:rsidR="00542BEC" w:rsidRPr="00B25452" w14:paraId="5A1E17C3" w14:textId="77777777" w:rsidTr="00560FD1">
        <w:trPr>
          <w:cantSplit/>
          <w:trHeight w:val="454"/>
          <w:jc w:val="center"/>
        </w:trPr>
        <w:tc>
          <w:tcPr>
            <w:tcW w:w="562" w:type="dxa"/>
            <w:vMerge/>
            <w:vAlign w:val="center"/>
          </w:tcPr>
          <w:p w14:paraId="6F91AF51"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Merge/>
            <w:tcBorders>
              <w:right w:val="single" w:sz="4" w:space="0" w:color="auto"/>
            </w:tcBorders>
            <w:vAlign w:val="center"/>
          </w:tcPr>
          <w:p w14:paraId="42FFA70B" w14:textId="77777777" w:rsidR="00542BEC" w:rsidRPr="00B25452" w:rsidRDefault="00542BEC" w:rsidP="00560FD1">
            <w:pPr>
              <w:snapToGrid w:val="0"/>
              <w:ind w:leftChars="35" w:left="84" w:rightChars="50" w:right="120" w:firstLineChars="113" w:firstLine="316"/>
              <w:jc w:val="both"/>
              <w:rPr>
                <w:rFonts w:ascii="Times New Roman" w:eastAsia="標楷體" w:hAnsi="Times New Roman" w:cs="Times New Roman"/>
                <w:color w:val="000000" w:themeColor="text1"/>
                <w:sz w:val="28"/>
                <w:szCs w:val="28"/>
              </w:rP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64B82B22" w14:textId="77777777" w:rsidR="00542BEC" w:rsidRPr="00B25452" w:rsidRDefault="00542BEC" w:rsidP="00560FD1">
            <w:pPr>
              <w:snapToGrid w:val="0"/>
              <w:ind w:leftChars="64" w:left="440" w:rightChars="11" w:right="26" w:hangingChars="102" w:hanging="286"/>
              <w:rPr>
                <w:rFonts w:ascii="Times New Roman" w:eastAsia="標楷體" w:hAnsi="Times New Roman" w:cs="Times New Roman"/>
                <w:color w:val="000000" w:themeColor="text1"/>
                <w:sz w:val="28"/>
                <w:szCs w:val="28"/>
                <w:u w:val="single"/>
              </w:rPr>
            </w:pPr>
            <w:r w:rsidRPr="00B25452">
              <w:rPr>
                <w:rFonts w:ascii="Times New Roman" w:eastAsia="標楷體" w:hAnsi="Times New Roman" w:cs="Times New Roman"/>
                <w:color w:val="000000" w:themeColor="text1"/>
                <w:sz w:val="28"/>
                <w:szCs w:val="28"/>
                <w:u w:val="single"/>
              </w:rPr>
              <w:t>自</w:t>
            </w:r>
          </w:p>
          <w:p w14:paraId="085BA4E7" w14:textId="77777777" w:rsidR="00542BEC" w:rsidRPr="00B25452" w:rsidRDefault="00542BEC" w:rsidP="00560FD1">
            <w:pPr>
              <w:snapToGrid w:val="0"/>
              <w:ind w:leftChars="64" w:left="440" w:rightChars="11" w:right="26" w:hangingChars="102" w:hanging="286"/>
              <w:rPr>
                <w:rFonts w:ascii="Times New Roman" w:eastAsia="標楷體" w:hAnsi="Times New Roman" w:cs="Times New Roman"/>
                <w:color w:val="000000" w:themeColor="text1"/>
                <w:sz w:val="28"/>
                <w:szCs w:val="28"/>
                <w:u w:val="single"/>
              </w:rPr>
            </w:pPr>
            <w:r w:rsidRPr="00B25452">
              <w:rPr>
                <w:rFonts w:ascii="Times New Roman" w:eastAsia="標楷體" w:hAnsi="Times New Roman" w:cs="Times New Roman"/>
                <w:color w:val="000000" w:themeColor="text1"/>
                <w:sz w:val="28"/>
                <w:szCs w:val="28"/>
                <w:u w:val="single"/>
              </w:rPr>
              <w:t>願</w:t>
            </w:r>
          </w:p>
          <w:p w14:paraId="3ED1D476" w14:textId="77777777" w:rsidR="00542BEC" w:rsidRPr="00B25452" w:rsidRDefault="00542BEC" w:rsidP="00560FD1">
            <w:pPr>
              <w:snapToGrid w:val="0"/>
              <w:ind w:leftChars="64" w:left="440" w:rightChars="11" w:right="26" w:hangingChars="102" w:hanging="286"/>
              <w:rPr>
                <w:rFonts w:ascii="Times New Roman" w:eastAsia="標楷體" w:hAnsi="Times New Roman" w:cs="Times New Roman"/>
                <w:color w:val="000000" w:themeColor="text1"/>
                <w:sz w:val="28"/>
                <w:szCs w:val="28"/>
                <w:u w:val="single"/>
              </w:rPr>
            </w:pPr>
            <w:r w:rsidRPr="00B25452">
              <w:rPr>
                <w:rFonts w:ascii="Times New Roman" w:eastAsia="標楷體" w:hAnsi="Times New Roman" w:cs="Times New Roman"/>
                <w:color w:val="000000" w:themeColor="text1"/>
                <w:sz w:val="28"/>
                <w:szCs w:val="28"/>
                <w:u w:val="single"/>
              </w:rPr>
              <w:t>性</w:t>
            </w:r>
          </w:p>
        </w:tc>
        <w:tc>
          <w:tcPr>
            <w:tcW w:w="2339" w:type="dxa"/>
            <w:gridSpan w:val="4"/>
            <w:tcBorders>
              <w:top w:val="single" w:sz="4" w:space="0" w:color="auto"/>
              <w:left w:val="single" w:sz="4" w:space="0" w:color="auto"/>
              <w:bottom w:val="single" w:sz="4" w:space="0" w:color="auto"/>
              <w:right w:val="single" w:sz="4" w:space="0" w:color="auto"/>
            </w:tcBorders>
          </w:tcPr>
          <w:p w14:paraId="12D0829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sym w:font="Wingdings 2" w:char="F052"/>
            </w:r>
            <w:r w:rsidRPr="00B25452">
              <w:rPr>
                <w:rFonts w:ascii="Times New Roman" w:eastAsia="標楷體" w:hAnsi="Times New Roman" w:cs="Times New Roman"/>
                <w:color w:val="000000" w:themeColor="text1"/>
                <w:sz w:val="28"/>
                <w:szCs w:val="28"/>
              </w:rPr>
              <w:t xml:space="preserve"> HACCP</w:t>
            </w:r>
          </w:p>
        </w:tc>
        <w:tc>
          <w:tcPr>
            <w:tcW w:w="2286" w:type="dxa"/>
            <w:gridSpan w:val="3"/>
            <w:tcBorders>
              <w:top w:val="single" w:sz="4" w:space="0" w:color="auto"/>
              <w:left w:val="single" w:sz="4" w:space="0" w:color="auto"/>
              <w:bottom w:val="single" w:sz="4" w:space="0" w:color="auto"/>
              <w:right w:val="single" w:sz="4" w:space="0" w:color="auto"/>
            </w:tcBorders>
          </w:tcPr>
          <w:p w14:paraId="642EBEE2"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ISO 22000 </w:t>
            </w:r>
          </w:p>
        </w:tc>
        <w:tc>
          <w:tcPr>
            <w:tcW w:w="2563" w:type="dxa"/>
            <w:gridSpan w:val="2"/>
            <w:tcBorders>
              <w:top w:val="single" w:sz="4" w:space="0" w:color="auto"/>
              <w:left w:val="single" w:sz="4" w:space="0" w:color="auto"/>
              <w:bottom w:val="single" w:sz="4" w:space="0" w:color="auto"/>
              <w:right w:val="single" w:sz="4" w:space="0" w:color="auto"/>
            </w:tcBorders>
          </w:tcPr>
          <w:p w14:paraId="705DD0BF"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FSSC 22000</w:t>
            </w:r>
          </w:p>
        </w:tc>
      </w:tr>
      <w:tr w:rsidR="00542BEC" w:rsidRPr="00B25452" w14:paraId="4735A066" w14:textId="77777777" w:rsidTr="00560FD1">
        <w:trPr>
          <w:cantSplit/>
          <w:trHeight w:val="454"/>
          <w:jc w:val="center"/>
        </w:trPr>
        <w:tc>
          <w:tcPr>
            <w:tcW w:w="562" w:type="dxa"/>
            <w:vMerge/>
            <w:vAlign w:val="center"/>
          </w:tcPr>
          <w:p w14:paraId="4F826EBA"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Merge/>
            <w:tcBorders>
              <w:right w:val="single" w:sz="4" w:space="0" w:color="auto"/>
            </w:tcBorders>
            <w:vAlign w:val="center"/>
          </w:tcPr>
          <w:p w14:paraId="59DEBC12" w14:textId="77777777" w:rsidR="00542BEC" w:rsidRPr="00B25452" w:rsidRDefault="00542BEC" w:rsidP="00560FD1">
            <w:pPr>
              <w:snapToGrid w:val="0"/>
              <w:ind w:leftChars="35" w:left="84" w:rightChars="50" w:right="120" w:firstLineChars="113" w:firstLine="316"/>
              <w:jc w:val="both"/>
              <w:rPr>
                <w:rFonts w:ascii="Times New Roman" w:eastAsia="標楷體" w:hAnsi="Times New Roman" w:cs="Times New Roman"/>
                <w:color w:val="000000" w:themeColor="text1"/>
                <w:sz w:val="28"/>
                <w:szCs w:val="28"/>
              </w:rPr>
            </w:pPr>
          </w:p>
        </w:tc>
        <w:tc>
          <w:tcPr>
            <w:tcW w:w="567" w:type="dxa"/>
            <w:vMerge/>
            <w:tcBorders>
              <w:top w:val="single" w:sz="4" w:space="0" w:color="auto"/>
              <w:left w:val="single" w:sz="4" w:space="0" w:color="auto"/>
              <w:bottom w:val="single" w:sz="4" w:space="0" w:color="auto"/>
              <w:right w:val="single" w:sz="4" w:space="0" w:color="auto"/>
            </w:tcBorders>
          </w:tcPr>
          <w:p w14:paraId="50E1EAF6"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c>
          <w:tcPr>
            <w:tcW w:w="2339" w:type="dxa"/>
            <w:gridSpan w:val="4"/>
            <w:tcBorders>
              <w:top w:val="single" w:sz="4" w:space="0" w:color="auto"/>
              <w:left w:val="single" w:sz="4" w:space="0" w:color="auto"/>
              <w:bottom w:val="single" w:sz="4" w:space="0" w:color="auto"/>
              <w:right w:val="single" w:sz="4" w:space="0" w:color="auto"/>
            </w:tcBorders>
          </w:tcPr>
          <w:p w14:paraId="05FFB2D7"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CAS</w:t>
            </w:r>
            <w:r w:rsidRPr="00B25452">
              <w:rPr>
                <w:rFonts w:ascii="Times New Roman" w:eastAsia="標楷體" w:hAnsi="Times New Roman" w:cs="Times New Roman"/>
                <w:color w:val="000000" w:themeColor="text1"/>
                <w:sz w:val="28"/>
                <w:szCs w:val="28"/>
              </w:rPr>
              <w:cr/>
              <w:t xml:space="preserve"> </w:t>
            </w:r>
          </w:p>
        </w:tc>
        <w:tc>
          <w:tcPr>
            <w:tcW w:w="2286" w:type="dxa"/>
            <w:gridSpan w:val="3"/>
            <w:tcBorders>
              <w:top w:val="single" w:sz="4" w:space="0" w:color="auto"/>
              <w:left w:val="single" w:sz="4" w:space="0" w:color="auto"/>
              <w:bottom w:val="single" w:sz="4" w:space="0" w:color="auto"/>
              <w:right w:val="single" w:sz="4" w:space="0" w:color="auto"/>
            </w:tcBorders>
          </w:tcPr>
          <w:p w14:paraId="3D7CA2EB"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TQF</w:t>
            </w:r>
          </w:p>
        </w:tc>
        <w:tc>
          <w:tcPr>
            <w:tcW w:w="2563" w:type="dxa"/>
            <w:gridSpan w:val="2"/>
            <w:tcBorders>
              <w:top w:val="single" w:sz="4" w:space="0" w:color="auto"/>
              <w:left w:val="single" w:sz="4" w:space="0" w:color="auto"/>
              <w:bottom w:val="single" w:sz="4" w:space="0" w:color="auto"/>
              <w:right w:val="single" w:sz="4" w:space="0" w:color="auto"/>
            </w:tcBorders>
          </w:tcPr>
          <w:p w14:paraId="7182EFC7"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BRCGS</w:t>
            </w:r>
          </w:p>
        </w:tc>
      </w:tr>
      <w:tr w:rsidR="00542BEC" w:rsidRPr="00B25452" w14:paraId="6E1851D0" w14:textId="77777777" w:rsidTr="00560FD1">
        <w:trPr>
          <w:cantSplit/>
          <w:trHeight w:val="454"/>
          <w:jc w:val="center"/>
        </w:trPr>
        <w:tc>
          <w:tcPr>
            <w:tcW w:w="562" w:type="dxa"/>
            <w:vMerge/>
            <w:vAlign w:val="center"/>
          </w:tcPr>
          <w:p w14:paraId="6F5753AD"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vMerge/>
            <w:tcBorders>
              <w:right w:val="single" w:sz="4" w:space="0" w:color="auto"/>
            </w:tcBorders>
            <w:vAlign w:val="center"/>
          </w:tcPr>
          <w:p w14:paraId="0431FFE6" w14:textId="77777777" w:rsidR="00542BEC" w:rsidRPr="00B25452" w:rsidRDefault="00542BEC" w:rsidP="00560FD1">
            <w:pPr>
              <w:snapToGrid w:val="0"/>
              <w:ind w:leftChars="35" w:left="84" w:rightChars="50" w:right="120" w:firstLineChars="113" w:firstLine="316"/>
              <w:jc w:val="both"/>
              <w:rPr>
                <w:rFonts w:ascii="Times New Roman" w:eastAsia="標楷體" w:hAnsi="Times New Roman" w:cs="Times New Roman"/>
                <w:color w:val="000000" w:themeColor="text1"/>
                <w:sz w:val="28"/>
                <w:szCs w:val="28"/>
              </w:rPr>
            </w:pPr>
          </w:p>
        </w:tc>
        <w:tc>
          <w:tcPr>
            <w:tcW w:w="567" w:type="dxa"/>
            <w:vMerge/>
            <w:tcBorders>
              <w:top w:val="single" w:sz="4" w:space="0" w:color="auto"/>
              <w:left w:val="single" w:sz="4" w:space="0" w:color="auto"/>
              <w:bottom w:val="single" w:sz="4" w:space="0" w:color="auto"/>
              <w:right w:val="single" w:sz="4" w:space="0" w:color="auto"/>
            </w:tcBorders>
          </w:tcPr>
          <w:p w14:paraId="0D32CB56"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p>
        </w:tc>
        <w:tc>
          <w:tcPr>
            <w:tcW w:w="2339" w:type="dxa"/>
            <w:gridSpan w:val="4"/>
            <w:tcBorders>
              <w:top w:val="single" w:sz="4" w:space="0" w:color="auto"/>
              <w:left w:val="single" w:sz="4" w:space="0" w:color="auto"/>
              <w:bottom w:val="single" w:sz="4" w:space="0" w:color="auto"/>
              <w:right w:val="single" w:sz="4" w:space="0" w:color="auto"/>
            </w:tcBorders>
          </w:tcPr>
          <w:p w14:paraId="70AF5F3B"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SQF</w:t>
            </w:r>
          </w:p>
        </w:tc>
        <w:tc>
          <w:tcPr>
            <w:tcW w:w="2299" w:type="dxa"/>
            <w:gridSpan w:val="4"/>
            <w:tcBorders>
              <w:top w:val="single" w:sz="4" w:space="0" w:color="auto"/>
              <w:left w:val="single" w:sz="4" w:space="0" w:color="auto"/>
              <w:bottom w:val="single" w:sz="4" w:space="0" w:color="auto"/>
              <w:right w:val="single" w:sz="4" w:space="0" w:color="auto"/>
            </w:tcBorders>
          </w:tcPr>
          <w:p w14:paraId="12E55518"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其他</w:t>
            </w:r>
            <w:r w:rsidRPr="00B25452">
              <w:rPr>
                <w:rFonts w:ascii="Times New Roman" w:eastAsia="標楷體" w:hAnsi="Times New Roman" w:cs="Times New Roman"/>
                <w:color w:val="000000" w:themeColor="text1"/>
                <w:sz w:val="28"/>
                <w:szCs w:val="28"/>
                <w:u w:val="thick"/>
              </w:rPr>
              <w:t xml:space="preserve">                </w:t>
            </w:r>
          </w:p>
        </w:tc>
        <w:tc>
          <w:tcPr>
            <w:tcW w:w="2550" w:type="dxa"/>
            <w:tcBorders>
              <w:top w:val="single" w:sz="4" w:space="0" w:color="auto"/>
              <w:left w:val="single" w:sz="4" w:space="0" w:color="auto"/>
              <w:bottom w:val="single" w:sz="4" w:space="0" w:color="auto"/>
              <w:right w:val="single" w:sz="4" w:space="0" w:color="auto"/>
            </w:tcBorders>
          </w:tcPr>
          <w:p w14:paraId="02FE3A89" w14:textId="77777777" w:rsidR="00542BEC" w:rsidRPr="00B25452" w:rsidRDefault="00542BEC" w:rsidP="00560FD1">
            <w:pPr>
              <w:snapToGrid w:val="0"/>
              <w:ind w:leftChars="64" w:left="154"/>
              <w:jc w:val="both"/>
              <w:rPr>
                <w:rFonts w:ascii="Times New Roman" w:eastAsia="標楷體" w:hAnsi="Times New Roman" w:cs="Times New Roman"/>
                <w:color w:val="000000" w:themeColor="text1"/>
                <w:sz w:val="28"/>
                <w:szCs w:val="28"/>
                <w:u w:val="single"/>
              </w:rPr>
            </w:pPr>
          </w:p>
        </w:tc>
      </w:tr>
      <w:tr w:rsidR="00542BEC" w:rsidRPr="00B25452" w14:paraId="5749DBDF" w14:textId="77777777" w:rsidTr="00560FD1">
        <w:trPr>
          <w:cantSplit/>
          <w:trHeight w:val="386"/>
          <w:jc w:val="center"/>
        </w:trPr>
        <w:tc>
          <w:tcPr>
            <w:tcW w:w="562" w:type="dxa"/>
            <w:vMerge/>
            <w:vAlign w:val="center"/>
          </w:tcPr>
          <w:p w14:paraId="360793AC"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2127" w:type="dxa"/>
            <w:tcBorders>
              <w:right w:val="single" w:sz="4" w:space="0" w:color="auto"/>
            </w:tcBorders>
            <w:vAlign w:val="center"/>
          </w:tcPr>
          <w:p w14:paraId="5BB908AC" w14:textId="77777777" w:rsidR="00542BEC" w:rsidRPr="00B25452" w:rsidRDefault="00542BEC" w:rsidP="00560FD1">
            <w:pPr>
              <w:snapToGrid w:val="0"/>
              <w:ind w:leftChars="35" w:left="84" w:rightChars="50" w:right="12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設置實驗室</w:t>
            </w:r>
          </w:p>
        </w:tc>
        <w:tc>
          <w:tcPr>
            <w:tcW w:w="2125" w:type="dxa"/>
            <w:gridSpan w:val="3"/>
            <w:tcBorders>
              <w:top w:val="single" w:sz="4" w:space="0" w:color="auto"/>
              <w:left w:val="single" w:sz="4" w:space="0" w:color="auto"/>
              <w:bottom w:val="single" w:sz="4" w:space="0" w:color="auto"/>
              <w:right w:val="nil"/>
            </w:tcBorders>
            <w:vAlign w:val="center"/>
          </w:tcPr>
          <w:p w14:paraId="648E8A7F" w14:textId="77777777" w:rsidR="00542BEC" w:rsidRPr="00B25452" w:rsidRDefault="00542BEC" w:rsidP="00560FD1">
            <w:pPr>
              <w:snapToGrid w:val="0"/>
              <w:ind w:leftChars="64" w:left="154"/>
              <w:rPr>
                <w:rFonts w:ascii="Times New Roman" w:eastAsia="標楷體" w:hAnsi="Times New Roman" w:cs="Times New Roman"/>
                <w:color w:val="000000" w:themeColor="text1"/>
                <w:sz w:val="28"/>
                <w:szCs w:val="28"/>
              </w:rPr>
            </w:pP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有</w:t>
            </w:r>
            <w:r w:rsidRPr="00B25452">
              <w:rPr>
                <w:rFonts w:ascii="Times New Roman" w:eastAsia="標楷體" w:hAnsi="Times New Roman" w:cs="Times New Roman"/>
                <w:color w:val="000000" w:themeColor="text1"/>
                <w:sz w:val="28"/>
                <w:szCs w:val="28"/>
              </w:rPr>
              <w:t xml:space="preserve"> / </w:t>
            </w:r>
            <w:r w:rsidRPr="00B25452">
              <w:rPr>
                <w:rFonts w:ascii="Times New Roman" w:eastAsia="標楷體" w:hAnsi="Times New Roman" w:cs="Times New Roman"/>
                <w:color w:val="000000" w:themeColor="text1"/>
                <w:sz w:val="28"/>
                <w:szCs w:val="28"/>
              </w:rPr>
              <w:sym w:font="Wingdings 2" w:char="F052"/>
            </w:r>
            <w:r w:rsidRPr="00B25452">
              <w:rPr>
                <w:rFonts w:ascii="Times New Roman" w:eastAsia="標楷體" w:hAnsi="Times New Roman" w:cs="Times New Roman"/>
                <w:color w:val="000000" w:themeColor="text1"/>
                <w:sz w:val="28"/>
                <w:szCs w:val="28"/>
              </w:rPr>
              <w:t xml:space="preserve"> </w:t>
            </w:r>
            <w:r w:rsidRPr="00B25452">
              <w:rPr>
                <w:rFonts w:ascii="Times New Roman" w:eastAsia="標楷體" w:hAnsi="Times New Roman" w:cs="Times New Roman"/>
                <w:color w:val="000000" w:themeColor="text1"/>
                <w:sz w:val="28"/>
                <w:szCs w:val="28"/>
              </w:rPr>
              <w:t>無</w:t>
            </w:r>
          </w:p>
        </w:tc>
        <w:tc>
          <w:tcPr>
            <w:tcW w:w="5630" w:type="dxa"/>
            <w:gridSpan w:val="7"/>
            <w:tcBorders>
              <w:top w:val="single" w:sz="4" w:space="0" w:color="auto"/>
              <w:left w:val="nil"/>
              <w:bottom w:val="single" w:sz="4" w:space="0" w:color="auto"/>
              <w:right w:val="single" w:sz="4" w:space="0" w:color="auto"/>
            </w:tcBorders>
            <w:vAlign w:val="center"/>
          </w:tcPr>
          <w:p w14:paraId="4B640613" w14:textId="77777777" w:rsidR="00542BEC" w:rsidRPr="00B25452" w:rsidRDefault="00542BEC" w:rsidP="00560FD1">
            <w:pPr>
              <w:snapToGrid w:val="0"/>
              <w:ind w:leftChars="64" w:left="154" w:firstLineChars="68" w:firstLine="190"/>
              <w:jc w:val="both"/>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實驗室認證：</w:t>
            </w:r>
            <w:r w:rsidRPr="00B25452">
              <w:rPr>
                <w:rFonts w:ascii="Segoe UI Symbol" w:eastAsia="標楷體" w:hAnsi="Segoe UI Symbol" w:cs="Segoe UI Symbol"/>
                <w:color w:val="000000" w:themeColor="text1"/>
                <w:sz w:val="28"/>
                <w:szCs w:val="28"/>
              </w:rPr>
              <w:t>☐</w:t>
            </w:r>
            <w:r w:rsidRPr="00B25452">
              <w:rPr>
                <w:rFonts w:ascii="Times New Roman" w:eastAsia="標楷體" w:hAnsi="Times New Roman" w:cs="Times New Roman"/>
                <w:color w:val="000000" w:themeColor="text1"/>
                <w:sz w:val="28"/>
                <w:szCs w:val="28"/>
              </w:rPr>
              <w:t xml:space="preserve"> TFDA</w:t>
            </w:r>
            <w:r w:rsidRPr="00B25452">
              <w:rPr>
                <w:rFonts w:ascii="Times New Roman" w:eastAsia="標楷體" w:hAnsi="Times New Roman" w:cs="Times New Roman"/>
                <w:color w:val="000000" w:themeColor="text1"/>
                <w:sz w:val="28"/>
                <w:szCs w:val="28"/>
              </w:rPr>
              <w:t>或</w:t>
            </w:r>
            <w:r w:rsidRPr="00B25452">
              <w:rPr>
                <w:rFonts w:ascii="Times New Roman" w:eastAsia="標楷體" w:hAnsi="Times New Roman" w:cs="Times New Roman"/>
                <w:color w:val="000000" w:themeColor="text1"/>
                <w:sz w:val="28"/>
                <w:szCs w:val="28"/>
              </w:rPr>
              <w:t>TAF</w:t>
            </w:r>
            <w:r w:rsidRPr="00B25452">
              <w:rPr>
                <w:rFonts w:ascii="Times New Roman" w:eastAsia="標楷體" w:hAnsi="Times New Roman" w:cs="Times New Roman"/>
                <w:color w:val="000000" w:themeColor="text1"/>
                <w:sz w:val="28"/>
                <w:szCs w:val="28"/>
              </w:rPr>
              <w:t>認證實驗室</w:t>
            </w:r>
          </w:p>
        </w:tc>
      </w:tr>
      <w:tr w:rsidR="00542BEC" w:rsidRPr="00B25452" w14:paraId="0AF98FFD" w14:textId="77777777" w:rsidTr="00560FD1">
        <w:trPr>
          <w:cantSplit/>
          <w:trHeight w:val="397"/>
          <w:jc w:val="center"/>
        </w:trPr>
        <w:tc>
          <w:tcPr>
            <w:tcW w:w="562" w:type="dxa"/>
            <w:vMerge/>
            <w:vAlign w:val="center"/>
          </w:tcPr>
          <w:p w14:paraId="4784D31A"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3111" w:type="dxa"/>
            <w:gridSpan w:val="3"/>
            <w:tcBorders>
              <w:right w:val="single" w:sz="4" w:space="0" w:color="auto"/>
            </w:tcBorders>
            <w:shd w:val="clear" w:color="auto" w:fill="auto"/>
            <w:vAlign w:val="center"/>
          </w:tcPr>
          <w:p w14:paraId="4DA36529" w14:textId="77777777" w:rsidR="00542BEC" w:rsidRPr="00B25452" w:rsidRDefault="00542BEC" w:rsidP="00560FD1">
            <w:pPr>
              <w:snapToGrid w:val="0"/>
              <w:ind w:leftChars="64" w:left="154" w:rightChars="50" w:right="120" w:firstLineChars="37" w:firstLine="104"/>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產品類別</w:t>
            </w:r>
          </w:p>
        </w:tc>
        <w:tc>
          <w:tcPr>
            <w:tcW w:w="3111" w:type="dxa"/>
            <w:gridSpan w:val="4"/>
            <w:tcBorders>
              <w:top w:val="single" w:sz="4" w:space="0" w:color="auto"/>
              <w:left w:val="single" w:sz="4" w:space="0" w:color="auto"/>
              <w:right w:val="single" w:sz="4" w:space="0" w:color="auto"/>
            </w:tcBorders>
            <w:vAlign w:val="center"/>
          </w:tcPr>
          <w:p w14:paraId="106CB222" w14:textId="77777777" w:rsidR="00542BEC" w:rsidRPr="00B25452" w:rsidRDefault="00542BEC" w:rsidP="00560FD1">
            <w:pPr>
              <w:snapToGrid w:val="0"/>
              <w:ind w:leftChars="64" w:left="154" w:rightChars="50" w:right="120" w:firstLineChars="37" w:firstLine="104"/>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生產品項</w:t>
            </w:r>
          </w:p>
        </w:tc>
        <w:tc>
          <w:tcPr>
            <w:tcW w:w="3660" w:type="dxa"/>
            <w:gridSpan w:val="4"/>
            <w:tcBorders>
              <w:top w:val="single" w:sz="4" w:space="0" w:color="auto"/>
              <w:left w:val="single" w:sz="4" w:space="0" w:color="auto"/>
              <w:right w:val="single" w:sz="4" w:space="0" w:color="auto"/>
            </w:tcBorders>
            <w:vAlign w:val="center"/>
          </w:tcPr>
          <w:p w14:paraId="34FA8CD5" w14:textId="77777777" w:rsidR="00542BEC" w:rsidRPr="00B25452" w:rsidRDefault="00542BEC" w:rsidP="00560FD1">
            <w:pPr>
              <w:snapToGrid w:val="0"/>
              <w:ind w:leftChars="64" w:left="154" w:rightChars="50" w:right="120"/>
              <w:jc w:val="distribute"/>
              <w:rPr>
                <w:rFonts w:ascii="Times New Roman" w:eastAsia="標楷體" w:hAnsi="Times New Roman" w:cs="Times New Roman"/>
                <w:color w:val="000000" w:themeColor="text1"/>
                <w:sz w:val="28"/>
                <w:szCs w:val="28"/>
              </w:rPr>
            </w:pPr>
            <w:r w:rsidRPr="00B25452">
              <w:rPr>
                <w:rFonts w:ascii="Times New Roman" w:eastAsia="標楷體" w:hAnsi="Times New Roman" w:cs="Times New Roman"/>
                <w:color w:val="000000" w:themeColor="text1"/>
                <w:sz w:val="28"/>
                <w:szCs w:val="28"/>
              </w:rPr>
              <w:t>原料種類</w:t>
            </w:r>
          </w:p>
        </w:tc>
      </w:tr>
      <w:tr w:rsidR="00542BEC" w:rsidRPr="00B25452" w14:paraId="190B395F" w14:textId="77777777" w:rsidTr="00560FD1">
        <w:trPr>
          <w:cantSplit/>
          <w:trHeight w:val="699"/>
          <w:jc w:val="center"/>
        </w:trPr>
        <w:tc>
          <w:tcPr>
            <w:tcW w:w="562" w:type="dxa"/>
            <w:vMerge/>
            <w:vAlign w:val="center"/>
          </w:tcPr>
          <w:p w14:paraId="231590C3" w14:textId="77777777" w:rsidR="00542BEC" w:rsidRPr="00B25452" w:rsidRDefault="00542BEC" w:rsidP="00560FD1">
            <w:pPr>
              <w:snapToGrid w:val="0"/>
              <w:ind w:leftChars="64" w:left="154"/>
              <w:rPr>
                <w:rFonts w:ascii="Times New Roman" w:eastAsia="標楷體" w:hAnsi="Times New Roman" w:cs="Times New Roman"/>
                <w:b/>
                <w:color w:val="000000" w:themeColor="text1"/>
                <w:sz w:val="28"/>
                <w:szCs w:val="28"/>
              </w:rPr>
            </w:pPr>
          </w:p>
        </w:tc>
        <w:tc>
          <w:tcPr>
            <w:tcW w:w="3111" w:type="dxa"/>
            <w:gridSpan w:val="3"/>
            <w:tcBorders>
              <w:right w:val="single" w:sz="4" w:space="0" w:color="auto"/>
            </w:tcBorders>
            <w:shd w:val="clear" w:color="auto" w:fill="auto"/>
            <w:vAlign w:val="center"/>
          </w:tcPr>
          <w:p w14:paraId="0D5F56FE" w14:textId="33B8B6AF" w:rsidR="00542BEC" w:rsidRPr="00B25452" w:rsidRDefault="00542BEC" w:rsidP="00560FD1">
            <w:pPr>
              <w:snapToGrid w:val="0"/>
              <w:ind w:leftChars="64" w:left="154" w:rightChars="47" w:right="113"/>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蔬菜</w:t>
            </w:r>
          </w:p>
        </w:tc>
        <w:tc>
          <w:tcPr>
            <w:tcW w:w="3111" w:type="dxa"/>
            <w:gridSpan w:val="4"/>
            <w:tcBorders>
              <w:top w:val="single" w:sz="4" w:space="0" w:color="auto"/>
              <w:left w:val="single" w:sz="4" w:space="0" w:color="auto"/>
              <w:right w:val="single" w:sz="4" w:space="0" w:color="auto"/>
            </w:tcBorders>
            <w:vAlign w:val="center"/>
          </w:tcPr>
          <w:p w14:paraId="1D99130F" w14:textId="4B482A54" w:rsidR="00542BEC" w:rsidRPr="00B25452" w:rsidRDefault="00542BEC" w:rsidP="00542BEC">
            <w:pPr>
              <w:snapToGrid w:val="0"/>
              <w:ind w:leftChars="64" w:left="154"/>
              <w:jc w:val="center"/>
              <w:rPr>
                <w:rFonts w:ascii="Times New Roman" w:eastAsia="標楷體" w:hAnsi="Times New Roman" w:cs="Times New Roman" w:hint="eastAsia"/>
                <w:color w:val="000000" w:themeColor="text1"/>
                <w:sz w:val="28"/>
                <w:szCs w:val="28"/>
              </w:rPr>
            </w:pPr>
            <w:r>
              <w:rPr>
                <w:rFonts w:ascii="Times New Roman" w:eastAsia="標楷體" w:hAnsi="Times New Roman" w:cs="Times New Roman" w:hint="eastAsia"/>
                <w:color w:val="000000" w:themeColor="text1"/>
                <w:sz w:val="28"/>
                <w:szCs w:val="28"/>
              </w:rPr>
              <w:t>截切蔬菜</w:t>
            </w:r>
          </w:p>
        </w:tc>
        <w:tc>
          <w:tcPr>
            <w:tcW w:w="3660" w:type="dxa"/>
            <w:gridSpan w:val="4"/>
            <w:tcBorders>
              <w:top w:val="single" w:sz="4" w:space="0" w:color="auto"/>
              <w:left w:val="single" w:sz="4" w:space="0" w:color="auto"/>
              <w:right w:val="single" w:sz="4" w:space="0" w:color="auto"/>
            </w:tcBorders>
            <w:vAlign w:val="center"/>
          </w:tcPr>
          <w:p w14:paraId="147CF68D" w14:textId="3FAA68C7" w:rsidR="00542BEC" w:rsidRPr="00B25452" w:rsidRDefault="00542BEC" w:rsidP="00560FD1">
            <w:pPr>
              <w:snapToGrid w:val="0"/>
              <w:ind w:rightChars="33" w:right="79"/>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國產蔬菜</w:t>
            </w:r>
          </w:p>
        </w:tc>
      </w:tr>
      <w:bookmarkEnd w:id="1"/>
    </w:tbl>
    <w:p w14:paraId="30D99838" w14:textId="77777777" w:rsidR="00542BEC" w:rsidRDefault="00542BEC" w:rsidP="0079665B">
      <w:pPr>
        <w:ind w:rightChars="135" w:right="324"/>
        <w:rPr>
          <w:rFonts w:hint="eastAsia"/>
        </w:rPr>
      </w:pPr>
    </w:p>
    <w:p w14:paraId="6052DD2F" w14:textId="3C872E53" w:rsidR="00542BEC" w:rsidRPr="00B25452" w:rsidRDefault="00AE77A6" w:rsidP="00542BEC">
      <w:pPr>
        <w:spacing w:line="555" w:lineRule="exact"/>
        <w:ind w:left="33"/>
        <w:jc w:val="center"/>
        <w:rPr>
          <w:rFonts w:ascii="Times New Roman" w:eastAsia="標楷體" w:hAnsi="Times New Roman" w:cs="Times New Roman"/>
          <w:sz w:val="40"/>
        </w:rPr>
      </w:pPr>
      <w:r>
        <w:rPr>
          <w:rFonts w:ascii="Times New Roman" w:eastAsia="標楷體" w:hAnsi="Times New Roman" w:cs="Times New Roman" w:hint="eastAsia"/>
          <w:spacing w:val="-4"/>
          <w:sz w:val="40"/>
        </w:rPr>
        <w:lastRenderedPageBreak/>
        <w:t>菜菜</w:t>
      </w:r>
      <w:r w:rsidR="00542BEC" w:rsidRPr="00B25452">
        <w:rPr>
          <w:rFonts w:ascii="Times New Roman" w:eastAsia="標楷體" w:hAnsi="Times New Roman" w:cs="Times New Roman"/>
          <w:spacing w:val="-4"/>
          <w:sz w:val="40"/>
        </w:rPr>
        <w:t>食品有限公司</w:t>
      </w:r>
    </w:p>
    <w:p w14:paraId="65FC48BC" w14:textId="77777777" w:rsidR="00542BEC" w:rsidRPr="00B25452" w:rsidRDefault="00542BEC" w:rsidP="00542BEC">
      <w:pPr>
        <w:spacing w:before="4"/>
        <w:rPr>
          <w:rFonts w:ascii="Times New Roman" w:eastAsia="標楷體" w:hAnsi="Times New Roman" w:cs="Times New Roman"/>
          <w:sz w:val="11"/>
        </w:rPr>
      </w:pPr>
    </w:p>
    <w:tbl>
      <w:tblPr>
        <w:tblStyle w:val="TableNormal"/>
        <w:tblW w:w="0" w:type="auto"/>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0"/>
        <w:gridCol w:w="1433"/>
        <w:gridCol w:w="4169"/>
        <w:gridCol w:w="1073"/>
        <w:gridCol w:w="717"/>
        <w:gridCol w:w="537"/>
        <w:gridCol w:w="919"/>
      </w:tblGrid>
      <w:tr w:rsidR="00542BEC" w:rsidRPr="00B25452" w14:paraId="70B6FA12" w14:textId="77777777" w:rsidTr="00AE77A6">
        <w:trPr>
          <w:trHeight w:val="460"/>
        </w:trPr>
        <w:tc>
          <w:tcPr>
            <w:tcW w:w="1500" w:type="dxa"/>
          </w:tcPr>
          <w:p w14:paraId="1A7F4D62" w14:textId="77777777" w:rsidR="00542BEC" w:rsidRPr="00B25452" w:rsidRDefault="00542BEC" w:rsidP="00560FD1">
            <w:pPr>
              <w:pStyle w:val="TableParagraph"/>
              <w:spacing w:before="62"/>
              <w:ind w:left="12"/>
              <w:jc w:val="center"/>
              <w:rPr>
                <w:rFonts w:ascii="Times New Roman" w:eastAsia="標楷體" w:hAnsi="Times New Roman" w:cs="Times New Roman"/>
                <w:sz w:val="24"/>
              </w:rPr>
            </w:pPr>
            <w:r w:rsidRPr="00B25452">
              <w:rPr>
                <w:rFonts w:ascii="Times New Roman" w:eastAsia="標楷體" w:hAnsi="Times New Roman" w:cs="Times New Roman"/>
                <w:spacing w:val="-3"/>
                <w:sz w:val="24"/>
              </w:rPr>
              <w:t>制訂日期</w:t>
            </w:r>
          </w:p>
        </w:tc>
        <w:tc>
          <w:tcPr>
            <w:tcW w:w="1433" w:type="dxa"/>
          </w:tcPr>
          <w:p w14:paraId="20C87076" w14:textId="6F485548" w:rsidR="00542BEC" w:rsidRPr="00B25452" w:rsidRDefault="00542BEC" w:rsidP="00560FD1">
            <w:pPr>
              <w:pStyle w:val="TableParagraph"/>
              <w:spacing w:before="62"/>
              <w:ind w:left="12" w:right="2"/>
              <w:jc w:val="center"/>
              <w:rPr>
                <w:rFonts w:ascii="Times New Roman" w:eastAsia="標楷體" w:hAnsi="Times New Roman" w:cs="Times New Roman" w:hint="eastAsia"/>
                <w:sz w:val="24"/>
                <w:lang w:eastAsia="zh-TW"/>
              </w:rPr>
            </w:pPr>
            <w:r w:rsidRPr="00B25452">
              <w:rPr>
                <w:rFonts w:ascii="Times New Roman" w:eastAsia="標楷體" w:hAnsi="Times New Roman" w:cs="Times New Roman"/>
                <w:spacing w:val="-2"/>
                <w:sz w:val="24"/>
              </w:rPr>
              <w:t>110</w:t>
            </w:r>
            <w:r w:rsidR="00B075DD">
              <w:rPr>
                <w:rFonts w:ascii="Times New Roman" w:eastAsia="標楷體" w:hAnsi="Times New Roman" w:cs="Times New Roman" w:hint="eastAsia"/>
                <w:spacing w:val="-2"/>
                <w:sz w:val="24"/>
                <w:lang w:eastAsia="zh-TW"/>
              </w:rPr>
              <w:t>.10.12</w:t>
            </w:r>
          </w:p>
        </w:tc>
        <w:tc>
          <w:tcPr>
            <w:tcW w:w="4169" w:type="dxa"/>
            <w:vMerge w:val="restart"/>
          </w:tcPr>
          <w:p w14:paraId="448F19C3" w14:textId="77777777" w:rsidR="00542BEC" w:rsidRPr="00B25452" w:rsidRDefault="00542BEC" w:rsidP="00560FD1">
            <w:pPr>
              <w:pStyle w:val="TableParagraph"/>
              <w:spacing w:before="35" w:line="431" w:lineRule="exact"/>
              <w:ind w:left="1047"/>
              <w:rPr>
                <w:rFonts w:ascii="Times New Roman" w:eastAsia="標楷體" w:hAnsi="Times New Roman" w:cs="Times New Roman"/>
                <w:sz w:val="32"/>
              </w:rPr>
            </w:pPr>
            <w:r w:rsidRPr="00B25452">
              <w:rPr>
                <w:rFonts w:ascii="Times New Roman" w:eastAsia="標楷體" w:hAnsi="Times New Roman" w:cs="Times New Roman"/>
                <w:spacing w:val="32"/>
                <w:sz w:val="32"/>
              </w:rPr>
              <w:t>肉品</w:t>
            </w:r>
            <w:r w:rsidRPr="00B25452">
              <w:rPr>
                <w:rFonts w:ascii="Times New Roman" w:eastAsia="標楷體" w:hAnsi="Times New Roman" w:cs="Times New Roman"/>
                <w:sz w:val="32"/>
              </w:rPr>
              <w:t>HACCP</w:t>
            </w:r>
            <w:r w:rsidRPr="00B25452">
              <w:rPr>
                <w:rFonts w:ascii="Times New Roman" w:eastAsia="標楷體" w:hAnsi="Times New Roman" w:cs="Times New Roman"/>
                <w:spacing w:val="-30"/>
                <w:sz w:val="32"/>
              </w:rPr>
              <w:t xml:space="preserve"> </w:t>
            </w:r>
            <w:r w:rsidRPr="00B25452">
              <w:rPr>
                <w:rFonts w:ascii="Times New Roman" w:eastAsia="標楷體" w:hAnsi="Times New Roman" w:cs="Times New Roman"/>
                <w:spacing w:val="-30"/>
                <w:sz w:val="32"/>
              </w:rPr>
              <w:t>制度</w:t>
            </w:r>
          </w:p>
          <w:p w14:paraId="40DC1ED6" w14:textId="77777777" w:rsidR="00542BEC" w:rsidRPr="00B25452" w:rsidRDefault="00542BEC" w:rsidP="00560FD1">
            <w:pPr>
              <w:pStyle w:val="TableParagraph"/>
              <w:spacing w:line="431" w:lineRule="exact"/>
              <w:ind w:left="1085"/>
              <w:rPr>
                <w:rFonts w:ascii="Times New Roman" w:eastAsia="標楷體" w:hAnsi="Times New Roman" w:cs="Times New Roman"/>
                <w:sz w:val="32"/>
              </w:rPr>
            </w:pPr>
            <w:r w:rsidRPr="00B25452">
              <w:rPr>
                <w:rFonts w:ascii="Times New Roman" w:eastAsia="標楷體" w:hAnsi="Times New Roman" w:cs="Times New Roman"/>
                <w:spacing w:val="-2"/>
                <w:sz w:val="32"/>
              </w:rPr>
              <w:t>HACCP</w:t>
            </w:r>
            <w:r w:rsidRPr="00B25452">
              <w:rPr>
                <w:rFonts w:ascii="Times New Roman" w:eastAsia="標楷體" w:hAnsi="Times New Roman" w:cs="Times New Roman"/>
                <w:spacing w:val="-20"/>
                <w:sz w:val="32"/>
              </w:rPr>
              <w:t xml:space="preserve"> </w:t>
            </w:r>
            <w:r w:rsidRPr="00B25452">
              <w:rPr>
                <w:rFonts w:ascii="Times New Roman" w:eastAsia="標楷體" w:hAnsi="Times New Roman" w:cs="Times New Roman"/>
                <w:spacing w:val="-20"/>
                <w:sz w:val="32"/>
              </w:rPr>
              <w:t>管制小組</w:t>
            </w:r>
          </w:p>
        </w:tc>
        <w:tc>
          <w:tcPr>
            <w:tcW w:w="1073" w:type="dxa"/>
          </w:tcPr>
          <w:p w14:paraId="5797DF24" w14:textId="77777777" w:rsidR="00542BEC" w:rsidRPr="00B25452" w:rsidRDefault="00542BEC" w:rsidP="00560FD1">
            <w:pPr>
              <w:pStyle w:val="TableParagraph"/>
              <w:spacing w:before="62"/>
              <w:ind w:left="27" w:right="-15"/>
              <w:jc w:val="center"/>
              <w:rPr>
                <w:rFonts w:ascii="Times New Roman" w:eastAsia="標楷體" w:hAnsi="Times New Roman" w:cs="Times New Roman"/>
                <w:sz w:val="24"/>
              </w:rPr>
            </w:pPr>
            <w:r w:rsidRPr="00B25452">
              <w:rPr>
                <w:rFonts w:ascii="Times New Roman" w:eastAsia="標楷體" w:hAnsi="Times New Roman" w:cs="Times New Roman"/>
                <w:spacing w:val="16"/>
                <w:sz w:val="24"/>
              </w:rPr>
              <w:t>文件編號</w:t>
            </w:r>
          </w:p>
        </w:tc>
        <w:tc>
          <w:tcPr>
            <w:tcW w:w="2173" w:type="dxa"/>
            <w:gridSpan w:val="3"/>
          </w:tcPr>
          <w:p w14:paraId="78585B64" w14:textId="572A37E2" w:rsidR="00542BEC" w:rsidRPr="00861970" w:rsidRDefault="00CD5D6F" w:rsidP="00560FD1">
            <w:pPr>
              <w:pStyle w:val="TableParagraph"/>
              <w:spacing w:before="52"/>
              <w:ind w:left="10"/>
              <w:jc w:val="center"/>
              <w:rPr>
                <w:rFonts w:ascii="Times New Roman" w:eastAsia="標楷體" w:hAnsi="Times New Roman" w:cs="Times New Roman" w:hint="eastAsia"/>
                <w:bCs/>
                <w:sz w:val="28"/>
                <w:lang w:eastAsia="zh-TW"/>
              </w:rPr>
            </w:pPr>
            <w:r>
              <w:rPr>
                <w:rFonts w:ascii="Times New Roman" w:eastAsia="標楷體" w:hAnsi="Times New Roman" w:cs="Times New Roman" w:hint="eastAsia"/>
                <w:bCs/>
                <w:sz w:val="28"/>
                <w:lang w:eastAsia="zh-TW"/>
              </w:rPr>
              <w:t>H.1</w:t>
            </w:r>
          </w:p>
        </w:tc>
      </w:tr>
      <w:tr w:rsidR="00542BEC" w:rsidRPr="00B25452" w14:paraId="21D2B810" w14:textId="77777777" w:rsidTr="00AE77A6">
        <w:trPr>
          <w:trHeight w:val="460"/>
        </w:trPr>
        <w:tc>
          <w:tcPr>
            <w:tcW w:w="1500" w:type="dxa"/>
          </w:tcPr>
          <w:p w14:paraId="36A4705D" w14:textId="77777777" w:rsidR="00542BEC" w:rsidRPr="00B25452" w:rsidRDefault="00542BEC" w:rsidP="00560FD1">
            <w:pPr>
              <w:pStyle w:val="TableParagraph"/>
              <w:spacing w:before="62"/>
              <w:ind w:left="12"/>
              <w:jc w:val="center"/>
              <w:rPr>
                <w:rFonts w:ascii="Times New Roman" w:eastAsia="標楷體" w:hAnsi="Times New Roman" w:cs="Times New Roman"/>
                <w:sz w:val="24"/>
              </w:rPr>
            </w:pPr>
            <w:r w:rsidRPr="00B25452">
              <w:rPr>
                <w:rFonts w:ascii="Times New Roman" w:eastAsia="標楷體" w:hAnsi="Times New Roman" w:cs="Times New Roman"/>
                <w:spacing w:val="-3"/>
                <w:sz w:val="24"/>
              </w:rPr>
              <w:t>制訂單位</w:t>
            </w:r>
          </w:p>
        </w:tc>
        <w:tc>
          <w:tcPr>
            <w:tcW w:w="1433" w:type="dxa"/>
          </w:tcPr>
          <w:p w14:paraId="5D7761F2" w14:textId="77777777" w:rsidR="00542BEC" w:rsidRPr="00B25452" w:rsidRDefault="00542BEC" w:rsidP="00560FD1">
            <w:pPr>
              <w:pStyle w:val="TableParagraph"/>
              <w:spacing w:before="62"/>
              <w:ind w:left="12" w:right="4"/>
              <w:jc w:val="center"/>
              <w:rPr>
                <w:rFonts w:ascii="Times New Roman" w:eastAsia="標楷體" w:hAnsi="Times New Roman" w:cs="Times New Roman"/>
                <w:sz w:val="24"/>
              </w:rPr>
            </w:pPr>
            <w:r w:rsidRPr="00B25452">
              <w:rPr>
                <w:rFonts w:ascii="Times New Roman" w:eastAsia="標楷體" w:hAnsi="Times New Roman" w:cs="Times New Roman"/>
                <w:sz w:val="24"/>
              </w:rPr>
              <w:t>HACCP</w:t>
            </w:r>
            <w:r w:rsidRPr="00B25452">
              <w:rPr>
                <w:rFonts w:ascii="Times New Roman" w:eastAsia="標楷體" w:hAnsi="Times New Roman" w:cs="Times New Roman"/>
                <w:spacing w:val="-24"/>
                <w:sz w:val="24"/>
              </w:rPr>
              <w:t xml:space="preserve"> </w:t>
            </w:r>
            <w:r w:rsidRPr="00B25452">
              <w:rPr>
                <w:rFonts w:ascii="Times New Roman" w:eastAsia="標楷體" w:hAnsi="Times New Roman" w:cs="Times New Roman"/>
                <w:spacing w:val="-24"/>
                <w:sz w:val="24"/>
              </w:rPr>
              <w:t>小組</w:t>
            </w:r>
          </w:p>
        </w:tc>
        <w:tc>
          <w:tcPr>
            <w:tcW w:w="4169" w:type="dxa"/>
            <w:vMerge/>
            <w:tcBorders>
              <w:top w:val="nil"/>
            </w:tcBorders>
          </w:tcPr>
          <w:p w14:paraId="47F569AA" w14:textId="77777777" w:rsidR="00542BEC" w:rsidRPr="00B25452" w:rsidRDefault="00542BEC" w:rsidP="00560FD1">
            <w:pPr>
              <w:rPr>
                <w:rFonts w:ascii="Times New Roman" w:eastAsia="標楷體" w:hAnsi="Times New Roman" w:cs="Times New Roman"/>
                <w:sz w:val="2"/>
                <w:szCs w:val="2"/>
              </w:rPr>
            </w:pPr>
          </w:p>
        </w:tc>
        <w:tc>
          <w:tcPr>
            <w:tcW w:w="1073" w:type="dxa"/>
          </w:tcPr>
          <w:p w14:paraId="2CE3760D" w14:textId="77777777" w:rsidR="00542BEC" w:rsidRPr="00B25452" w:rsidRDefault="00542BEC" w:rsidP="00560FD1">
            <w:pPr>
              <w:pStyle w:val="TableParagraph"/>
              <w:tabs>
                <w:tab w:val="left" w:pos="786"/>
              </w:tabs>
              <w:spacing w:before="62"/>
              <w:ind w:left="9"/>
              <w:jc w:val="center"/>
              <w:rPr>
                <w:rFonts w:ascii="Times New Roman" w:eastAsia="標楷體" w:hAnsi="Times New Roman" w:cs="Times New Roman"/>
                <w:sz w:val="24"/>
              </w:rPr>
            </w:pPr>
            <w:r w:rsidRPr="00B25452">
              <w:rPr>
                <w:rFonts w:ascii="Times New Roman" w:eastAsia="標楷體" w:hAnsi="Times New Roman" w:cs="Times New Roman"/>
                <w:spacing w:val="-10"/>
                <w:sz w:val="24"/>
              </w:rPr>
              <w:t>版</w:t>
            </w:r>
            <w:r w:rsidRPr="00B25452">
              <w:rPr>
                <w:rFonts w:ascii="Times New Roman" w:eastAsia="標楷體" w:hAnsi="Times New Roman" w:cs="Times New Roman"/>
                <w:sz w:val="24"/>
              </w:rPr>
              <w:tab/>
            </w:r>
            <w:r w:rsidRPr="00B25452">
              <w:rPr>
                <w:rFonts w:ascii="Times New Roman" w:eastAsia="標楷體" w:hAnsi="Times New Roman" w:cs="Times New Roman"/>
                <w:spacing w:val="-10"/>
                <w:sz w:val="24"/>
              </w:rPr>
              <w:t>次</w:t>
            </w:r>
          </w:p>
        </w:tc>
        <w:tc>
          <w:tcPr>
            <w:tcW w:w="717" w:type="dxa"/>
          </w:tcPr>
          <w:p w14:paraId="2D349BA7" w14:textId="37B793F3" w:rsidR="00542BEC" w:rsidRPr="00B25452" w:rsidRDefault="00CD5D6F" w:rsidP="00560FD1">
            <w:pPr>
              <w:pStyle w:val="TableParagraph"/>
              <w:spacing w:before="62"/>
              <w:ind w:left="176"/>
              <w:rPr>
                <w:rFonts w:ascii="Times New Roman" w:eastAsia="標楷體" w:hAnsi="Times New Roman" w:cs="Times New Roman" w:hint="eastAsia"/>
                <w:sz w:val="24"/>
                <w:lang w:eastAsia="zh-TW"/>
              </w:rPr>
            </w:pPr>
            <w:r>
              <w:rPr>
                <w:rFonts w:ascii="Times New Roman" w:eastAsia="標楷體" w:hAnsi="Times New Roman" w:cs="Times New Roman" w:hint="eastAsia"/>
                <w:spacing w:val="-5"/>
                <w:sz w:val="24"/>
                <w:lang w:eastAsia="zh-TW"/>
              </w:rPr>
              <w:t>2.0</w:t>
            </w:r>
          </w:p>
        </w:tc>
        <w:tc>
          <w:tcPr>
            <w:tcW w:w="537" w:type="dxa"/>
          </w:tcPr>
          <w:p w14:paraId="564421B8" w14:textId="77777777" w:rsidR="00542BEC" w:rsidRPr="00B25452" w:rsidRDefault="00542BEC" w:rsidP="00560FD1">
            <w:pPr>
              <w:pStyle w:val="TableParagraph"/>
              <w:spacing w:before="62"/>
              <w:ind w:left="28"/>
              <w:rPr>
                <w:rFonts w:ascii="Times New Roman" w:eastAsia="標楷體" w:hAnsi="Times New Roman" w:cs="Times New Roman"/>
                <w:sz w:val="24"/>
              </w:rPr>
            </w:pPr>
            <w:r w:rsidRPr="00B25452">
              <w:rPr>
                <w:rFonts w:ascii="Times New Roman" w:eastAsia="標楷體" w:hAnsi="Times New Roman" w:cs="Times New Roman"/>
                <w:spacing w:val="-5"/>
                <w:sz w:val="24"/>
              </w:rPr>
              <w:t>頁次</w:t>
            </w:r>
          </w:p>
        </w:tc>
        <w:tc>
          <w:tcPr>
            <w:tcW w:w="919" w:type="dxa"/>
          </w:tcPr>
          <w:p w14:paraId="0ECE77B3" w14:textId="0D279A5B" w:rsidR="00542BEC" w:rsidRPr="00B25452" w:rsidRDefault="00CD5D6F" w:rsidP="00560FD1">
            <w:pPr>
              <w:pStyle w:val="TableParagraph"/>
              <w:spacing w:before="34"/>
              <w:ind w:left="249"/>
              <w:rPr>
                <w:rFonts w:ascii="Times New Roman" w:eastAsia="標楷體" w:hAnsi="Times New Roman" w:cs="Times New Roman" w:hint="eastAsia"/>
                <w:sz w:val="28"/>
                <w:lang w:eastAsia="zh-TW"/>
              </w:rPr>
            </w:pPr>
            <w:r>
              <w:rPr>
                <w:rFonts w:ascii="Times New Roman" w:eastAsia="標楷體" w:hAnsi="Times New Roman" w:cs="Times New Roman" w:hint="eastAsia"/>
                <w:spacing w:val="-5"/>
                <w:sz w:val="28"/>
                <w:lang w:eastAsia="zh-TW"/>
              </w:rPr>
              <w:t>1/1</w:t>
            </w:r>
          </w:p>
        </w:tc>
      </w:tr>
    </w:tbl>
    <w:p w14:paraId="2BEC13D5" w14:textId="77777777" w:rsidR="00542BEC" w:rsidRPr="00B25452" w:rsidRDefault="00542BEC" w:rsidP="00542BEC">
      <w:pPr>
        <w:rPr>
          <w:rFonts w:ascii="Times New Roman" w:eastAsia="標楷體" w:hAnsi="Times New Roman" w:cs="Times New Roman"/>
          <w:sz w:val="20"/>
        </w:rPr>
      </w:pPr>
    </w:p>
    <w:p w14:paraId="1AC199F0" w14:textId="77777777" w:rsidR="00542BEC" w:rsidRPr="00B25452" w:rsidRDefault="00542BEC" w:rsidP="00542BEC">
      <w:pPr>
        <w:spacing w:before="141" w:after="1"/>
        <w:rPr>
          <w:rFonts w:ascii="Times New Roman" w:eastAsia="標楷體" w:hAnsi="Times New Roman" w:cs="Times New Roman"/>
          <w:sz w:val="20"/>
        </w:rPr>
      </w:pPr>
    </w:p>
    <w:tbl>
      <w:tblPr>
        <w:tblStyle w:val="TableNormal"/>
        <w:tblW w:w="10449"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1550"/>
        <w:gridCol w:w="3128"/>
        <w:gridCol w:w="1872"/>
        <w:gridCol w:w="2797"/>
      </w:tblGrid>
      <w:tr w:rsidR="00AE77A6" w:rsidRPr="00B25452" w14:paraId="6DFB342D" w14:textId="77777777" w:rsidTr="00AE77A6">
        <w:trPr>
          <w:trHeight w:val="573"/>
        </w:trPr>
        <w:tc>
          <w:tcPr>
            <w:tcW w:w="1102" w:type="dxa"/>
          </w:tcPr>
          <w:p w14:paraId="103B5193" w14:textId="77777777" w:rsidR="00AE77A6" w:rsidRPr="00B25452" w:rsidRDefault="00AE77A6" w:rsidP="00560FD1">
            <w:pPr>
              <w:pStyle w:val="TableParagraph"/>
              <w:spacing w:before="81"/>
              <w:ind w:left="107"/>
              <w:rPr>
                <w:rFonts w:ascii="Times New Roman" w:eastAsia="標楷體" w:hAnsi="Times New Roman" w:cs="Times New Roman"/>
                <w:sz w:val="24"/>
              </w:rPr>
            </w:pPr>
            <w:r w:rsidRPr="00B25452">
              <w:rPr>
                <w:rFonts w:ascii="Times New Roman" w:eastAsia="標楷體" w:hAnsi="Times New Roman" w:cs="Times New Roman"/>
                <w:spacing w:val="-5"/>
                <w:sz w:val="24"/>
              </w:rPr>
              <w:t>姓名</w:t>
            </w:r>
          </w:p>
        </w:tc>
        <w:tc>
          <w:tcPr>
            <w:tcW w:w="1550" w:type="dxa"/>
          </w:tcPr>
          <w:p w14:paraId="4EB52F85" w14:textId="77777777" w:rsidR="00AE77A6" w:rsidRPr="00B25452" w:rsidRDefault="00AE77A6" w:rsidP="00560FD1">
            <w:pPr>
              <w:pStyle w:val="TableParagraph"/>
              <w:spacing w:before="81"/>
              <w:ind w:left="107"/>
              <w:rPr>
                <w:rFonts w:ascii="Times New Roman" w:eastAsia="標楷體" w:hAnsi="Times New Roman" w:cs="Times New Roman"/>
                <w:sz w:val="24"/>
              </w:rPr>
            </w:pPr>
            <w:r w:rsidRPr="00B25452">
              <w:rPr>
                <w:rFonts w:ascii="Times New Roman" w:eastAsia="標楷體" w:hAnsi="Times New Roman" w:cs="Times New Roman"/>
                <w:spacing w:val="-5"/>
                <w:sz w:val="24"/>
              </w:rPr>
              <w:t>職稱</w:t>
            </w:r>
          </w:p>
        </w:tc>
        <w:tc>
          <w:tcPr>
            <w:tcW w:w="3128" w:type="dxa"/>
          </w:tcPr>
          <w:p w14:paraId="17ECE739" w14:textId="77777777" w:rsidR="00AE77A6" w:rsidRPr="00B25452" w:rsidRDefault="00AE77A6" w:rsidP="00560FD1">
            <w:pPr>
              <w:pStyle w:val="TableParagraph"/>
              <w:spacing w:before="81"/>
              <w:ind w:left="108"/>
              <w:rPr>
                <w:rFonts w:ascii="Times New Roman" w:eastAsia="標楷體" w:hAnsi="Times New Roman" w:cs="Times New Roman"/>
                <w:sz w:val="24"/>
              </w:rPr>
            </w:pPr>
            <w:r w:rsidRPr="00B25452">
              <w:rPr>
                <w:rFonts w:ascii="Times New Roman" w:eastAsia="標楷體" w:hAnsi="Times New Roman" w:cs="Times New Roman"/>
                <w:spacing w:val="-5"/>
                <w:sz w:val="24"/>
              </w:rPr>
              <w:t>職責</w:t>
            </w:r>
          </w:p>
        </w:tc>
        <w:tc>
          <w:tcPr>
            <w:tcW w:w="1872" w:type="dxa"/>
          </w:tcPr>
          <w:p w14:paraId="766F2A61" w14:textId="28CE679D" w:rsidR="00AE77A6" w:rsidRPr="00B25452" w:rsidRDefault="00AE77A6" w:rsidP="00560FD1">
            <w:pPr>
              <w:pStyle w:val="TableParagraph"/>
              <w:spacing w:before="81"/>
              <w:ind w:left="108"/>
              <w:rPr>
                <w:rFonts w:ascii="Times New Roman" w:eastAsia="標楷體" w:hAnsi="Times New Roman" w:cs="Times New Roman"/>
                <w:sz w:val="24"/>
              </w:rPr>
            </w:pPr>
            <w:r w:rsidRPr="00B25452">
              <w:rPr>
                <w:rFonts w:ascii="Times New Roman" w:eastAsia="標楷體" w:hAnsi="Times New Roman" w:cs="Times New Roman"/>
                <w:spacing w:val="-5"/>
                <w:sz w:val="24"/>
              </w:rPr>
              <w:t>學歷</w:t>
            </w:r>
          </w:p>
        </w:tc>
        <w:tc>
          <w:tcPr>
            <w:tcW w:w="2797" w:type="dxa"/>
          </w:tcPr>
          <w:p w14:paraId="21B9BFAE" w14:textId="77777777" w:rsidR="00AE77A6" w:rsidRPr="00B25452" w:rsidRDefault="00AE77A6" w:rsidP="00560FD1">
            <w:pPr>
              <w:pStyle w:val="TableParagraph"/>
              <w:spacing w:before="81"/>
              <w:ind w:left="108"/>
              <w:rPr>
                <w:rFonts w:ascii="Times New Roman" w:eastAsia="標楷體" w:hAnsi="Times New Roman" w:cs="Times New Roman"/>
                <w:sz w:val="24"/>
              </w:rPr>
            </w:pPr>
            <w:r w:rsidRPr="00B25452">
              <w:rPr>
                <w:rFonts w:ascii="Times New Roman" w:eastAsia="標楷體" w:hAnsi="Times New Roman" w:cs="Times New Roman"/>
                <w:spacing w:val="-2"/>
                <w:sz w:val="24"/>
              </w:rPr>
              <w:t>專業訓練及經驗</w:t>
            </w:r>
          </w:p>
        </w:tc>
      </w:tr>
      <w:tr w:rsidR="00AE77A6" w:rsidRPr="00B25452" w14:paraId="5206542B" w14:textId="77777777" w:rsidTr="00AE77A6">
        <w:trPr>
          <w:trHeight w:val="1769"/>
        </w:trPr>
        <w:tc>
          <w:tcPr>
            <w:tcW w:w="1102" w:type="dxa"/>
            <w:vAlign w:val="center"/>
          </w:tcPr>
          <w:p w14:paraId="590D8481" w14:textId="6086A712" w:rsidR="00AE77A6" w:rsidRPr="00B25452" w:rsidRDefault="00AE77A6" w:rsidP="00542BEC">
            <w:pPr>
              <w:pStyle w:val="TableParagraph"/>
              <w:spacing w:before="81"/>
              <w:rPr>
                <w:rFonts w:ascii="Times New Roman" w:eastAsia="標楷體" w:hAnsi="Times New Roman" w:cs="Times New Roman"/>
                <w:sz w:val="24"/>
                <w:szCs w:val="24"/>
                <w:lang w:eastAsia="zh-TW"/>
              </w:rPr>
            </w:pPr>
            <w:r>
              <w:rPr>
                <w:rFonts w:ascii="Seravek ExtraLight" w:eastAsia="標楷體" w:hAnsi="Seravek ExtraLight" w:hint="eastAsia"/>
              </w:rPr>
              <w:t>令狐沖</w:t>
            </w:r>
          </w:p>
        </w:tc>
        <w:tc>
          <w:tcPr>
            <w:tcW w:w="1550" w:type="dxa"/>
            <w:vAlign w:val="center"/>
          </w:tcPr>
          <w:p w14:paraId="76A120E7"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負責人</w:t>
            </w:r>
          </w:p>
        </w:tc>
        <w:tc>
          <w:tcPr>
            <w:tcW w:w="3128" w:type="dxa"/>
            <w:vAlign w:val="center"/>
          </w:tcPr>
          <w:p w14:paraId="1E78282B" w14:textId="77777777" w:rsidR="00AE77A6" w:rsidRPr="00B25452" w:rsidRDefault="00AE77A6" w:rsidP="00AE77A6">
            <w:pPr>
              <w:pStyle w:val="TableParagraph"/>
              <w:numPr>
                <w:ilvl w:val="0"/>
                <w:numId w:val="2"/>
              </w:numPr>
              <w:ind w:leftChars="20" w:left="96" w:hangingChars="20" w:hanging="48"/>
              <w:rPr>
                <w:rFonts w:ascii="Times New Roman" w:eastAsia="標楷體" w:hAnsi="Times New Roman" w:cs="Times New Roman"/>
                <w:sz w:val="24"/>
                <w:szCs w:val="24"/>
              </w:rPr>
            </w:pPr>
            <w:r w:rsidRPr="00B25452">
              <w:rPr>
                <w:rFonts w:ascii="Times New Roman" w:eastAsia="標楷體" w:hAnsi="Times New Roman" w:cs="Times New Roman"/>
                <w:sz w:val="24"/>
                <w:szCs w:val="24"/>
              </w:rPr>
              <w:t>食品衛生管理工作</w:t>
            </w:r>
          </w:p>
          <w:p w14:paraId="02A9C2FB" w14:textId="77777777" w:rsidR="00AE77A6" w:rsidRPr="00B25452" w:rsidRDefault="00AE77A6" w:rsidP="00AE77A6">
            <w:pPr>
              <w:pStyle w:val="TableParagraph"/>
              <w:numPr>
                <w:ilvl w:val="0"/>
                <w:numId w:val="2"/>
              </w:numPr>
              <w:ind w:leftChars="20" w:left="96" w:hangingChars="20" w:hanging="48"/>
              <w:rPr>
                <w:rFonts w:ascii="Times New Roman" w:eastAsia="標楷體" w:hAnsi="Times New Roman" w:cs="Times New Roman"/>
                <w:sz w:val="24"/>
                <w:szCs w:val="24"/>
              </w:rPr>
            </w:pPr>
            <w:r w:rsidRPr="00B25452">
              <w:rPr>
                <w:rFonts w:ascii="Times New Roman" w:eastAsia="標楷體" w:hAnsi="Times New Roman" w:cs="Times New Roman"/>
                <w:sz w:val="24"/>
                <w:szCs w:val="24"/>
              </w:rPr>
              <w:t>員工教育訓練工作</w:t>
            </w:r>
          </w:p>
          <w:p w14:paraId="45A9C3FE" w14:textId="77777777" w:rsidR="00AE77A6" w:rsidRPr="00B25452" w:rsidRDefault="00AE77A6" w:rsidP="00AE77A6">
            <w:pPr>
              <w:pStyle w:val="TableParagraph"/>
              <w:numPr>
                <w:ilvl w:val="0"/>
                <w:numId w:val="2"/>
              </w:numPr>
              <w:ind w:leftChars="20" w:left="96" w:hangingChars="20" w:hanging="48"/>
              <w:rPr>
                <w:rFonts w:ascii="Times New Roman" w:eastAsia="標楷體" w:hAnsi="Times New Roman" w:cs="Times New Roman"/>
                <w:sz w:val="24"/>
                <w:szCs w:val="24"/>
              </w:rPr>
            </w:pPr>
            <w:r w:rsidRPr="00B25452">
              <w:rPr>
                <w:rFonts w:ascii="Times New Roman" w:eastAsia="標楷體" w:hAnsi="Times New Roman" w:cs="Times New Roman"/>
                <w:sz w:val="24"/>
                <w:szCs w:val="24"/>
              </w:rPr>
              <w:t>鑑別危害資料收集</w:t>
            </w:r>
          </w:p>
          <w:p w14:paraId="1CD0B295" w14:textId="77777777" w:rsidR="00AE77A6" w:rsidRPr="00B25452" w:rsidRDefault="00AE77A6" w:rsidP="00AE77A6">
            <w:pPr>
              <w:pStyle w:val="TableParagraph"/>
              <w:numPr>
                <w:ilvl w:val="0"/>
                <w:numId w:val="2"/>
              </w:numPr>
              <w:ind w:leftChars="20" w:left="96" w:hangingChars="20" w:hanging="48"/>
              <w:rPr>
                <w:rFonts w:ascii="Times New Roman" w:eastAsia="標楷體" w:hAnsi="Times New Roman" w:cs="Times New Roman"/>
                <w:sz w:val="24"/>
                <w:szCs w:val="24"/>
              </w:rPr>
            </w:pPr>
            <w:r w:rsidRPr="00B25452">
              <w:rPr>
                <w:rFonts w:ascii="Times New Roman" w:eastAsia="標楷體" w:hAnsi="Times New Roman" w:cs="Times New Roman"/>
                <w:sz w:val="24"/>
                <w:szCs w:val="24"/>
              </w:rPr>
              <w:t>監督</w:t>
            </w:r>
            <w:r w:rsidRPr="00B25452">
              <w:rPr>
                <w:rFonts w:ascii="Times New Roman" w:eastAsia="標楷體" w:hAnsi="Times New Roman" w:cs="Times New Roman"/>
                <w:sz w:val="24"/>
                <w:szCs w:val="24"/>
              </w:rPr>
              <w:t>CCP</w:t>
            </w:r>
            <w:r w:rsidRPr="00B25452">
              <w:rPr>
                <w:rFonts w:ascii="Times New Roman" w:eastAsia="標楷體" w:hAnsi="Times New Roman" w:cs="Times New Roman"/>
                <w:sz w:val="24"/>
                <w:szCs w:val="24"/>
              </w:rPr>
              <w:t>執行</w:t>
            </w:r>
          </w:p>
          <w:p w14:paraId="0D5FB74D" w14:textId="77777777" w:rsidR="00AE77A6" w:rsidRPr="00B25452" w:rsidRDefault="00AE77A6" w:rsidP="00AE77A6">
            <w:pPr>
              <w:pStyle w:val="TableParagraph"/>
              <w:numPr>
                <w:ilvl w:val="0"/>
                <w:numId w:val="2"/>
              </w:numPr>
              <w:ind w:leftChars="20" w:left="96" w:hangingChars="20" w:hanging="48"/>
              <w:rPr>
                <w:rFonts w:ascii="Times New Roman" w:eastAsia="標楷體" w:hAnsi="Times New Roman" w:cs="Times New Roman"/>
                <w:sz w:val="24"/>
                <w:szCs w:val="24"/>
              </w:rPr>
            </w:pPr>
            <w:r w:rsidRPr="00B25452">
              <w:rPr>
                <w:rFonts w:ascii="Times New Roman" w:eastAsia="標楷體" w:hAnsi="Times New Roman" w:cs="Times New Roman"/>
                <w:sz w:val="24"/>
                <w:szCs w:val="24"/>
              </w:rPr>
              <w:t>驗收相關作業</w:t>
            </w:r>
          </w:p>
          <w:p w14:paraId="2C07CF27" w14:textId="77777777" w:rsidR="00AE77A6" w:rsidRPr="00B25452" w:rsidRDefault="00AE77A6" w:rsidP="00AE77A6">
            <w:pPr>
              <w:pStyle w:val="TableParagraph"/>
              <w:ind w:rightChars="-50" w:right="-120"/>
              <w:jc w:val="both"/>
              <w:rPr>
                <w:rFonts w:ascii="Times New Roman" w:eastAsia="標楷體" w:hAnsi="Times New Roman" w:cs="Times New Roman"/>
                <w:sz w:val="24"/>
                <w:szCs w:val="24"/>
                <w:lang w:eastAsia="zh-TW"/>
              </w:rPr>
            </w:pPr>
          </w:p>
        </w:tc>
        <w:tc>
          <w:tcPr>
            <w:tcW w:w="1872" w:type="dxa"/>
            <w:vAlign w:val="center"/>
          </w:tcPr>
          <w:p w14:paraId="42A2DE43" w14:textId="229CA39A" w:rsidR="00AE77A6" w:rsidRPr="00B25452" w:rsidRDefault="00AE77A6" w:rsidP="00AE77A6">
            <w:pPr>
              <w:pStyle w:val="TableParagraph"/>
              <w:jc w:val="both"/>
              <w:rPr>
                <w:rFonts w:ascii="Times New Roman" w:eastAsia="標楷體" w:hAnsi="Times New Roman" w:cs="Times New Roman"/>
                <w:sz w:val="24"/>
                <w:szCs w:val="24"/>
              </w:rPr>
            </w:pPr>
            <w:r w:rsidRPr="00B25452">
              <w:rPr>
                <w:rFonts w:ascii="Times New Roman" w:eastAsia="標楷體" w:hAnsi="Times New Roman" w:cs="Times New Roman"/>
                <w:sz w:val="24"/>
                <w:szCs w:val="24"/>
              </w:rPr>
              <w:t>亞洲大學</w:t>
            </w:r>
          </w:p>
          <w:p w14:paraId="7D359B09"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0C899B4A" w14:textId="77777777" w:rsidR="00AE77A6" w:rsidRPr="00B25452" w:rsidRDefault="00AE77A6" w:rsidP="00AE77A6">
            <w:pPr>
              <w:pStyle w:val="TableParagraph"/>
              <w:spacing w:before="81" w:line="285" w:lineRule="auto"/>
              <w:ind w:left="108" w:right="551"/>
              <w:jc w:val="both"/>
              <w:rPr>
                <w:rFonts w:ascii="Times New Roman" w:eastAsia="標楷體" w:hAnsi="Times New Roman" w:cs="Times New Roman"/>
                <w:sz w:val="24"/>
                <w:szCs w:val="24"/>
                <w:lang w:eastAsia="zh-TW"/>
              </w:rPr>
            </w:pPr>
          </w:p>
        </w:tc>
        <w:tc>
          <w:tcPr>
            <w:tcW w:w="2797" w:type="dxa"/>
            <w:vAlign w:val="center"/>
          </w:tcPr>
          <w:p w14:paraId="16171278"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109</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pacing w:val="-40"/>
                <w:sz w:val="24"/>
                <w:szCs w:val="24"/>
                <w:lang w:eastAsia="zh-TW"/>
              </w:rPr>
              <w:t>年</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4"/>
                <w:sz w:val="24"/>
                <w:szCs w:val="24"/>
                <w:lang w:eastAsia="zh-TW"/>
              </w:rPr>
              <w:t xml:space="preserve"> </w:t>
            </w:r>
            <w:r w:rsidRPr="00B25452">
              <w:rPr>
                <w:rFonts w:ascii="Times New Roman" w:eastAsia="標楷體" w:hAnsi="Times New Roman" w:cs="Times New Roman"/>
                <w:spacing w:val="-14"/>
                <w:sz w:val="24"/>
                <w:szCs w:val="24"/>
                <w:lang w:eastAsia="zh-TW"/>
              </w:rPr>
              <w:t>發展協會</w:t>
            </w:r>
          </w:p>
          <w:p w14:paraId="0E2C3BFF"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2"/>
                <w:sz w:val="24"/>
                <w:szCs w:val="24"/>
                <w:lang w:eastAsia="zh-TW"/>
              </w:rPr>
              <w:t xml:space="preserve"> </w:t>
            </w:r>
            <w:r w:rsidRPr="00B25452">
              <w:rPr>
                <w:rFonts w:ascii="Times New Roman" w:eastAsia="標楷體" w:hAnsi="Times New Roman" w:cs="Times New Roman"/>
                <w:spacing w:val="-2"/>
                <w:sz w:val="24"/>
                <w:szCs w:val="24"/>
                <w:lang w:eastAsia="zh-TW"/>
              </w:rPr>
              <w:t>基礎班訓練</w:t>
            </w:r>
          </w:p>
        </w:tc>
      </w:tr>
      <w:tr w:rsidR="00AE77A6" w:rsidRPr="00B25452" w14:paraId="10CF6C54" w14:textId="77777777" w:rsidTr="00AE77A6">
        <w:trPr>
          <w:trHeight w:val="1597"/>
        </w:trPr>
        <w:tc>
          <w:tcPr>
            <w:tcW w:w="1102" w:type="dxa"/>
            <w:vAlign w:val="center"/>
          </w:tcPr>
          <w:p w14:paraId="57D7C7BE" w14:textId="0AD8128D" w:rsidR="00AE77A6" w:rsidRPr="00B25452" w:rsidRDefault="00AE77A6" w:rsidP="00542BEC">
            <w:pPr>
              <w:pStyle w:val="TableParagraph"/>
              <w:spacing w:before="81"/>
              <w:rPr>
                <w:rFonts w:ascii="Times New Roman" w:eastAsia="標楷體" w:hAnsi="Times New Roman" w:cs="Times New Roman"/>
                <w:sz w:val="24"/>
                <w:szCs w:val="24"/>
              </w:rPr>
            </w:pPr>
            <w:r>
              <w:rPr>
                <w:rFonts w:ascii="Seravek ExtraLight" w:eastAsia="標楷體" w:hAnsi="Seravek ExtraLight" w:hint="eastAsia"/>
              </w:rPr>
              <w:t>韋小寶</w:t>
            </w:r>
          </w:p>
        </w:tc>
        <w:tc>
          <w:tcPr>
            <w:tcW w:w="1550" w:type="dxa"/>
            <w:vAlign w:val="center"/>
          </w:tcPr>
          <w:p w14:paraId="0C16A0DD"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廠長</w:t>
            </w:r>
          </w:p>
        </w:tc>
        <w:tc>
          <w:tcPr>
            <w:tcW w:w="3128" w:type="dxa"/>
            <w:vAlign w:val="center"/>
          </w:tcPr>
          <w:p w14:paraId="5B25F3C8" w14:textId="77777777" w:rsidR="00AE77A6" w:rsidRPr="00B25452" w:rsidRDefault="00AE77A6" w:rsidP="00AE77A6">
            <w:pPr>
              <w:pStyle w:val="TableParagraph"/>
              <w:numPr>
                <w:ilvl w:val="0"/>
                <w:numId w:val="5"/>
              </w:numPr>
              <w:ind w:left="170" w:rightChars="-50" w:right="-120" w:firstLine="0"/>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確認產品作業流程</w:t>
            </w:r>
          </w:p>
          <w:p w14:paraId="5A063405" w14:textId="77777777" w:rsidR="00AE77A6" w:rsidRPr="00B25452" w:rsidRDefault="00AE77A6" w:rsidP="00AE77A6">
            <w:pPr>
              <w:pStyle w:val="TableParagraph"/>
              <w:numPr>
                <w:ilvl w:val="0"/>
                <w:numId w:val="5"/>
              </w:numPr>
              <w:spacing w:before="65" w:line="299" w:lineRule="exact"/>
              <w:ind w:left="170" w:rightChars="-50" w:right="-120" w:firstLine="0"/>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確認危害分析資料</w:t>
            </w:r>
          </w:p>
        </w:tc>
        <w:tc>
          <w:tcPr>
            <w:tcW w:w="1872" w:type="dxa"/>
            <w:vAlign w:val="center"/>
          </w:tcPr>
          <w:p w14:paraId="067DA142" w14:textId="3691748B" w:rsidR="00AE77A6" w:rsidRPr="00B25452" w:rsidRDefault="00AE77A6" w:rsidP="00AE77A6">
            <w:pPr>
              <w:pStyle w:val="TableParagraph"/>
              <w:jc w:val="both"/>
              <w:rPr>
                <w:rFonts w:ascii="Times New Roman" w:eastAsia="標楷體" w:hAnsi="Times New Roman" w:cs="Times New Roman"/>
                <w:sz w:val="24"/>
                <w:szCs w:val="24"/>
              </w:rPr>
            </w:pPr>
            <w:r w:rsidRPr="00B25452">
              <w:rPr>
                <w:rFonts w:ascii="Times New Roman" w:eastAsia="標楷體" w:hAnsi="Times New Roman" w:cs="Times New Roman"/>
                <w:sz w:val="24"/>
                <w:szCs w:val="24"/>
              </w:rPr>
              <w:t>亞洲大學</w:t>
            </w:r>
          </w:p>
          <w:p w14:paraId="1CA01761"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0390C1E3" w14:textId="257EA49B" w:rsidR="00AE77A6" w:rsidRPr="00B25452" w:rsidRDefault="00AE77A6" w:rsidP="00AE77A6">
            <w:pPr>
              <w:pStyle w:val="TableParagraph"/>
              <w:spacing w:before="81" w:line="285" w:lineRule="auto"/>
              <w:ind w:left="108" w:right="551"/>
              <w:jc w:val="both"/>
              <w:rPr>
                <w:rFonts w:ascii="Times New Roman" w:eastAsia="標楷體" w:hAnsi="Times New Roman" w:cs="Times New Roman"/>
                <w:sz w:val="24"/>
                <w:szCs w:val="24"/>
                <w:lang w:eastAsia="zh-TW"/>
              </w:rPr>
            </w:pPr>
          </w:p>
        </w:tc>
        <w:tc>
          <w:tcPr>
            <w:tcW w:w="2797" w:type="dxa"/>
            <w:vAlign w:val="center"/>
          </w:tcPr>
          <w:p w14:paraId="636ADADC"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109</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pacing w:val="-40"/>
                <w:sz w:val="24"/>
                <w:szCs w:val="24"/>
                <w:lang w:eastAsia="zh-TW"/>
              </w:rPr>
              <w:t>年</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4"/>
                <w:sz w:val="24"/>
                <w:szCs w:val="24"/>
                <w:lang w:eastAsia="zh-TW"/>
              </w:rPr>
              <w:t xml:space="preserve"> </w:t>
            </w:r>
            <w:r w:rsidRPr="00B25452">
              <w:rPr>
                <w:rFonts w:ascii="Times New Roman" w:eastAsia="標楷體" w:hAnsi="Times New Roman" w:cs="Times New Roman"/>
                <w:spacing w:val="-14"/>
                <w:sz w:val="24"/>
                <w:szCs w:val="24"/>
                <w:lang w:eastAsia="zh-TW"/>
              </w:rPr>
              <w:t>發展協會</w:t>
            </w:r>
          </w:p>
          <w:p w14:paraId="155B0902" w14:textId="77777777" w:rsidR="00AE77A6" w:rsidRPr="00B25452" w:rsidRDefault="00AE77A6" w:rsidP="00AE77A6">
            <w:pPr>
              <w:pStyle w:val="TableParagraph"/>
              <w:spacing w:before="65"/>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10"/>
                <w:sz w:val="24"/>
                <w:szCs w:val="24"/>
                <w:lang w:eastAsia="zh-TW"/>
              </w:rPr>
              <w:t>基礎班及</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2"/>
                <w:sz w:val="24"/>
                <w:szCs w:val="24"/>
                <w:lang w:eastAsia="zh-TW"/>
              </w:rPr>
              <w:t>HACCP</w:t>
            </w:r>
          </w:p>
          <w:p w14:paraId="60755875" w14:textId="77777777" w:rsidR="00AE77A6" w:rsidRPr="00B25452" w:rsidRDefault="00AE77A6" w:rsidP="00AE77A6">
            <w:pPr>
              <w:pStyle w:val="TableParagraph"/>
              <w:spacing w:before="65" w:line="285" w:lineRule="auto"/>
              <w:ind w:left="108" w:right="1104"/>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pacing w:val="-2"/>
                <w:sz w:val="24"/>
                <w:szCs w:val="24"/>
                <w:lang w:eastAsia="zh-TW"/>
              </w:rPr>
              <w:t>進階班訓練衛生管理人員</w:t>
            </w:r>
          </w:p>
        </w:tc>
      </w:tr>
      <w:tr w:rsidR="00AE77A6" w:rsidRPr="00B25452" w14:paraId="15A399E9" w14:textId="77777777" w:rsidTr="00AE77A6">
        <w:trPr>
          <w:trHeight w:val="1691"/>
        </w:trPr>
        <w:tc>
          <w:tcPr>
            <w:tcW w:w="1102" w:type="dxa"/>
            <w:vAlign w:val="center"/>
          </w:tcPr>
          <w:p w14:paraId="007B949B" w14:textId="73F93DC4" w:rsidR="00AE77A6" w:rsidRPr="00B25452" w:rsidRDefault="00AE77A6" w:rsidP="00542BEC">
            <w:pPr>
              <w:pStyle w:val="TableParagraph"/>
              <w:spacing w:before="81"/>
              <w:rPr>
                <w:rFonts w:ascii="Times New Roman" w:eastAsia="標楷體" w:hAnsi="Times New Roman" w:cs="Times New Roman"/>
                <w:color w:val="000000" w:themeColor="text1"/>
                <w:sz w:val="24"/>
                <w:szCs w:val="24"/>
              </w:rPr>
            </w:pPr>
            <w:r>
              <w:rPr>
                <w:rFonts w:ascii="Seravek ExtraLight" w:eastAsia="標楷體" w:hAnsi="Seravek ExtraLight" w:hint="eastAsia"/>
              </w:rPr>
              <w:t>張無忌</w:t>
            </w:r>
          </w:p>
        </w:tc>
        <w:tc>
          <w:tcPr>
            <w:tcW w:w="1550" w:type="dxa"/>
            <w:vAlign w:val="center"/>
          </w:tcPr>
          <w:p w14:paraId="2000B9BB"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spacing w:val="-4"/>
                <w:sz w:val="24"/>
                <w:szCs w:val="24"/>
              </w:rPr>
            </w:pPr>
            <w:r w:rsidRPr="00B25452">
              <w:rPr>
                <w:rFonts w:ascii="Times New Roman" w:eastAsia="標楷體" w:hAnsi="Times New Roman" w:cs="Times New Roman"/>
                <w:spacing w:val="-4"/>
                <w:sz w:val="24"/>
                <w:szCs w:val="24"/>
                <w:lang w:eastAsia="zh-TW"/>
              </w:rPr>
              <w:t>品管部組長</w:t>
            </w:r>
          </w:p>
        </w:tc>
        <w:tc>
          <w:tcPr>
            <w:tcW w:w="3128" w:type="dxa"/>
            <w:vAlign w:val="center"/>
          </w:tcPr>
          <w:p w14:paraId="56E1EFFC" w14:textId="77777777" w:rsidR="00AE77A6" w:rsidRPr="00B25452" w:rsidRDefault="00AE77A6" w:rsidP="00AE77A6">
            <w:pPr>
              <w:pStyle w:val="TableParagraph"/>
              <w:numPr>
                <w:ilvl w:val="0"/>
                <w:numId w:val="8"/>
              </w:numPr>
              <w:ind w:left="340" w:hanging="227"/>
              <w:rPr>
                <w:rFonts w:ascii="Times New Roman" w:eastAsia="標楷體" w:hAnsi="Times New Roman" w:cs="Times New Roman"/>
                <w:sz w:val="24"/>
                <w:szCs w:val="24"/>
              </w:rPr>
            </w:pPr>
            <w:r w:rsidRPr="00B25452">
              <w:rPr>
                <w:rFonts w:ascii="Times New Roman" w:eastAsia="標楷體" w:hAnsi="Times New Roman" w:cs="Times New Roman"/>
                <w:sz w:val="24"/>
                <w:szCs w:val="24"/>
              </w:rPr>
              <w:t>食品衛生管理工作</w:t>
            </w:r>
          </w:p>
          <w:p w14:paraId="34C06C9A" w14:textId="77777777" w:rsidR="00AE77A6" w:rsidRPr="00B25452" w:rsidRDefault="00AE77A6" w:rsidP="00AE77A6">
            <w:pPr>
              <w:pStyle w:val="TableParagraph"/>
              <w:numPr>
                <w:ilvl w:val="0"/>
                <w:numId w:val="8"/>
              </w:numPr>
              <w:ind w:left="340" w:hanging="227"/>
              <w:rPr>
                <w:rFonts w:ascii="Times New Roman" w:eastAsia="標楷體" w:hAnsi="Times New Roman" w:cs="Times New Roman"/>
                <w:sz w:val="24"/>
                <w:szCs w:val="24"/>
              </w:rPr>
            </w:pPr>
            <w:r w:rsidRPr="00B25452">
              <w:rPr>
                <w:rFonts w:ascii="Times New Roman" w:eastAsia="標楷體" w:hAnsi="Times New Roman" w:cs="Times New Roman"/>
                <w:sz w:val="24"/>
                <w:szCs w:val="24"/>
              </w:rPr>
              <w:t>員工教育訓練工作</w:t>
            </w:r>
          </w:p>
          <w:p w14:paraId="55132E34" w14:textId="77777777" w:rsidR="00AE77A6" w:rsidRPr="00B25452" w:rsidRDefault="00AE77A6" w:rsidP="00AE77A6">
            <w:pPr>
              <w:pStyle w:val="TableParagraph"/>
              <w:numPr>
                <w:ilvl w:val="0"/>
                <w:numId w:val="8"/>
              </w:numPr>
              <w:ind w:left="340" w:hanging="227"/>
              <w:rPr>
                <w:rFonts w:ascii="Times New Roman" w:eastAsia="標楷體" w:hAnsi="Times New Roman" w:cs="Times New Roman"/>
                <w:sz w:val="24"/>
                <w:szCs w:val="24"/>
              </w:rPr>
            </w:pPr>
            <w:r w:rsidRPr="00B25452">
              <w:rPr>
                <w:rFonts w:ascii="Times New Roman" w:eastAsia="標楷體" w:hAnsi="Times New Roman" w:cs="Times New Roman"/>
                <w:sz w:val="24"/>
                <w:szCs w:val="24"/>
              </w:rPr>
              <w:t>鑑別危害資料收集</w:t>
            </w:r>
          </w:p>
          <w:p w14:paraId="5BE06E0F" w14:textId="77777777" w:rsidR="00AE77A6" w:rsidRPr="00B25452" w:rsidRDefault="00AE77A6" w:rsidP="00AE77A6">
            <w:pPr>
              <w:pStyle w:val="TableParagraph"/>
              <w:numPr>
                <w:ilvl w:val="0"/>
                <w:numId w:val="8"/>
              </w:numPr>
              <w:ind w:left="340" w:hanging="227"/>
              <w:rPr>
                <w:rFonts w:ascii="Times New Roman" w:eastAsia="標楷體" w:hAnsi="Times New Roman" w:cs="Times New Roman"/>
                <w:sz w:val="24"/>
                <w:szCs w:val="24"/>
              </w:rPr>
            </w:pPr>
            <w:r w:rsidRPr="00B25452">
              <w:rPr>
                <w:rFonts w:ascii="Times New Roman" w:eastAsia="標楷體" w:hAnsi="Times New Roman" w:cs="Times New Roman"/>
                <w:sz w:val="24"/>
                <w:szCs w:val="24"/>
              </w:rPr>
              <w:t>監督</w:t>
            </w:r>
            <w:r w:rsidRPr="00B25452">
              <w:rPr>
                <w:rFonts w:ascii="Times New Roman" w:eastAsia="標楷體" w:hAnsi="Times New Roman" w:cs="Times New Roman"/>
                <w:sz w:val="24"/>
                <w:szCs w:val="24"/>
              </w:rPr>
              <w:t>CCP</w:t>
            </w:r>
            <w:r w:rsidRPr="00B25452">
              <w:rPr>
                <w:rFonts w:ascii="Times New Roman" w:eastAsia="標楷體" w:hAnsi="Times New Roman" w:cs="Times New Roman"/>
                <w:sz w:val="24"/>
                <w:szCs w:val="24"/>
              </w:rPr>
              <w:t>執行</w:t>
            </w:r>
          </w:p>
          <w:p w14:paraId="4BEB283D" w14:textId="77777777" w:rsidR="00AE77A6" w:rsidRPr="00B25452" w:rsidRDefault="00AE77A6" w:rsidP="00AE77A6">
            <w:pPr>
              <w:pStyle w:val="TableParagraph"/>
              <w:numPr>
                <w:ilvl w:val="0"/>
                <w:numId w:val="8"/>
              </w:numPr>
              <w:ind w:left="340" w:hanging="227"/>
              <w:rPr>
                <w:rFonts w:ascii="Times New Roman" w:eastAsia="標楷體" w:hAnsi="Times New Roman" w:cs="Times New Roman"/>
                <w:sz w:val="24"/>
                <w:szCs w:val="24"/>
              </w:rPr>
            </w:pPr>
            <w:r w:rsidRPr="00B25452">
              <w:rPr>
                <w:rFonts w:ascii="Times New Roman" w:eastAsia="標楷體" w:hAnsi="Times New Roman" w:cs="Times New Roman"/>
                <w:sz w:val="24"/>
                <w:szCs w:val="24"/>
              </w:rPr>
              <w:t>驗收相關作業</w:t>
            </w:r>
          </w:p>
        </w:tc>
        <w:tc>
          <w:tcPr>
            <w:tcW w:w="1872" w:type="dxa"/>
            <w:vAlign w:val="center"/>
          </w:tcPr>
          <w:p w14:paraId="1773907E" w14:textId="3B7B1081"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亞洲大學</w:t>
            </w:r>
          </w:p>
          <w:p w14:paraId="477AED91"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51F8AB91" w14:textId="77777777" w:rsidR="00AE77A6" w:rsidRPr="00B25452" w:rsidRDefault="00AE77A6" w:rsidP="00AE77A6">
            <w:pPr>
              <w:pStyle w:val="TableParagraph"/>
              <w:spacing w:before="81" w:line="285" w:lineRule="auto"/>
              <w:ind w:left="108" w:right="551"/>
              <w:jc w:val="both"/>
              <w:rPr>
                <w:rFonts w:ascii="Times New Roman" w:eastAsia="標楷體" w:hAnsi="Times New Roman" w:cs="Times New Roman"/>
                <w:spacing w:val="-4"/>
                <w:sz w:val="24"/>
                <w:szCs w:val="24"/>
                <w:lang w:eastAsia="zh-TW"/>
              </w:rPr>
            </w:pPr>
          </w:p>
        </w:tc>
        <w:tc>
          <w:tcPr>
            <w:tcW w:w="2797" w:type="dxa"/>
            <w:vAlign w:val="center"/>
          </w:tcPr>
          <w:p w14:paraId="4BDAB5FD" w14:textId="77777777" w:rsidR="00AE77A6" w:rsidRPr="00B25452" w:rsidRDefault="00AE77A6" w:rsidP="00AE77A6">
            <w:pPr>
              <w:snapToGrid w:val="0"/>
              <w:spacing w:line="240" w:lineRule="atLeast"/>
              <w:jc w:val="both"/>
              <w:textAlignment w:val="bottom"/>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color w:val="000000" w:themeColor="text1"/>
                <w:sz w:val="24"/>
                <w:szCs w:val="24"/>
                <w:lang w:eastAsia="zh-TW"/>
              </w:rPr>
              <w:t>110</w:t>
            </w:r>
            <w:r w:rsidRPr="00B25452">
              <w:rPr>
                <w:rFonts w:ascii="Times New Roman" w:eastAsia="標楷體" w:hAnsi="Times New Roman" w:cs="Times New Roman"/>
                <w:color w:val="000000" w:themeColor="text1"/>
                <w:sz w:val="24"/>
                <w:szCs w:val="24"/>
                <w:lang w:eastAsia="zh-TW"/>
              </w:rPr>
              <w:t>年</w:t>
            </w:r>
            <w:r w:rsidRPr="00B25452">
              <w:rPr>
                <w:rFonts w:ascii="Times New Roman" w:eastAsia="標楷體" w:hAnsi="Times New Roman" w:cs="Times New Roman"/>
                <w:color w:val="000000" w:themeColor="text1"/>
                <w:sz w:val="24"/>
                <w:szCs w:val="24"/>
                <w:lang w:eastAsia="zh-TW"/>
              </w:rPr>
              <w:t>HACCP</w:t>
            </w:r>
            <w:r w:rsidRPr="00B25452">
              <w:rPr>
                <w:rFonts w:ascii="Times New Roman" w:eastAsia="標楷體" w:hAnsi="Times New Roman" w:cs="Times New Roman"/>
                <w:color w:val="000000" w:themeColor="text1"/>
                <w:sz w:val="24"/>
                <w:szCs w:val="24"/>
                <w:lang w:eastAsia="zh-TW"/>
              </w:rPr>
              <w:t>基礎班</w:t>
            </w:r>
          </w:p>
          <w:p w14:paraId="20847C5C"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color w:val="000000" w:themeColor="text1"/>
                <w:sz w:val="24"/>
                <w:szCs w:val="24"/>
                <w:lang w:eastAsia="zh-TW"/>
              </w:rPr>
              <w:t>社團法人中華食品安全管制系統發展協會，</w:t>
            </w:r>
            <w:r w:rsidRPr="00B25452">
              <w:rPr>
                <w:rFonts w:ascii="Times New Roman" w:eastAsia="標楷體" w:hAnsi="Times New Roman" w:cs="Times New Roman"/>
                <w:color w:val="000000" w:themeColor="text1"/>
                <w:sz w:val="24"/>
                <w:szCs w:val="24"/>
                <w:lang w:eastAsia="zh-TW"/>
              </w:rPr>
              <w:t>30</w:t>
            </w:r>
            <w:r w:rsidRPr="00B25452">
              <w:rPr>
                <w:rFonts w:ascii="Times New Roman" w:eastAsia="標楷體" w:hAnsi="Times New Roman" w:cs="Times New Roman"/>
                <w:color w:val="000000" w:themeColor="text1"/>
                <w:sz w:val="24"/>
                <w:szCs w:val="24"/>
                <w:lang w:eastAsia="zh-TW"/>
              </w:rPr>
              <w:t>小時</w:t>
            </w:r>
          </w:p>
        </w:tc>
      </w:tr>
      <w:tr w:rsidR="00AE77A6" w:rsidRPr="00B25452" w14:paraId="6A1E7701" w14:textId="77777777" w:rsidTr="00AE77A6">
        <w:trPr>
          <w:trHeight w:val="1404"/>
        </w:trPr>
        <w:tc>
          <w:tcPr>
            <w:tcW w:w="1102" w:type="dxa"/>
            <w:vAlign w:val="center"/>
          </w:tcPr>
          <w:p w14:paraId="405433DF" w14:textId="23C9A7B8" w:rsidR="00AE77A6" w:rsidRPr="00B25452" w:rsidRDefault="00AE77A6" w:rsidP="00AE77A6">
            <w:pPr>
              <w:pStyle w:val="TableParagraph"/>
              <w:spacing w:before="81"/>
              <w:jc w:val="center"/>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lang w:eastAsia="zh-TW"/>
              </w:rPr>
              <w:t>壹貳參</w:t>
            </w:r>
          </w:p>
        </w:tc>
        <w:tc>
          <w:tcPr>
            <w:tcW w:w="1550" w:type="dxa"/>
            <w:vAlign w:val="center"/>
          </w:tcPr>
          <w:p w14:paraId="7956BCA3"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color w:val="000000" w:themeColor="text1"/>
                <w:sz w:val="24"/>
                <w:szCs w:val="24"/>
              </w:rPr>
            </w:pPr>
            <w:r w:rsidRPr="00B25452">
              <w:rPr>
                <w:rFonts w:ascii="Times New Roman" w:eastAsia="標楷體" w:hAnsi="Times New Roman" w:cs="Times New Roman"/>
                <w:color w:val="000000" w:themeColor="text1"/>
                <w:sz w:val="24"/>
                <w:szCs w:val="24"/>
                <w:lang w:eastAsia="zh-TW"/>
              </w:rPr>
              <w:t>生產部經理</w:t>
            </w:r>
          </w:p>
        </w:tc>
        <w:tc>
          <w:tcPr>
            <w:tcW w:w="3128" w:type="dxa"/>
            <w:vAlign w:val="center"/>
          </w:tcPr>
          <w:p w14:paraId="0F8FB620" w14:textId="77777777" w:rsidR="00AE77A6" w:rsidRPr="00B25452" w:rsidRDefault="00AE77A6" w:rsidP="00AE77A6">
            <w:pPr>
              <w:pStyle w:val="a9"/>
              <w:numPr>
                <w:ilvl w:val="0"/>
                <w:numId w:val="3"/>
              </w:numPr>
              <w:ind w:left="227" w:rightChars="-50" w:right="-120" w:firstLine="0"/>
              <w:contextualSpacing w:val="0"/>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color w:val="000000" w:themeColor="text1"/>
                <w:sz w:val="24"/>
                <w:szCs w:val="24"/>
                <w:lang w:eastAsia="zh-TW"/>
              </w:rPr>
              <w:t>預測產品銷售量並擬定規劃生產計劃</w:t>
            </w:r>
          </w:p>
          <w:p w14:paraId="174A9550" w14:textId="77777777" w:rsidR="00AE77A6" w:rsidRPr="00B25452" w:rsidRDefault="00AE77A6" w:rsidP="00AE77A6">
            <w:pPr>
              <w:pStyle w:val="a9"/>
              <w:numPr>
                <w:ilvl w:val="0"/>
                <w:numId w:val="3"/>
              </w:numPr>
              <w:ind w:left="227" w:rightChars="-50" w:right="-120" w:firstLine="0"/>
              <w:contextualSpacing w:val="0"/>
              <w:rPr>
                <w:rFonts w:ascii="Times New Roman" w:eastAsia="標楷體" w:hAnsi="Times New Roman" w:cs="Times New Roman"/>
                <w:color w:val="000000" w:themeColor="text1"/>
                <w:sz w:val="24"/>
                <w:szCs w:val="24"/>
              </w:rPr>
            </w:pPr>
            <w:r w:rsidRPr="00B25452">
              <w:rPr>
                <w:rFonts w:ascii="Times New Roman" w:eastAsia="標楷體" w:hAnsi="Times New Roman" w:cs="Times New Roman"/>
                <w:color w:val="000000" w:themeColor="text1"/>
                <w:sz w:val="24"/>
                <w:szCs w:val="24"/>
              </w:rPr>
              <w:t>負責作業中的產銷協調</w:t>
            </w:r>
          </w:p>
          <w:p w14:paraId="234ECD92" w14:textId="77777777" w:rsidR="00AE77A6" w:rsidRPr="00B25452" w:rsidRDefault="00AE77A6" w:rsidP="00AE77A6">
            <w:pPr>
              <w:pStyle w:val="a9"/>
              <w:numPr>
                <w:ilvl w:val="0"/>
                <w:numId w:val="3"/>
              </w:numPr>
              <w:snapToGrid w:val="0"/>
              <w:spacing w:line="240" w:lineRule="atLeast"/>
              <w:ind w:left="227" w:rightChars="-50" w:right="-120" w:firstLine="0"/>
              <w:contextualSpacing w:val="0"/>
              <w:textAlignment w:val="bottom"/>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color w:val="000000" w:themeColor="text1"/>
                <w:sz w:val="24"/>
                <w:szCs w:val="24"/>
                <w:lang w:eastAsia="zh-TW"/>
              </w:rPr>
              <w:t>聯繫客戶需求與實際生產的內容規劃</w:t>
            </w:r>
          </w:p>
        </w:tc>
        <w:tc>
          <w:tcPr>
            <w:tcW w:w="1872" w:type="dxa"/>
            <w:vAlign w:val="center"/>
          </w:tcPr>
          <w:p w14:paraId="213113A9" w14:textId="38CBEBB4"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亞洲大學</w:t>
            </w:r>
          </w:p>
          <w:p w14:paraId="72CC0804"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185C888D" w14:textId="77777777" w:rsidR="00AE77A6" w:rsidRPr="00B25452" w:rsidRDefault="00AE77A6" w:rsidP="00AE77A6">
            <w:pPr>
              <w:pStyle w:val="TableParagraph"/>
              <w:spacing w:before="81" w:line="285" w:lineRule="auto"/>
              <w:ind w:left="108" w:right="551"/>
              <w:jc w:val="both"/>
              <w:rPr>
                <w:rFonts w:ascii="Times New Roman" w:eastAsia="標楷體" w:hAnsi="Times New Roman" w:cs="Times New Roman"/>
                <w:spacing w:val="-4"/>
                <w:sz w:val="24"/>
                <w:szCs w:val="24"/>
                <w:lang w:eastAsia="zh-TW"/>
              </w:rPr>
            </w:pPr>
          </w:p>
        </w:tc>
        <w:tc>
          <w:tcPr>
            <w:tcW w:w="2797" w:type="dxa"/>
            <w:vAlign w:val="center"/>
          </w:tcPr>
          <w:p w14:paraId="30EF4FE2"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109</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pacing w:val="-40"/>
                <w:sz w:val="24"/>
                <w:szCs w:val="24"/>
                <w:lang w:eastAsia="zh-TW"/>
              </w:rPr>
              <w:t>年</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4"/>
                <w:sz w:val="24"/>
                <w:szCs w:val="24"/>
                <w:lang w:eastAsia="zh-TW"/>
              </w:rPr>
              <w:t xml:space="preserve"> </w:t>
            </w:r>
            <w:r w:rsidRPr="00B25452">
              <w:rPr>
                <w:rFonts w:ascii="Times New Roman" w:eastAsia="標楷體" w:hAnsi="Times New Roman" w:cs="Times New Roman"/>
                <w:spacing w:val="-14"/>
                <w:sz w:val="24"/>
                <w:szCs w:val="24"/>
                <w:lang w:eastAsia="zh-TW"/>
              </w:rPr>
              <w:t>發展協會</w:t>
            </w:r>
          </w:p>
          <w:p w14:paraId="67D84F97" w14:textId="77777777" w:rsidR="00AE77A6" w:rsidRPr="00B25452" w:rsidRDefault="00AE77A6" w:rsidP="00AE77A6">
            <w:pPr>
              <w:pStyle w:val="TableParagraph"/>
              <w:spacing w:before="65"/>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10"/>
                <w:sz w:val="24"/>
                <w:szCs w:val="24"/>
                <w:lang w:eastAsia="zh-TW"/>
              </w:rPr>
              <w:t>基礎班及</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2"/>
                <w:sz w:val="24"/>
                <w:szCs w:val="24"/>
                <w:lang w:eastAsia="zh-TW"/>
              </w:rPr>
              <w:t>HACCP</w:t>
            </w:r>
          </w:p>
          <w:p w14:paraId="7072406D" w14:textId="77777777" w:rsidR="00AE77A6" w:rsidRPr="00B25452" w:rsidRDefault="00AE77A6" w:rsidP="00AE77A6">
            <w:pPr>
              <w:snapToGrid w:val="0"/>
              <w:spacing w:line="240" w:lineRule="atLeast"/>
              <w:jc w:val="both"/>
              <w:textAlignment w:val="bottom"/>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spacing w:val="-2"/>
                <w:sz w:val="24"/>
                <w:szCs w:val="24"/>
                <w:lang w:eastAsia="zh-TW"/>
              </w:rPr>
              <w:t>進階班訓練衛生管理人員</w:t>
            </w:r>
          </w:p>
        </w:tc>
      </w:tr>
      <w:tr w:rsidR="00AE77A6" w:rsidRPr="00B25452" w14:paraId="1B7C7D64" w14:textId="77777777" w:rsidTr="00AE77A6">
        <w:trPr>
          <w:trHeight w:val="1214"/>
        </w:trPr>
        <w:tc>
          <w:tcPr>
            <w:tcW w:w="1102" w:type="dxa"/>
            <w:vAlign w:val="center"/>
          </w:tcPr>
          <w:p w14:paraId="2DC8404D" w14:textId="0F7B8F64" w:rsidR="00AE77A6" w:rsidRPr="00B25452" w:rsidRDefault="00AE77A6" w:rsidP="00AE77A6">
            <w:pPr>
              <w:pStyle w:val="TableParagraph"/>
              <w:spacing w:before="81"/>
              <w:jc w:val="center"/>
              <w:rPr>
                <w:rFonts w:ascii="Times New Roman" w:eastAsia="標楷體" w:hAnsi="Times New Roman" w:cs="Times New Roman" w:hint="eastAsia"/>
                <w:color w:val="000000" w:themeColor="text1"/>
                <w:sz w:val="24"/>
                <w:szCs w:val="24"/>
              </w:rPr>
            </w:pPr>
            <w:r>
              <w:rPr>
                <w:rFonts w:ascii="Times New Roman" w:eastAsia="標楷體" w:hAnsi="Times New Roman" w:cs="Times New Roman" w:hint="eastAsia"/>
                <w:color w:val="000000" w:themeColor="text1"/>
                <w:sz w:val="24"/>
                <w:szCs w:val="24"/>
                <w:lang w:eastAsia="zh-TW"/>
              </w:rPr>
              <w:t>肆伍陸</w:t>
            </w:r>
          </w:p>
        </w:tc>
        <w:tc>
          <w:tcPr>
            <w:tcW w:w="1550" w:type="dxa"/>
            <w:vAlign w:val="center"/>
          </w:tcPr>
          <w:p w14:paraId="765782C4"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color w:val="000000" w:themeColor="text1"/>
                <w:sz w:val="24"/>
                <w:szCs w:val="24"/>
              </w:rPr>
            </w:pPr>
            <w:r w:rsidRPr="00B25452">
              <w:rPr>
                <w:rFonts w:ascii="Times New Roman" w:eastAsia="標楷體" w:hAnsi="Times New Roman" w:cs="Times New Roman"/>
                <w:color w:val="000000" w:themeColor="text1"/>
                <w:sz w:val="24"/>
                <w:szCs w:val="24"/>
                <w:lang w:eastAsia="zh-TW"/>
              </w:rPr>
              <w:t>生產部組長</w:t>
            </w:r>
          </w:p>
        </w:tc>
        <w:tc>
          <w:tcPr>
            <w:tcW w:w="3128" w:type="dxa"/>
            <w:vAlign w:val="center"/>
          </w:tcPr>
          <w:p w14:paraId="16408D45" w14:textId="77777777" w:rsidR="00AE77A6" w:rsidRPr="000A6878" w:rsidRDefault="00AE77A6" w:rsidP="00AE77A6">
            <w:pPr>
              <w:pStyle w:val="a9"/>
              <w:numPr>
                <w:ilvl w:val="0"/>
                <w:numId w:val="7"/>
              </w:numPr>
              <w:ind w:left="227" w:rightChars="-50" w:right="-120" w:firstLine="0"/>
              <w:contextualSpacing w:val="0"/>
              <w:rPr>
                <w:rFonts w:ascii="Times New Roman" w:eastAsia="標楷體" w:hAnsi="Times New Roman" w:cs="Times New Roman"/>
                <w:color w:val="000000" w:themeColor="text1"/>
                <w:sz w:val="24"/>
                <w:szCs w:val="24"/>
                <w:lang w:eastAsia="zh-TW"/>
              </w:rPr>
            </w:pPr>
            <w:r w:rsidRPr="000A6878">
              <w:rPr>
                <w:rFonts w:ascii="Times New Roman" w:eastAsia="標楷體" w:hAnsi="Times New Roman" w:cs="Times New Roman"/>
                <w:color w:val="000000" w:themeColor="text1"/>
                <w:sz w:val="24"/>
                <w:szCs w:val="24"/>
                <w:lang w:eastAsia="zh-TW"/>
              </w:rPr>
              <w:t>預測產品銷售量並擬定規劃生產計劃</w:t>
            </w:r>
          </w:p>
          <w:p w14:paraId="4578517B" w14:textId="77777777" w:rsidR="00AE77A6" w:rsidRPr="000A6878" w:rsidRDefault="00AE77A6" w:rsidP="00AE77A6">
            <w:pPr>
              <w:pStyle w:val="a9"/>
              <w:numPr>
                <w:ilvl w:val="0"/>
                <w:numId w:val="7"/>
              </w:numPr>
              <w:ind w:left="227" w:rightChars="-50" w:right="-120" w:firstLine="0"/>
              <w:contextualSpacing w:val="0"/>
              <w:rPr>
                <w:rFonts w:ascii="Times New Roman" w:eastAsia="標楷體" w:hAnsi="Times New Roman" w:cs="Times New Roman"/>
                <w:color w:val="000000" w:themeColor="text1"/>
                <w:sz w:val="24"/>
                <w:szCs w:val="24"/>
              </w:rPr>
            </w:pPr>
            <w:r w:rsidRPr="000A6878">
              <w:rPr>
                <w:rFonts w:ascii="Times New Roman" w:eastAsia="標楷體" w:hAnsi="Times New Roman" w:cs="Times New Roman"/>
                <w:color w:val="000000" w:themeColor="text1"/>
                <w:sz w:val="24"/>
                <w:szCs w:val="24"/>
              </w:rPr>
              <w:t>負責作業中的產銷協調</w:t>
            </w:r>
          </w:p>
          <w:p w14:paraId="33DAA51D" w14:textId="77777777" w:rsidR="00AE77A6" w:rsidRPr="000A6878" w:rsidRDefault="00AE77A6" w:rsidP="00AE77A6">
            <w:pPr>
              <w:pStyle w:val="a9"/>
              <w:numPr>
                <w:ilvl w:val="0"/>
                <w:numId w:val="7"/>
              </w:numPr>
              <w:snapToGrid w:val="0"/>
              <w:spacing w:line="240" w:lineRule="atLeast"/>
              <w:ind w:left="227" w:rightChars="-50" w:right="-120" w:firstLine="0"/>
              <w:contextualSpacing w:val="0"/>
              <w:textAlignment w:val="bottom"/>
              <w:rPr>
                <w:rFonts w:ascii="Times New Roman" w:eastAsia="標楷體" w:hAnsi="Times New Roman" w:cs="Times New Roman"/>
                <w:color w:val="000000" w:themeColor="text1"/>
                <w:sz w:val="24"/>
                <w:szCs w:val="24"/>
                <w:lang w:eastAsia="zh-TW"/>
              </w:rPr>
            </w:pPr>
            <w:r w:rsidRPr="000A6878">
              <w:rPr>
                <w:rFonts w:ascii="Times New Roman" w:eastAsia="標楷體" w:hAnsi="Times New Roman" w:cs="Times New Roman"/>
                <w:color w:val="000000" w:themeColor="text1"/>
                <w:sz w:val="24"/>
                <w:szCs w:val="24"/>
                <w:lang w:eastAsia="zh-TW"/>
              </w:rPr>
              <w:t>聯繫客戶需求與實際生產的內容規劃</w:t>
            </w:r>
          </w:p>
        </w:tc>
        <w:tc>
          <w:tcPr>
            <w:tcW w:w="1872" w:type="dxa"/>
            <w:vAlign w:val="center"/>
          </w:tcPr>
          <w:p w14:paraId="65FD23AC" w14:textId="5C264B58"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亞洲大學</w:t>
            </w:r>
          </w:p>
          <w:p w14:paraId="3B4E6B08"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4A6CDAD0" w14:textId="77777777" w:rsidR="00AE77A6" w:rsidRPr="00B25452" w:rsidRDefault="00AE77A6" w:rsidP="00AE77A6">
            <w:pPr>
              <w:pStyle w:val="TableParagraph"/>
              <w:spacing w:before="81" w:line="285" w:lineRule="auto"/>
              <w:ind w:left="108" w:right="551"/>
              <w:jc w:val="both"/>
              <w:rPr>
                <w:rFonts w:ascii="Times New Roman" w:eastAsia="標楷體" w:hAnsi="Times New Roman" w:cs="Times New Roman"/>
                <w:spacing w:val="-4"/>
                <w:sz w:val="24"/>
                <w:szCs w:val="24"/>
                <w:lang w:eastAsia="zh-TW"/>
              </w:rPr>
            </w:pPr>
          </w:p>
        </w:tc>
        <w:tc>
          <w:tcPr>
            <w:tcW w:w="2797" w:type="dxa"/>
            <w:vAlign w:val="center"/>
          </w:tcPr>
          <w:p w14:paraId="4D132D49"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109</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pacing w:val="-40"/>
                <w:sz w:val="24"/>
                <w:szCs w:val="24"/>
                <w:lang w:eastAsia="zh-TW"/>
              </w:rPr>
              <w:t>年</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4"/>
                <w:sz w:val="24"/>
                <w:szCs w:val="24"/>
                <w:lang w:eastAsia="zh-TW"/>
              </w:rPr>
              <w:t xml:space="preserve"> </w:t>
            </w:r>
            <w:r w:rsidRPr="00B25452">
              <w:rPr>
                <w:rFonts w:ascii="Times New Roman" w:eastAsia="標楷體" w:hAnsi="Times New Roman" w:cs="Times New Roman"/>
                <w:spacing w:val="-14"/>
                <w:sz w:val="24"/>
                <w:szCs w:val="24"/>
                <w:lang w:eastAsia="zh-TW"/>
              </w:rPr>
              <w:t>發展協會</w:t>
            </w:r>
          </w:p>
          <w:p w14:paraId="73BD2D8C" w14:textId="77777777" w:rsidR="00AE77A6" w:rsidRPr="00B25452" w:rsidRDefault="00AE77A6" w:rsidP="00AE77A6">
            <w:pPr>
              <w:pStyle w:val="TableParagraph"/>
              <w:spacing w:before="65"/>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10"/>
                <w:sz w:val="24"/>
                <w:szCs w:val="24"/>
                <w:lang w:eastAsia="zh-TW"/>
              </w:rPr>
              <w:t>基礎班及</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2"/>
                <w:sz w:val="24"/>
                <w:szCs w:val="24"/>
                <w:lang w:eastAsia="zh-TW"/>
              </w:rPr>
              <w:t>HACCP</w:t>
            </w:r>
          </w:p>
          <w:p w14:paraId="3B894082" w14:textId="77777777" w:rsidR="00AE77A6" w:rsidRPr="00B25452" w:rsidRDefault="00AE77A6" w:rsidP="00AE77A6">
            <w:pPr>
              <w:snapToGrid w:val="0"/>
              <w:spacing w:line="240" w:lineRule="atLeast"/>
              <w:jc w:val="both"/>
              <w:textAlignment w:val="bottom"/>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spacing w:val="-2"/>
                <w:sz w:val="24"/>
                <w:szCs w:val="24"/>
                <w:lang w:eastAsia="zh-TW"/>
              </w:rPr>
              <w:t>進階班訓練衛生管理人員</w:t>
            </w:r>
          </w:p>
        </w:tc>
      </w:tr>
      <w:tr w:rsidR="00AE77A6" w:rsidRPr="00B25452" w14:paraId="388E318D" w14:textId="77777777" w:rsidTr="00AE77A6">
        <w:trPr>
          <w:trHeight w:val="1600"/>
        </w:trPr>
        <w:tc>
          <w:tcPr>
            <w:tcW w:w="1102" w:type="dxa"/>
            <w:vAlign w:val="center"/>
          </w:tcPr>
          <w:p w14:paraId="11E327B8" w14:textId="2431894F" w:rsidR="00AE77A6" w:rsidRPr="00B25452" w:rsidRDefault="00AE77A6" w:rsidP="00AE77A6">
            <w:pPr>
              <w:pStyle w:val="TableParagraph"/>
              <w:spacing w:before="81"/>
              <w:jc w:val="center"/>
              <w:rPr>
                <w:rFonts w:ascii="Times New Roman" w:eastAsia="標楷體" w:hAnsi="Times New Roman" w:cs="Times New Roman"/>
                <w:color w:val="000000" w:themeColor="text1"/>
                <w:sz w:val="24"/>
                <w:szCs w:val="24"/>
                <w:lang w:eastAsia="zh-TW"/>
              </w:rPr>
            </w:pPr>
            <w:r>
              <w:rPr>
                <w:rFonts w:ascii="Times New Roman" w:eastAsia="標楷體" w:hAnsi="Times New Roman" w:cs="Times New Roman" w:hint="eastAsia"/>
                <w:color w:val="000000" w:themeColor="text1"/>
                <w:sz w:val="24"/>
                <w:szCs w:val="24"/>
                <w:lang w:eastAsia="zh-TW"/>
              </w:rPr>
              <w:t>柒捌玖</w:t>
            </w:r>
          </w:p>
        </w:tc>
        <w:tc>
          <w:tcPr>
            <w:tcW w:w="1550" w:type="dxa"/>
            <w:vAlign w:val="center"/>
          </w:tcPr>
          <w:p w14:paraId="52776EC5" w14:textId="77777777" w:rsidR="00AE77A6" w:rsidRPr="00B25452" w:rsidRDefault="00AE77A6" w:rsidP="00AE77A6">
            <w:pPr>
              <w:pStyle w:val="TableParagraph"/>
              <w:spacing w:before="81" w:line="285" w:lineRule="auto"/>
              <w:ind w:left="107" w:right="110"/>
              <w:jc w:val="center"/>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color w:val="000000" w:themeColor="text1"/>
                <w:sz w:val="24"/>
                <w:szCs w:val="24"/>
                <w:lang w:eastAsia="zh-TW"/>
              </w:rPr>
              <w:t>衛生管理人員</w:t>
            </w:r>
          </w:p>
        </w:tc>
        <w:tc>
          <w:tcPr>
            <w:tcW w:w="3128" w:type="dxa"/>
            <w:vAlign w:val="center"/>
          </w:tcPr>
          <w:p w14:paraId="4AE16CDC" w14:textId="77777777" w:rsidR="00AE77A6" w:rsidRPr="00B25452" w:rsidRDefault="00AE77A6" w:rsidP="00AE77A6">
            <w:pPr>
              <w:pStyle w:val="a9"/>
              <w:numPr>
                <w:ilvl w:val="0"/>
                <w:numId w:val="4"/>
              </w:numPr>
              <w:ind w:left="284" w:hanging="284"/>
              <w:contextualSpacing w:val="0"/>
              <w:jc w:val="both"/>
              <w:rPr>
                <w:rFonts w:ascii="Times New Roman" w:eastAsia="標楷體" w:hAnsi="Times New Roman" w:cs="Times New Roman"/>
                <w:color w:val="000000" w:themeColor="text1"/>
                <w:sz w:val="24"/>
                <w:szCs w:val="24"/>
              </w:rPr>
            </w:pPr>
            <w:r w:rsidRPr="00B25452">
              <w:rPr>
                <w:rFonts w:ascii="Times New Roman" w:eastAsia="標楷體" w:hAnsi="Times New Roman" w:cs="Times New Roman"/>
                <w:color w:val="000000" w:themeColor="text1"/>
                <w:sz w:val="24"/>
                <w:szCs w:val="24"/>
              </w:rPr>
              <w:t>檢驗工作</w:t>
            </w:r>
          </w:p>
          <w:p w14:paraId="4519FFF9" w14:textId="77777777" w:rsidR="00AE77A6" w:rsidRPr="00B25452" w:rsidRDefault="00AE77A6" w:rsidP="00AE77A6">
            <w:pPr>
              <w:snapToGrid w:val="0"/>
              <w:spacing w:line="240" w:lineRule="atLeast"/>
              <w:jc w:val="both"/>
              <w:textAlignment w:val="bottom"/>
              <w:rPr>
                <w:rFonts w:ascii="Times New Roman" w:eastAsia="標楷體" w:hAnsi="Times New Roman" w:cs="Times New Roman"/>
                <w:color w:val="000000" w:themeColor="text1"/>
                <w:sz w:val="24"/>
                <w:szCs w:val="24"/>
                <w:lang w:eastAsia="zh-TW"/>
              </w:rPr>
            </w:pPr>
            <w:r w:rsidRPr="00B25452">
              <w:rPr>
                <w:rFonts w:ascii="Times New Roman" w:eastAsia="標楷體" w:hAnsi="Times New Roman" w:cs="Times New Roman"/>
                <w:color w:val="000000" w:themeColor="text1"/>
                <w:sz w:val="24"/>
                <w:szCs w:val="24"/>
                <w:lang w:eastAsia="zh-TW"/>
              </w:rPr>
              <w:t>執行與監督工廠衛生檢查</w:t>
            </w:r>
          </w:p>
        </w:tc>
        <w:tc>
          <w:tcPr>
            <w:tcW w:w="1872" w:type="dxa"/>
            <w:vAlign w:val="center"/>
          </w:tcPr>
          <w:p w14:paraId="117DDB50" w14:textId="688631EB"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亞洲大學</w:t>
            </w:r>
          </w:p>
          <w:p w14:paraId="24533619"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食品營養與保健生技學系</w:t>
            </w:r>
          </w:p>
          <w:p w14:paraId="274F331A" w14:textId="77777777" w:rsidR="00AE77A6" w:rsidRPr="00B25452" w:rsidRDefault="00AE77A6" w:rsidP="00AE77A6">
            <w:pPr>
              <w:pStyle w:val="TableParagraph"/>
              <w:jc w:val="both"/>
              <w:rPr>
                <w:rFonts w:ascii="Times New Roman" w:eastAsia="標楷體" w:hAnsi="Times New Roman" w:cs="Times New Roman"/>
                <w:sz w:val="24"/>
                <w:szCs w:val="24"/>
                <w:lang w:eastAsia="zh-TW"/>
              </w:rPr>
            </w:pPr>
          </w:p>
        </w:tc>
        <w:tc>
          <w:tcPr>
            <w:tcW w:w="2797" w:type="dxa"/>
            <w:vAlign w:val="center"/>
          </w:tcPr>
          <w:p w14:paraId="24683401"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109</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pacing w:val="-40"/>
                <w:sz w:val="24"/>
                <w:szCs w:val="24"/>
                <w:lang w:eastAsia="zh-TW"/>
              </w:rPr>
              <w:t>年</w:t>
            </w:r>
            <w:r w:rsidRPr="00B25452">
              <w:rPr>
                <w:rFonts w:ascii="Times New Roman" w:eastAsia="標楷體" w:hAnsi="Times New Roman" w:cs="Times New Roman"/>
                <w:spacing w:val="-40"/>
                <w:sz w:val="24"/>
                <w:szCs w:val="24"/>
                <w:lang w:eastAsia="zh-TW"/>
              </w:rPr>
              <w:t xml:space="preserve"> </w:t>
            </w: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4"/>
                <w:sz w:val="24"/>
                <w:szCs w:val="24"/>
                <w:lang w:eastAsia="zh-TW"/>
              </w:rPr>
              <w:t xml:space="preserve"> </w:t>
            </w:r>
            <w:r w:rsidRPr="00B25452">
              <w:rPr>
                <w:rFonts w:ascii="Times New Roman" w:eastAsia="標楷體" w:hAnsi="Times New Roman" w:cs="Times New Roman"/>
                <w:spacing w:val="-14"/>
                <w:sz w:val="24"/>
                <w:szCs w:val="24"/>
                <w:lang w:eastAsia="zh-TW"/>
              </w:rPr>
              <w:t>發展協會</w:t>
            </w:r>
          </w:p>
          <w:p w14:paraId="4C9FCFBF" w14:textId="77777777" w:rsidR="00AE77A6" w:rsidRPr="00B25452" w:rsidRDefault="00AE77A6" w:rsidP="00AE77A6">
            <w:pPr>
              <w:pStyle w:val="TableParagraph"/>
              <w:spacing w:before="65"/>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z w:val="24"/>
                <w:szCs w:val="24"/>
                <w:lang w:eastAsia="zh-TW"/>
              </w:rPr>
              <w:t>HACCP</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10"/>
                <w:sz w:val="24"/>
                <w:szCs w:val="24"/>
                <w:lang w:eastAsia="zh-TW"/>
              </w:rPr>
              <w:t>基礎班及</w:t>
            </w:r>
            <w:r w:rsidRPr="00B25452">
              <w:rPr>
                <w:rFonts w:ascii="Times New Roman" w:eastAsia="標楷體" w:hAnsi="Times New Roman" w:cs="Times New Roman"/>
                <w:spacing w:val="-10"/>
                <w:sz w:val="24"/>
                <w:szCs w:val="24"/>
                <w:lang w:eastAsia="zh-TW"/>
              </w:rPr>
              <w:t xml:space="preserve"> </w:t>
            </w:r>
            <w:r w:rsidRPr="00B25452">
              <w:rPr>
                <w:rFonts w:ascii="Times New Roman" w:eastAsia="標楷體" w:hAnsi="Times New Roman" w:cs="Times New Roman"/>
                <w:spacing w:val="-2"/>
                <w:sz w:val="24"/>
                <w:szCs w:val="24"/>
                <w:lang w:eastAsia="zh-TW"/>
              </w:rPr>
              <w:t>HACCP</w:t>
            </w:r>
          </w:p>
          <w:p w14:paraId="29F1B3DF" w14:textId="77777777" w:rsidR="00AE77A6" w:rsidRPr="00B25452" w:rsidRDefault="00AE77A6" w:rsidP="00AE77A6">
            <w:pPr>
              <w:pStyle w:val="TableParagraph"/>
              <w:spacing w:before="81"/>
              <w:ind w:left="108"/>
              <w:jc w:val="both"/>
              <w:rPr>
                <w:rFonts w:ascii="Times New Roman" w:eastAsia="標楷體" w:hAnsi="Times New Roman" w:cs="Times New Roman"/>
                <w:sz w:val="24"/>
                <w:szCs w:val="24"/>
                <w:lang w:eastAsia="zh-TW"/>
              </w:rPr>
            </w:pPr>
            <w:r w:rsidRPr="00B25452">
              <w:rPr>
                <w:rFonts w:ascii="Times New Roman" w:eastAsia="標楷體" w:hAnsi="Times New Roman" w:cs="Times New Roman"/>
                <w:spacing w:val="-2"/>
                <w:sz w:val="24"/>
                <w:szCs w:val="24"/>
                <w:lang w:eastAsia="zh-TW"/>
              </w:rPr>
              <w:t>進階班訓練衛生管理人員</w:t>
            </w:r>
          </w:p>
        </w:tc>
      </w:tr>
    </w:tbl>
    <w:p w14:paraId="37D2C081" w14:textId="77777777" w:rsidR="00542BEC" w:rsidRDefault="00542BEC" w:rsidP="00542BEC">
      <w:pPr>
        <w:pStyle w:val="TableParagraph"/>
        <w:rPr>
          <w:rFonts w:ascii="Times New Roman" w:eastAsia="標楷體" w:hAnsi="Times New Roman" w:cs="Times New Roman"/>
          <w:sz w:val="24"/>
          <w:lang w:eastAsia="zh-TW"/>
        </w:rPr>
      </w:pPr>
    </w:p>
    <w:p w14:paraId="68D121F7" w14:textId="77777777" w:rsidR="005B674F" w:rsidRDefault="005B674F" w:rsidP="00542BEC">
      <w:pPr>
        <w:pStyle w:val="TableParagraph"/>
        <w:rPr>
          <w:rFonts w:ascii="Times New Roman" w:eastAsia="標楷體" w:hAnsi="Times New Roman" w:cs="Times New Roman"/>
          <w:sz w:val="24"/>
          <w:lang w:eastAsia="zh-TW"/>
        </w:rPr>
      </w:pPr>
    </w:p>
    <w:p w14:paraId="37DF53B2" w14:textId="77777777" w:rsidR="005B674F" w:rsidRDefault="005B674F" w:rsidP="00542BEC">
      <w:pPr>
        <w:pStyle w:val="TableParagraph"/>
        <w:rPr>
          <w:rFonts w:ascii="Times New Roman" w:eastAsia="標楷體" w:hAnsi="Times New Roman" w:cs="Times New Roman"/>
          <w:sz w:val="24"/>
          <w:lang w:eastAsia="zh-TW"/>
        </w:rPr>
      </w:pPr>
    </w:p>
    <w:p w14:paraId="03944D4E" w14:textId="77777777" w:rsidR="005B674F" w:rsidRDefault="005B674F" w:rsidP="00542BEC">
      <w:pPr>
        <w:pStyle w:val="TableParagraph"/>
        <w:rPr>
          <w:rFonts w:ascii="Times New Roman" w:eastAsia="標楷體" w:hAnsi="Times New Roman" w:cs="Times New Roman"/>
          <w:sz w:val="24"/>
          <w:lang w:eastAsia="zh-TW"/>
        </w:rPr>
      </w:pPr>
    </w:p>
    <w:p w14:paraId="501A93B6" w14:textId="77777777" w:rsidR="005B674F" w:rsidRDefault="005B674F" w:rsidP="00542BEC">
      <w:pPr>
        <w:pStyle w:val="TableParagraph"/>
        <w:rPr>
          <w:rFonts w:ascii="Times New Roman" w:eastAsia="標楷體" w:hAnsi="Times New Roman" w:cs="Times New Roman"/>
          <w:sz w:val="24"/>
          <w:lang w:eastAsia="zh-TW"/>
        </w:rPr>
      </w:pPr>
    </w:p>
    <w:tbl>
      <w:tblPr>
        <w:tblStyle w:val="af"/>
        <w:tblpPr w:leftFromText="180" w:rightFromText="180" w:vertAnchor="text" w:horzAnchor="margin" w:tblpY="605"/>
        <w:tblW w:w="10910" w:type="dxa"/>
        <w:tblLayout w:type="fixed"/>
        <w:tblLook w:val="04A0" w:firstRow="1" w:lastRow="0" w:firstColumn="1" w:lastColumn="0" w:noHBand="0" w:noVBand="1"/>
      </w:tblPr>
      <w:tblGrid>
        <w:gridCol w:w="1765"/>
        <w:gridCol w:w="1869"/>
        <w:gridCol w:w="4021"/>
        <w:gridCol w:w="992"/>
        <w:gridCol w:w="643"/>
        <w:gridCol w:w="918"/>
        <w:gridCol w:w="702"/>
      </w:tblGrid>
      <w:tr w:rsidR="005B674F" w:rsidRPr="00EE579A" w14:paraId="7753FA0D" w14:textId="77777777" w:rsidTr="005B674F">
        <w:trPr>
          <w:trHeight w:val="720"/>
        </w:trPr>
        <w:tc>
          <w:tcPr>
            <w:tcW w:w="1765" w:type="dxa"/>
            <w:vAlign w:val="center"/>
          </w:tcPr>
          <w:p w14:paraId="3C22E788"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lastRenderedPageBreak/>
              <w:t>制定日期</w:t>
            </w:r>
          </w:p>
        </w:tc>
        <w:tc>
          <w:tcPr>
            <w:tcW w:w="1869" w:type="dxa"/>
            <w:vAlign w:val="center"/>
          </w:tcPr>
          <w:p w14:paraId="22193096" w14:textId="2AA30D0D" w:rsidR="005B674F" w:rsidRPr="00EE579A" w:rsidRDefault="005B674F" w:rsidP="005B674F">
            <w:pPr>
              <w:tabs>
                <w:tab w:val="left" w:pos="4205"/>
              </w:tabs>
              <w:jc w:val="center"/>
              <w:rPr>
                <w:rFonts w:ascii="Times New Roman" w:eastAsia="標楷體" w:hAnsi="Times New Roman" w:cs="Times New Roman" w:hint="eastAsia"/>
                <w:sz w:val="28"/>
                <w:szCs w:val="28"/>
              </w:rPr>
            </w:pPr>
            <w:r w:rsidRPr="00EE579A">
              <w:rPr>
                <w:rFonts w:ascii="Times New Roman" w:eastAsia="標楷體" w:hAnsi="Times New Roman" w:cs="Times New Roman"/>
                <w:sz w:val="28"/>
                <w:szCs w:val="28"/>
                <w:lang w:eastAsia="zh-CN"/>
              </w:rPr>
              <w:t>113.10.1</w:t>
            </w:r>
            <w:r w:rsidR="00B075DD">
              <w:rPr>
                <w:rFonts w:ascii="Times New Roman" w:eastAsia="標楷體" w:hAnsi="Times New Roman" w:cs="Times New Roman" w:hint="eastAsia"/>
                <w:sz w:val="28"/>
                <w:szCs w:val="28"/>
              </w:rPr>
              <w:t>2</w:t>
            </w:r>
          </w:p>
        </w:tc>
        <w:tc>
          <w:tcPr>
            <w:tcW w:w="4021" w:type="dxa"/>
            <w:vAlign w:val="center"/>
          </w:tcPr>
          <w:p w14:paraId="3B69BEB6"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短期葉菜截切</w:t>
            </w:r>
            <w:r w:rsidRPr="00EE579A">
              <w:rPr>
                <w:rFonts w:ascii="Times New Roman" w:eastAsia="標楷體" w:hAnsi="Times New Roman" w:cs="Times New Roman"/>
                <w:sz w:val="28"/>
                <w:szCs w:val="28"/>
              </w:rPr>
              <w:t>HACCP</w:t>
            </w:r>
            <w:r w:rsidRPr="00EE579A">
              <w:rPr>
                <w:rFonts w:ascii="Times New Roman" w:eastAsia="標楷體" w:hAnsi="Times New Roman" w:cs="Times New Roman"/>
                <w:sz w:val="28"/>
                <w:szCs w:val="28"/>
              </w:rPr>
              <w:t>計畫書</w:t>
            </w:r>
          </w:p>
        </w:tc>
        <w:tc>
          <w:tcPr>
            <w:tcW w:w="1635" w:type="dxa"/>
            <w:gridSpan w:val="2"/>
            <w:vAlign w:val="center"/>
          </w:tcPr>
          <w:p w14:paraId="62C62C40"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文件編號</w:t>
            </w:r>
          </w:p>
        </w:tc>
        <w:tc>
          <w:tcPr>
            <w:tcW w:w="1620" w:type="dxa"/>
            <w:gridSpan w:val="2"/>
            <w:vAlign w:val="center"/>
          </w:tcPr>
          <w:p w14:paraId="679C6ECF" w14:textId="7C062062" w:rsidR="005B674F" w:rsidRPr="00EE579A" w:rsidRDefault="00CD5D6F" w:rsidP="005B674F">
            <w:pPr>
              <w:tabs>
                <w:tab w:val="left" w:pos="4205"/>
              </w:tabs>
              <w:jc w:val="center"/>
              <w:rPr>
                <w:rFonts w:ascii="Times New Roman" w:eastAsia="標楷體" w:hAnsi="Times New Roman" w:cs="Times New Roman"/>
                <w:sz w:val="28"/>
                <w:szCs w:val="28"/>
              </w:rPr>
            </w:pPr>
            <w:r>
              <w:rPr>
                <w:rFonts w:ascii="Times New Roman" w:eastAsia="標楷體" w:hAnsi="Times New Roman" w:cs="Times New Roman" w:hint="eastAsia"/>
                <w:bCs/>
                <w:sz w:val="28"/>
              </w:rPr>
              <w:t>H.1</w:t>
            </w:r>
          </w:p>
        </w:tc>
      </w:tr>
      <w:tr w:rsidR="005B674F" w:rsidRPr="00EE579A" w14:paraId="47A7E2BF" w14:textId="77777777" w:rsidTr="005B674F">
        <w:trPr>
          <w:trHeight w:val="676"/>
        </w:trPr>
        <w:tc>
          <w:tcPr>
            <w:tcW w:w="1765" w:type="dxa"/>
            <w:vAlign w:val="center"/>
          </w:tcPr>
          <w:p w14:paraId="6BACB26A"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制定單位</w:t>
            </w:r>
          </w:p>
        </w:tc>
        <w:tc>
          <w:tcPr>
            <w:tcW w:w="1869" w:type="dxa"/>
            <w:vAlign w:val="center"/>
          </w:tcPr>
          <w:p w14:paraId="5B4589B6"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HACCP</w:t>
            </w:r>
            <w:r w:rsidRPr="00EE579A">
              <w:rPr>
                <w:rFonts w:ascii="Times New Roman" w:eastAsia="標楷體" w:hAnsi="Times New Roman" w:cs="Times New Roman"/>
                <w:sz w:val="28"/>
                <w:szCs w:val="28"/>
              </w:rPr>
              <w:t>小組</w:t>
            </w:r>
          </w:p>
        </w:tc>
        <w:tc>
          <w:tcPr>
            <w:tcW w:w="4021" w:type="dxa"/>
            <w:vAlign w:val="center"/>
          </w:tcPr>
          <w:p w14:paraId="15C0F90A"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產品特性及貯運方式</w:t>
            </w:r>
          </w:p>
        </w:tc>
        <w:tc>
          <w:tcPr>
            <w:tcW w:w="992" w:type="dxa"/>
            <w:vAlign w:val="center"/>
          </w:tcPr>
          <w:p w14:paraId="271EBA05"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版次</w:t>
            </w:r>
          </w:p>
        </w:tc>
        <w:tc>
          <w:tcPr>
            <w:tcW w:w="643" w:type="dxa"/>
            <w:vAlign w:val="center"/>
          </w:tcPr>
          <w:p w14:paraId="60D30CEF" w14:textId="53450A61" w:rsidR="005B674F" w:rsidRPr="00EE579A" w:rsidRDefault="00CD5D6F" w:rsidP="005B674F">
            <w:pPr>
              <w:tabs>
                <w:tab w:val="left" w:pos="4205"/>
              </w:tabs>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r w:rsidR="005B674F" w:rsidRPr="00EE579A">
              <w:rPr>
                <w:rFonts w:ascii="Times New Roman" w:eastAsia="標楷體" w:hAnsi="Times New Roman" w:cs="Times New Roman"/>
                <w:sz w:val="28"/>
                <w:szCs w:val="28"/>
              </w:rPr>
              <w:t>.0</w:t>
            </w:r>
          </w:p>
        </w:tc>
        <w:tc>
          <w:tcPr>
            <w:tcW w:w="918" w:type="dxa"/>
            <w:vAlign w:val="center"/>
          </w:tcPr>
          <w:p w14:paraId="1BA412BB" w14:textId="77777777" w:rsidR="005B674F" w:rsidRPr="00EE579A" w:rsidRDefault="005B674F" w:rsidP="005B674F">
            <w:pPr>
              <w:tabs>
                <w:tab w:val="left" w:pos="4205"/>
              </w:tabs>
              <w:jc w:val="center"/>
              <w:rPr>
                <w:rFonts w:ascii="Times New Roman" w:eastAsia="標楷體" w:hAnsi="Times New Roman" w:cs="Times New Roman"/>
                <w:sz w:val="28"/>
                <w:szCs w:val="28"/>
              </w:rPr>
            </w:pPr>
            <w:r w:rsidRPr="00EE579A">
              <w:rPr>
                <w:rFonts w:ascii="Times New Roman" w:eastAsia="標楷體" w:hAnsi="Times New Roman" w:cs="Times New Roman"/>
                <w:sz w:val="28"/>
                <w:szCs w:val="28"/>
              </w:rPr>
              <w:t>頁次</w:t>
            </w:r>
          </w:p>
        </w:tc>
        <w:tc>
          <w:tcPr>
            <w:tcW w:w="702" w:type="dxa"/>
            <w:vAlign w:val="center"/>
          </w:tcPr>
          <w:p w14:paraId="006F449D" w14:textId="7C808E26" w:rsidR="005B674F" w:rsidRPr="00EE579A" w:rsidRDefault="00CD5D6F" w:rsidP="005B674F">
            <w:pPr>
              <w:tabs>
                <w:tab w:val="left" w:pos="4205"/>
              </w:tabs>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1/1</w:t>
            </w:r>
          </w:p>
        </w:tc>
      </w:tr>
    </w:tbl>
    <w:tbl>
      <w:tblPr>
        <w:tblStyle w:val="TableNormal"/>
        <w:tblpPr w:leftFromText="180" w:rightFromText="180" w:vertAnchor="text" w:horzAnchor="margin" w:tblpY="2045"/>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10"/>
      </w:tblGrid>
      <w:tr w:rsidR="005B674F" w:rsidRPr="00EE579A" w14:paraId="1DF7819A" w14:textId="77777777" w:rsidTr="005B674F">
        <w:trPr>
          <w:trHeight w:val="1439"/>
        </w:trPr>
        <w:tc>
          <w:tcPr>
            <w:tcW w:w="10910" w:type="dxa"/>
          </w:tcPr>
          <w:p w14:paraId="6C153778" w14:textId="77777777" w:rsidR="005B674F" w:rsidRPr="00EE579A" w:rsidRDefault="005B674F" w:rsidP="005B674F">
            <w:pPr>
              <w:pStyle w:val="TableParagraph"/>
              <w:spacing w:before="163"/>
              <w:ind w:left="107"/>
              <w:rPr>
                <w:rFonts w:ascii="Times New Roman" w:eastAsia="標楷體" w:hAnsi="Times New Roman" w:cs="Times New Roman"/>
                <w:sz w:val="28"/>
                <w:lang w:eastAsia="zh-TW"/>
              </w:rPr>
            </w:pPr>
            <w:r w:rsidRPr="00EE579A">
              <w:rPr>
                <w:rFonts w:ascii="Times New Roman" w:eastAsia="標楷體" w:hAnsi="Times New Roman" w:cs="Times New Roman"/>
                <w:spacing w:val="-3"/>
                <w:sz w:val="28"/>
                <w:lang w:eastAsia="zh-TW"/>
              </w:rPr>
              <w:t>產品類別：蔬菜</w:t>
            </w:r>
            <w:r w:rsidRPr="00EE579A">
              <w:rPr>
                <w:rFonts w:ascii="Times New Roman" w:eastAsia="標楷體" w:hAnsi="Times New Roman" w:cs="Times New Roman"/>
                <w:sz w:val="28"/>
                <w:lang w:eastAsia="zh-TW"/>
              </w:rPr>
              <w:t xml:space="preserve"> </w:t>
            </w:r>
          </w:p>
          <w:p w14:paraId="04FDF6F3" w14:textId="77777777" w:rsidR="005B674F" w:rsidRPr="00EE579A" w:rsidRDefault="005B674F" w:rsidP="005B674F">
            <w:pPr>
              <w:pStyle w:val="TableParagraph"/>
              <w:spacing w:before="329"/>
              <w:ind w:left="107"/>
              <w:rPr>
                <w:rFonts w:ascii="Times New Roman" w:eastAsia="標楷體" w:hAnsi="Times New Roman" w:cs="Times New Roman"/>
                <w:sz w:val="28"/>
                <w:lang w:eastAsia="zh-TW"/>
              </w:rPr>
            </w:pPr>
            <w:r w:rsidRPr="00EE579A">
              <w:rPr>
                <w:rFonts w:ascii="Times New Roman" w:eastAsia="標楷體" w:hAnsi="Times New Roman" w:cs="Times New Roman"/>
                <w:spacing w:val="-4"/>
                <w:sz w:val="28"/>
                <w:lang w:eastAsia="zh-TW"/>
              </w:rPr>
              <w:t>產品名稱：截切蔬菜</w:t>
            </w:r>
          </w:p>
        </w:tc>
      </w:tr>
      <w:tr w:rsidR="005B674F" w:rsidRPr="00EE579A" w14:paraId="46F577E1" w14:textId="77777777" w:rsidTr="005B674F">
        <w:trPr>
          <w:trHeight w:val="1309"/>
        </w:trPr>
        <w:tc>
          <w:tcPr>
            <w:tcW w:w="10910" w:type="dxa"/>
          </w:tcPr>
          <w:p w14:paraId="3B33A2B3" w14:textId="77777777" w:rsidR="005B674F" w:rsidRPr="00EE579A" w:rsidRDefault="005B674F" w:rsidP="005B674F">
            <w:pPr>
              <w:pStyle w:val="TableParagraph"/>
              <w:spacing w:before="106" w:line="295" w:lineRule="auto"/>
              <w:ind w:left="1241" w:right="178" w:hanging="1134"/>
              <w:rPr>
                <w:rFonts w:ascii="Times New Roman" w:eastAsia="標楷體" w:hAnsi="Times New Roman" w:cs="Times New Roman"/>
                <w:sz w:val="28"/>
                <w:lang w:eastAsia="zh-TW"/>
              </w:rPr>
            </w:pPr>
            <w:r w:rsidRPr="00EE579A">
              <w:rPr>
                <w:rFonts w:ascii="Times New Roman" w:eastAsia="標楷體" w:hAnsi="Times New Roman" w:cs="Times New Roman"/>
                <w:spacing w:val="-2"/>
                <w:sz w:val="28"/>
                <w:lang w:eastAsia="zh-TW"/>
              </w:rPr>
              <w:t>組成份：蔬菜</w:t>
            </w:r>
          </w:p>
        </w:tc>
      </w:tr>
      <w:tr w:rsidR="005B674F" w:rsidRPr="00EE579A" w14:paraId="1FCC9D0C" w14:textId="77777777" w:rsidTr="005B674F">
        <w:trPr>
          <w:trHeight w:val="1816"/>
        </w:trPr>
        <w:tc>
          <w:tcPr>
            <w:tcW w:w="10910" w:type="dxa"/>
          </w:tcPr>
          <w:p w14:paraId="5204DE2F" w14:textId="77777777" w:rsidR="005B674F" w:rsidRPr="00EE579A" w:rsidRDefault="005B674F" w:rsidP="005B674F">
            <w:pPr>
              <w:pStyle w:val="TableParagraph"/>
              <w:tabs>
                <w:tab w:val="left" w:pos="2911"/>
              </w:tabs>
              <w:spacing w:before="166" w:line="441" w:lineRule="auto"/>
              <w:ind w:left="1649" w:right="182" w:hanging="1400"/>
              <w:rPr>
                <w:rFonts w:ascii="Times New Roman" w:eastAsia="標楷體" w:hAnsi="Times New Roman" w:cs="Times New Roman"/>
                <w:spacing w:val="-33"/>
                <w:sz w:val="28"/>
                <w:lang w:eastAsia="zh-TW"/>
              </w:rPr>
            </w:pPr>
            <w:r w:rsidRPr="00EE579A">
              <w:rPr>
                <w:rFonts w:ascii="Times New Roman" w:eastAsia="標楷體" w:hAnsi="Times New Roman" w:cs="Times New Roman"/>
                <w:sz w:val="28"/>
                <w:lang w:eastAsia="zh-TW"/>
              </w:rPr>
              <w:t>加工方式：</w:t>
            </w:r>
            <w:r w:rsidRPr="00EE579A">
              <w:rPr>
                <w:rFonts w:ascii="Times New Roman" w:eastAsia="標楷體" w:hAnsi="Times New Roman" w:cs="Times New Roman"/>
                <w:sz w:val="28"/>
                <w:szCs w:val="28"/>
                <w:lang w:eastAsia="zh-TW"/>
              </w:rPr>
              <w:t>驗收</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貯存</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拆箱選別</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截切</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粗洗清潔</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精洗預冷</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滴乾分裝</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貯存</w:t>
            </w:r>
            <w:r w:rsidRPr="00EE579A">
              <w:rPr>
                <w:rFonts w:ascii="Times New Roman" w:eastAsia="標楷體" w:hAnsi="Times New Roman" w:cs="Times New Roman"/>
                <w:sz w:val="28"/>
                <w:szCs w:val="28"/>
                <w:lang w:eastAsia="zh-TW"/>
              </w:rPr>
              <w:t xml:space="preserve"> → </w:t>
            </w:r>
            <w:r w:rsidRPr="00EE579A">
              <w:rPr>
                <w:rFonts w:ascii="Times New Roman" w:eastAsia="標楷體" w:hAnsi="Times New Roman" w:cs="Times New Roman"/>
                <w:sz w:val="28"/>
                <w:szCs w:val="28"/>
                <w:lang w:eastAsia="zh-TW"/>
              </w:rPr>
              <w:t>配送</w:t>
            </w:r>
          </w:p>
        </w:tc>
      </w:tr>
      <w:tr w:rsidR="005B674F" w:rsidRPr="00EE579A" w14:paraId="56B4933D" w14:textId="77777777" w:rsidTr="005B674F">
        <w:trPr>
          <w:trHeight w:val="1814"/>
        </w:trPr>
        <w:tc>
          <w:tcPr>
            <w:tcW w:w="10910" w:type="dxa"/>
          </w:tcPr>
          <w:p w14:paraId="07B1A563" w14:textId="77777777" w:rsidR="005B674F" w:rsidRPr="00EE579A" w:rsidRDefault="005B674F" w:rsidP="005B674F">
            <w:pPr>
              <w:pStyle w:val="TableParagraph"/>
              <w:spacing w:before="104"/>
              <w:ind w:left="108"/>
              <w:rPr>
                <w:rFonts w:ascii="Times New Roman" w:eastAsia="標楷體" w:hAnsi="Times New Roman" w:cs="Times New Roman"/>
                <w:sz w:val="28"/>
                <w:lang w:eastAsia="zh-TW"/>
              </w:rPr>
            </w:pPr>
            <w:r w:rsidRPr="00EE579A">
              <w:rPr>
                <w:rFonts w:ascii="Times New Roman" w:eastAsia="標楷體" w:hAnsi="Times New Roman" w:cs="Times New Roman"/>
                <w:spacing w:val="-14"/>
                <w:sz w:val="28"/>
                <w:lang w:eastAsia="zh-TW"/>
              </w:rPr>
              <w:t>包裝方式及說明：籃裝</w:t>
            </w:r>
          </w:p>
          <w:p w14:paraId="45227A24" w14:textId="77777777" w:rsidR="005B674F" w:rsidRPr="00EE579A" w:rsidRDefault="005B674F" w:rsidP="005B674F">
            <w:pPr>
              <w:pStyle w:val="TableParagraph"/>
              <w:spacing w:before="88" w:line="295" w:lineRule="auto"/>
              <w:ind w:left="108" w:right="5369"/>
              <w:rPr>
                <w:rFonts w:ascii="Times New Roman" w:eastAsia="標楷體" w:hAnsi="Times New Roman" w:cs="Times New Roman"/>
                <w:sz w:val="28"/>
                <w:lang w:eastAsia="zh-TW"/>
              </w:rPr>
            </w:pPr>
            <w:r w:rsidRPr="00EE579A">
              <w:rPr>
                <w:rFonts w:ascii="Times New Roman" w:eastAsia="標楷體" w:hAnsi="Times New Roman" w:cs="Times New Roman"/>
                <w:sz w:val="28"/>
                <w:lang w:eastAsia="zh-TW"/>
              </w:rPr>
              <w:t>重量及規格：</w:t>
            </w:r>
            <w:r w:rsidRPr="00EE579A">
              <w:rPr>
                <w:rFonts w:ascii="Times New Roman" w:eastAsia="標楷體" w:hAnsi="Times New Roman" w:cs="Times New Roman"/>
                <w:sz w:val="28"/>
                <w:lang w:eastAsia="zh-TW"/>
              </w:rPr>
              <w:t>20</w:t>
            </w:r>
            <w:r w:rsidRPr="00EE579A">
              <w:rPr>
                <w:rFonts w:ascii="Times New Roman" w:eastAsia="標楷體" w:hAnsi="Times New Roman" w:cs="Times New Roman"/>
                <w:sz w:val="28"/>
                <w:lang w:eastAsia="zh-TW"/>
              </w:rPr>
              <w:t>公斤</w:t>
            </w:r>
            <w:r w:rsidRPr="00EE579A">
              <w:rPr>
                <w:rFonts w:ascii="Times New Roman" w:eastAsia="標楷體" w:hAnsi="Times New Roman" w:cs="Times New Roman"/>
                <w:spacing w:val="-7"/>
                <w:sz w:val="28"/>
                <w:lang w:eastAsia="zh-TW"/>
              </w:rPr>
              <w:t>/</w:t>
            </w:r>
            <w:r w:rsidRPr="00EE579A">
              <w:rPr>
                <w:rFonts w:ascii="Times New Roman" w:eastAsia="標楷體" w:hAnsi="Times New Roman" w:cs="Times New Roman"/>
                <w:spacing w:val="-7"/>
                <w:sz w:val="28"/>
                <w:lang w:eastAsia="zh-TW"/>
              </w:rPr>
              <w:t>籃</w:t>
            </w:r>
          </w:p>
        </w:tc>
      </w:tr>
      <w:tr w:rsidR="005B674F" w:rsidRPr="00EE579A" w14:paraId="4973A6FF" w14:textId="77777777" w:rsidTr="005B674F">
        <w:trPr>
          <w:trHeight w:val="1816"/>
        </w:trPr>
        <w:tc>
          <w:tcPr>
            <w:tcW w:w="10910" w:type="dxa"/>
          </w:tcPr>
          <w:p w14:paraId="68817508" w14:textId="77777777" w:rsidR="005B674F" w:rsidRPr="00EE579A" w:rsidRDefault="005B674F" w:rsidP="005B674F">
            <w:pPr>
              <w:pStyle w:val="TableParagraph"/>
              <w:spacing w:before="164"/>
              <w:ind w:left="107"/>
              <w:rPr>
                <w:rFonts w:ascii="Times New Roman" w:eastAsia="標楷體" w:hAnsi="Times New Roman" w:cs="Times New Roman"/>
                <w:sz w:val="28"/>
                <w:lang w:eastAsia="zh-TW"/>
              </w:rPr>
            </w:pPr>
            <w:r w:rsidRPr="00EE579A">
              <w:rPr>
                <w:rFonts w:ascii="Times New Roman" w:eastAsia="標楷體" w:hAnsi="Times New Roman" w:cs="Times New Roman"/>
                <w:spacing w:val="-2"/>
                <w:sz w:val="28"/>
                <w:lang w:eastAsia="zh-TW"/>
              </w:rPr>
              <w:t>運輸方式：</w:t>
            </w:r>
            <w:r w:rsidRPr="00EE579A">
              <w:rPr>
                <w:rFonts w:ascii="Times New Roman" w:eastAsia="標楷體" w:hAnsi="Times New Roman" w:cs="Times New Roman"/>
                <w:sz w:val="28"/>
                <w:szCs w:val="28"/>
                <w:lang w:eastAsia="zh-TW"/>
              </w:rPr>
              <w:t>冷藏</w:t>
            </w:r>
            <w:r w:rsidRPr="00EE579A">
              <w:rPr>
                <w:rFonts w:ascii="Times New Roman" w:eastAsia="標楷體" w:hAnsi="Times New Roman" w:cs="Times New Roman"/>
                <w:sz w:val="28"/>
                <w:szCs w:val="28"/>
                <w:lang w:eastAsia="zh-TW"/>
              </w:rPr>
              <w:t>7℃</w:t>
            </w:r>
            <w:r w:rsidRPr="00EE579A">
              <w:rPr>
                <w:rFonts w:ascii="Times New Roman" w:eastAsia="標楷體" w:hAnsi="Times New Roman" w:cs="Times New Roman"/>
                <w:sz w:val="28"/>
                <w:szCs w:val="28"/>
                <w:lang w:eastAsia="zh-TW"/>
              </w:rPr>
              <w:t>以下，凍結點以上。</w:t>
            </w:r>
          </w:p>
        </w:tc>
      </w:tr>
      <w:tr w:rsidR="005B674F" w:rsidRPr="00EE579A" w14:paraId="78673FFD" w14:textId="77777777" w:rsidTr="005B674F">
        <w:trPr>
          <w:trHeight w:val="1186"/>
        </w:trPr>
        <w:tc>
          <w:tcPr>
            <w:tcW w:w="10910" w:type="dxa"/>
          </w:tcPr>
          <w:p w14:paraId="74DA5E79" w14:textId="77777777" w:rsidR="005B674F" w:rsidRPr="00EE579A" w:rsidRDefault="005B674F" w:rsidP="005B674F">
            <w:pPr>
              <w:pStyle w:val="TableParagraph"/>
              <w:spacing w:before="163"/>
              <w:ind w:left="107"/>
              <w:rPr>
                <w:rFonts w:ascii="Times New Roman" w:eastAsia="標楷體" w:hAnsi="Times New Roman" w:cs="Times New Roman"/>
                <w:sz w:val="28"/>
                <w:lang w:eastAsia="zh-TW"/>
              </w:rPr>
            </w:pPr>
            <w:r w:rsidRPr="00EE579A">
              <w:rPr>
                <w:rFonts w:ascii="Times New Roman" w:eastAsia="標楷體" w:hAnsi="Times New Roman" w:cs="Times New Roman"/>
                <w:spacing w:val="-2"/>
                <w:sz w:val="28"/>
                <w:lang w:eastAsia="zh-TW"/>
              </w:rPr>
              <w:t>有效期限：</w:t>
            </w:r>
            <w:r w:rsidRPr="00EE579A">
              <w:rPr>
                <w:rFonts w:ascii="Times New Roman" w:eastAsia="標楷體" w:hAnsi="Times New Roman" w:cs="Times New Roman"/>
                <w:spacing w:val="-2"/>
                <w:sz w:val="28"/>
                <w:lang w:eastAsia="zh-TW"/>
              </w:rPr>
              <w:t>2</w:t>
            </w:r>
            <w:r w:rsidRPr="00EE579A">
              <w:rPr>
                <w:rFonts w:ascii="Times New Roman" w:eastAsia="標楷體" w:hAnsi="Times New Roman" w:cs="Times New Roman"/>
                <w:spacing w:val="-2"/>
                <w:sz w:val="28"/>
                <w:lang w:eastAsia="zh-TW"/>
              </w:rPr>
              <w:t>天</w:t>
            </w:r>
          </w:p>
        </w:tc>
      </w:tr>
    </w:tbl>
    <w:p w14:paraId="1C70E88A" w14:textId="11BD8DA4" w:rsidR="005B674F" w:rsidRPr="00B25452" w:rsidRDefault="005B674F" w:rsidP="005B674F">
      <w:pPr>
        <w:pStyle w:val="TableParagraph"/>
        <w:jc w:val="center"/>
        <w:rPr>
          <w:rFonts w:ascii="Times New Roman" w:eastAsia="標楷體" w:hAnsi="Times New Roman" w:cs="Times New Roman" w:hint="eastAsia"/>
          <w:sz w:val="24"/>
          <w:lang w:eastAsia="zh-TW"/>
        </w:rPr>
        <w:sectPr w:rsidR="005B674F" w:rsidRPr="00B25452" w:rsidSect="00542BEC">
          <w:pgSz w:w="11910" w:h="16840"/>
          <w:pgMar w:top="1180" w:right="708" w:bottom="1200" w:left="566" w:header="0" w:footer="1010" w:gutter="0"/>
          <w:cols w:space="720"/>
        </w:sectPr>
      </w:pPr>
      <w:r>
        <w:rPr>
          <w:rFonts w:ascii="Times New Roman" w:eastAsia="標楷體" w:hAnsi="Times New Roman" w:cs="Times New Roman" w:hint="eastAsia"/>
          <w:spacing w:val="-4"/>
          <w:sz w:val="40"/>
        </w:rPr>
        <w:t>菜菜</w:t>
      </w:r>
      <w:r w:rsidRPr="00B25452">
        <w:rPr>
          <w:rFonts w:ascii="Times New Roman" w:eastAsia="標楷體" w:hAnsi="Times New Roman" w:cs="Times New Roman"/>
          <w:spacing w:val="-4"/>
          <w:sz w:val="40"/>
        </w:rPr>
        <w:t>食品有限公司</w:t>
      </w:r>
    </w:p>
    <w:tbl>
      <w:tblPr>
        <w:tblStyle w:val="TableNormal"/>
        <w:tblpPr w:leftFromText="180" w:rightFromText="180" w:vertAnchor="text" w:horzAnchor="margin" w:tblpXSpec="center" w:tblpY="6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1418"/>
        <w:gridCol w:w="4157"/>
        <w:gridCol w:w="1073"/>
        <w:gridCol w:w="717"/>
        <w:gridCol w:w="715"/>
        <w:gridCol w:w="1134"/>
      </w:tblGrid>
      <w:tr w:rsidR="005B674F" w:rsidRPr="005B674F" w14:paraId="6A793D7E" w14:textId="77777777" w:rsidTr="005B674F">
        <w:trPr>
          <w:trHeight w:val="460"/>
        </w:trPr>
        <w:tc>
          <w:tcPr>
            <w:tcW w:w="1129" w:type="dxa"/>
          </w:tcPr>
          <w:p w14:paraId="7ECE36EF" w14:textId="77777777" w:rsidR="005B674F" w:rsidRPr="005B674F" w:rsidRDefault="005B674F" w:rsidP="005B674F">
            <w:pPr>
              <w:pStyle w:val="TableParagraph"/>
              <w:spacing w:before="62"/>
              <w:ind w:left="6"/>
              <w:jc w:val="center"/>
              <w:rPr>
                <w:rFonts w:ascii="標楷體" w:eastAsia="標楷體" w:hAnsi="標楷體"/>
                <w:sz w:val="28"/>
                <w:szCs w:val="28"/>
              </w:rPr>
            </w:pPr>
            <w:r w:rsidRPr="005B674F">
              <w:rPr>
                <w:rFonts w:ascii="標楷體" w:eastAsia="標楷體" w:hAnsi="標楷體"/>
                <w:spacing w:val="-3"/>
                <w:sz w:val="28"/>
                <w:szCs w:val="28"/>
              </w:rPr>
              <w:lastRenderedPageBreak/>
              <w:t>制訂日期</w:t>
            </w:r>
          </w:p>
        </w:tc>
        <w:tc>
          <w:tcPr>
            <w:tcW w:w="1418" w:type="dxa"/>
          </w:tcPr>
          <w:p w14:paraId="481E73AC" w14:textId="6CD02455" w:rsidR="005B674F" w:rsidRPr="005B674F" w:rsidRDefault="00B075DD" w:rsidP="005B674F">
            <w:pPr>
              <w:pStyle w:val="TableParagraph"/>
              <w:spacing w:before="62"/>
              <w:ind w:left="12" w:right="3"/>
              <w:jc w:val="center"/>
              <w:rPr>
                <w:rFonts w:ascii="標楷體" w:eastAsia="標楷體" w:hAnsi="標楷體" w:hint="eastAsia"/>
                <w:sz w:val="28"/>
                <w:szCs w:val="28"/>
                <w:lang w:eastAsia="zh-TW"/>
              </w:rPr>
            </w:pPr>
            <w:r>
              <w:rPr>
                <w:rFonts w:ascii="標楷體" w:eastAsia="標楷體" w:hAnsi="標楷體" w:hint="eastAsia"/>
                <w:spacing w:val="-2"/>
                <w:sz w:val="28"/>
                <w:szCs w:val="28"/>
                <w:lang w:eastAsia="zh-TW"/>
              </w:rPr>
              <w:t>113.10.12</w:t>
            </w:r>
          </w:p>
        </w:tc>
        <w:tc>
          <w:tcPr>
            <w:tcW w:w="4157" w:type="dxa"/>
            <w:vMerge w:val="restart"/>
            <w:vAlign w:val="center"/>
          </w:tcPr>
          <w:p w14:paraId="53486945" w14:textId="77777777" w:rsidR="005B674F" w:rsidRPr="005B674F" w:rsidRDefault="005B674F" w:rsidP="005B674F">
            <w:pPr>
              <w:pStyle w:val="TableParagraph"/>
              <w:spacing w:before="58" w:line="223" w:lineRule="auto"/>
              <w:ind w:left="725" w:right="720" w:firstLine="321"/>
              <w:jc w:val="center"/>
              <w:rPr>
                <w:rFonts w:ascii="標楷體" w:eastAsia="標楷體" w:hAnsi="標楷體"/>
                <w:sz w:val="28"/>
                <w:szCs w:val="28"/>
                <w:lang w:eastAsia="zh-TW"/>
              </w:rPr>
            </w:pPr>
            <w:r w:rsidRPr="005B674F">
              <w:rPr>
                <w:rFonts w:ascii="標楷體" w:eastAsia="標楷體" w:hAnsi="標楷體"/>
                <w:spacing w:val="39"/>
                <w:sz w:val="28"/>
                <w:szCs w:val="28"/>
                <w:lang w:eastAsia="zh-TW"/>
              </w:rPr>
              <w:t>肉品</w:t>
            </w:r>
            <w:r w:rsidRPr="005B674F">
              <w:rPr>
                <w:rFonts w:ascii="標楷體" w:eastAsia="標楷體" w:hAnsi="標楷體"/>
                <w:sz w:val="28"/>
                <w:szCs w:val="28"/>
                <w:lang w:eastAsia="zh-TW"/>
              </w:rPr>
              <w:t>HACCP</w:t>
            </w:r>
            <w:r w:rsidRPr="005B674F">
              <w:rPr>
                <w:rFonts w:ascii="標楷體" w:eastAsia="標楷體" w:hAnsi="標楷體"/>
                <w:spacing w:val="-14"/>
                <w:sz w:val="28"/>
                <w:szCs w:val="28"/>
                <w:lang w:eastAsia="zh-TW"/>
              </w:rPr>
              <w:t xml:space="preserve"> 制度</w:t>
            </w:r>
            <w:r w:rsidRPr="005B674F">
              <w:rPr>
                <w:rFonts w:ascii="標楷體" w:eastAsia="標楷體" w:hAnsi="標楷體"/>
                <w:sz w:val="28"/>
                <w:szCs w:val="28"/>
                <w:lang w:eastAsia="zh-TW"/>
              </w:rPr>
              <w:t xml:space="preserve"> </w:t>
            </w:r>
            <w:r w:rsidRPr="005B674F">
              <w:rPr>
                <w:rFonts w:ascii="標楷體" w:eastAsia="標楷體" w:hAnsi="標楷體"/>
                <w:spacing w:val="-2"/>
                <w:sz w:val="28"/>
                <w:szCs w:val="28"/>
                <w:lang w:eastAsia="zh-TW"/>
              </w:rPr>
              <w:t>產品用途及消費對象</w:t>
            </w:r>
          </w:p>
        </w:tc>
        <w:tc>
          <w:tcPr>
            <w:tcW w:w="1073" w:type="dxa"/>
          </w:tcPr>
          <w:p w14:paraId="1BFB6977" w14:textId="77777777" w:rsidR="005B674F" w:rsidRPr="005B674F" w:rsidRDefault="005B674F" w:rsidP="005B674F">
            <w:pPr>
              <w:pStyle w:val="TableParagraph"/>
              <w:spacing w:before="62"/>
              <w:ind w:left="26" w:right="-15"/>
              <w:jc w:val="center"/>
              <w:rPr>
                <w:rFonts w:ascii="標楷體" w:eastAsia="標楷體" w:hAnsi="標楷體"/>
                <w:sz w:val="28"/>
                <w:szCs w:val="28"/>
              </w:rPr>
            </w:pPr>
            <w:r w:rsidRPr="005B674F">
              <w:rPr>
                <w:rFonts w:ascii="標楷體" w:eastAsia="標楷體" w:hAnsi="標楷體"/>
                <w:spacing w:val="16"/>
                <w:sz w:val="28"/>
                <w:szCs w:val="28"/>
              </w:rPr>
              <w:t>文件編號</w:t>
            </w:r>
          </w:p>
        </w:tc>
        <w:tc>
          <w:tcPr>
            <w:tcW w:w="2566" w:type="dxa"/>
            <w:gridSpan w:val="3"/>
          </w:tcPr>
          <w:p w14:paraId="1709B534" w14:textId="530666AD" w:rsidR="005B674F" w:rsidRPr="005B674F" w:rsidRDefault="00CD5D6F" w:rsidP="005B674F">
            <w:pPr>
              <w:pStyle w:val="TableParagraph"/>
              <w:spacing w:before="53"/>
              <w:ind w:left="634"/>
              <w:rPr>
                <w:rFonts w:ascii="標楷體" w:eastAsia="標楷體" w:hAnsi="標楷體"/>
                <w:b/>
                <w:sz w:val="28"/>
                <w:szCs w:val="28"/>
              </w:rPr>
            </w:pPr>
            <w:r>
              <w:rPr>
                <w:rFonts w:ascii="Times New Roman" w:eastAsia="標楷體" w:hAnsi="Times New Roman" w:cs="Times New Roman" w:hint="eastAsia"/>
                <w:bCs/>
                <w:sz w:val="28"/>
                <w:lang w:eastAsia="zh-TW"/>
              </w:rPr>
              <w:t>H.1</w:t>
            </w:r>
          </w:p>
        </w:tc>
      </w:tr>
      <w:tr w:rsidR="005B674F" w:rsidRPr="005B674F" w14:paraId="40F71E00" w14:textId="77777777" w:rsidTr="005B674F">
        <w:trPr>
          <w:trHeight w:val="460"/>
        </w:trPr>
        <w:tc>
          <w:tcPr>
            <w:tcW w:w="1129" w:type="dxa"/>
          </w:tcPr>
          <w:p w14:paraId="4838EE0E" w14:textId="77777777" w:rsidR="005B674F" w:rsidRPr="005B674F" w:rsidRDefault="005B674F" w:rsidP="005B674F">
            <w:pPr>
              <w:pStyle w:val="TableParagraph"/>
              <w:spacing w:before="62"/>
              <w:ind w:left="6"/>
              <w:jc w:val="center"/>
              <w:rPr>
                <w:rFonts w:ascii="標楷體" w:eastAsia="標楷體" w:hAnsi="標楷體"/>
                <w:sz w:val="28"/>
                <w:szCs w:val="28"/>
              </w:rPr>
            </w:pPr>
            <w:r w:rsidRPr="005B674F">
              <w:rPr>
                <w:rFonts w:ascii="標楷體" w:eastAsia="標楷體" w:hAnsi="標楷體"/>
                <w:spacing w:val="-3"/>
                <w:sz w:val="28"/>
                <w:szCs w:val="28"/>
              </w:rPr>
              <w:t>制訂單位</w:t>
            </w:r>
          </w:p>
        </w:tc>
        <w:tc>
          <w:tcPr>
            <w:tcW w:w="1418" w:type="dxa"/>
          </w:tcPr>
          <w:p w14:paraId="4B115C69" w14:textId="77777777" w:rsidR="005B674F" w:rsidRPr="005B674F" w:rsidRDefault="005B674F" w:rsidP="005B674F">
            <w:pPr>
              <w:pStyle w:val="TableParagraph"/>
              <w:spacing w:before="62"/>
              <w:ind w:left="12" w:right="5"/>
              <w:jc w:val="center"/>
              <w:rPr>
                <w:rFonts w:ascii="標楷體" w:eastAsia="標楷體" w:hAnsi="標楷體"/>
                <w:sz w:val="28"/>
                <w:szCs w:val="28"/>
              </w:rPr>
            </w:pPr>
            <w:r w:rsidRPr="005B674F">
              <w:rPr>
                <w:rFonts w:ascii="標楷體" w:eastAsia="標楷體" w:hAnsi="標楷體"/>
                <w:sz w:val="28"/>
                <w:szCs w:val="28"/>
              </w:rPr>
              <w:t>HACCP</w:t>
            </w:r>
            <w:r w:rsidRPr="005B674F">
              <w:rPr>
                <w:rFonts w:ascii="標楷體" w:eastAsia="標楷體" w:hAnsi="標楷體"/>
                <w:spacing w:val="-24"/>
                <w:sz w:val="28"/>
                <w:szCs w:val="28"/>
              </w:rPr>
              <w:t xml:space="preserve"> 小組</w:t>
            </w:r>
          </w:p>
        </w:tc>
        <w:tc>
          <w:tcPr>
            <w:tcW w:w="4157" w:type="dxa"/>
            <w:vMerge/>
            <w:tcBorders>
              <w:top w:val="nil"/>
            </w:tcBorders>
          </w:tcPr>
          <w:p w14:paraId="7413135D" w14:textId="77777777" w:rsidR="005B674F" w:rsidRPr="005B674F" w:rsidRDefault="005B674F" w:rsidP="005B674F">
            <w:pPr>
              <w:rPr>
                <w:rFonts w:ascii="標楷體" w:eastAsia="標楷體" w:hAnsi="標楷體"/>
                <w:sz w:val="28"/>
                <w:szCs w:val="28"/>
              </w:rPr>
            </w:pPr>
          </w:p>
        </w:tc>
        <w:tc>
          <w:tcPr>
            <w:tcW w:w="1073" w:type="dxa"/>
          </w:tcPr>
          <w:p w14:paraId="1ADAD438" w14:textId="77777777" w:rsidR="005B674F" w:rsidRPr="005B674F" w:rsidRDefault="005B674F" w:rsidP="005B674F">
            <w:pPr>
              <w:pStyle w:val="TableParagraph"/>
              <w:tabs>
                <w:tab w:val="left" w:pos="785"/>
              </w:tabs>
              <w:spacing w:before="62"/>
              <w:ind w:left="8"/>
              <w:jc w:val="center"/>
              <w:rPr>
                <w:rFonts w:ascii="標楷體" w:eastAsia="標楷體" w:hAnsi="標楷體"/>
                <w:sz w:val="28"/>
                <w:szCs w:val="28"/>
              </w:rPr>
            </w:pPr>
            <w:r w:rsidRPr="005B674F">
              <w:rPr>
                <w:rFonts w:ascii="標楷體" w:eastAsia="標楷體" w:hAnsi="標楷體"/>
                <w:spacing w:val="-10"/>
                <w:sz w:val="28"/>
                <w:szCs w:val="28"/>
              </w:rPr>
              <w:t>版</w:t>
            </w:r>
            <w:r w:rsidRPr="005B674F">
              <w:rPr>
                <w:rFonts w:ascii="標楷體" w:eastAsia="標楷體" w:hAnsi="標楷體"/>
                <w:sz w:val="28"/>
                <w:szCs w:val="28"/>
              </w:rPr>
              <w:tab/>
            </w:r>
            <w:r w:rsidRPr="005B674F">
              <w:rPr>
                <w:rFonts w:ascii="標楷體" w:eastAsia="標楷體" w:hAnsi="標楷體"/>
                <w:spacing w:val="-10"/>
                <w:sz w:val="28"/>
                <w:szCs w:val="28"/>
              </w:rPr>
              <w:t>次</w:t>
            </w:r>
          </w:p>
        </w:tc>
        <w:tc>
          <w:tcPr>
            <w:tcW w:w="717" w:type="dxa"/>
          </w:tcPr>
          <w:p w14:paraId="580C1E84" w14:textId="3F9B9717" w:rsidR="005B674F" w:rsidRPr="005B674F" w:rsidRDefault="00CD5D6F" w:rsidP="005B674F">
            <w:pPr>
              <w:pStyle w:val="TableParagraph"/>
              <w:spacing w:before="62"/>
              <w:ind w:left="176"/>
              <w:rPr>
                <w:rFonts w:ascii="標楷體" w:eastAsia="標楷體" w:hAnsi="標楷體"/>
                <w:sz w:val="28"/>
                <w:szCs w:val="28"/>
              </w:rPr>
            </w:pPr>
            <w:r>
              <w:rPr>
                <w:rFonts w:ascii="標楷體" w:eastAsia="標楷體" w:hAnsi="標楷體" w:hint="eastAsia"/>
                <w:spacing w:val="-5"/>
                <w:sz w:val="28"/>
                <w:szCs w:val="28"/>
                <w:lang w:eastAsia="zh-TW"/>
              </w:rPr>
              <w:t>2</w:t>
            </w:r>
            <w:r w:rsidR="005B674F" w:rsidRPr="005B674F">
              <w:rPr>
                <w:rFonts w:ascii="標楷體" w:eastAsia="標楷體" w:hAnsi="標楷體"/>
                <w:spacing w:val="-5"/>
                <w:sz w:val="28"/>
                <w:szCs w:val="28"/>
              </w:rPr>
              <w:t>.0</w:t>
            </w:r>
          </w:p>
        </w:tc>
        <w:tc>
          <w:tcPr>
            <w:tcW w:w="715" w:type="dxa"/>
          </w:tcPr>
          <w:p w14:paraId="63FB944E" w14:textId="77777777" w:rsidR="005B674F" w:rsidRPr="005B674F" w:rsidRDefault="005B674F" w:rsidP="005B674F">
            <w:pPr>
              <w:pStyle w:val="TableParagraph"/>
              <w:spacing w:before="62"/>
              <w:ind w:left="27"/>
              <w:rPr>
                <w:rFonts w:ascii="標楷體" w:eastAsia="標楷體" w:hAnsi="標楷體"/>
                <w:sz w:val="28"/>
                <w:szCs w:val="28"/>
              </w:rPr>
            </w:pPr>
            <w:r w:rsidRPr="005B674F">
              <w:rPr>
                <w:rFonts w:ascii="標楷體" w:eastAsia="標楷體" w:hAnsi="標楷體"/>
                <w:spacing w:val="-5"/>
                <w:sz w:val="28"/>
                <w:szCs w:val="28"/>
              </w:rPr>
              <w:t>頁次</w:t>
            </w:r>
          </w:p>
        </w:tc>
        <w:tc>
          <w:tcPr>
            <w:tcW w:w="1134" w:type="dxa"/>
          </w:tcPr>
          <w:p w14:paraId="457552D2" w14:textId="13084D79" w:rsidR="005B674F" w:rsidRPr="005B674F" w:rsidRDefault="00CD5D6F" w:rsidP="005B674F">
            <w:pPr>
              <w:pStyle w:val="TableParagraph"/>
              <w:spacing w:before="34"/>
              <w:ind w:left="148"/>
              <w:rPr>
                <w:rFonts w:ascii="標楷體" w:eastAsia="標楷體" w:hAnsi="標楷體" w:hint="eastAsia"/>
                <w:sz w:val="28"/>
                <w:szCs w:val="28"/>
                <w:lang w:eastAsia="zh-TW"/>
              </w:rPr>
            </w:pPr>
            <w:r>
              <w:rPr>
                <w:rFonts w:ascii="標楷體" w:eastAsia="標楷體" w:hAnsi="標楷體" w:hint="eastAsia"/>
                <w:sz w:val="28"/>
                <w:szCs w:val="28"/>
                <w:lang w:eastAsia="zh-TW"/>
              </w:rPr>
              <w:t>1/1</w:t>
            </w:r>
          </w:p>
        </w:tc>
      </w:tr>
      <w:tr w:rsidR="005B674F" w:rsidRPr="005B674F" w14:paraId="36A16551" w14:textId="77777777" w:rsidTr="005B674F">
        <w:trPr>
          <w:trHeight w:val="2670"/>
        </w:trPr>
        <w:tc>
          <w:tcPr>
            <w:tcW w:w="10343" w:type="dxa"/>
            <w:gridSpan w:val="7"/>
          </w:tcPr>
          <w:p w14:paraId="6346CC6D" w14:textId="3CBC74C1" w:rsidR="005B674F" w:rsidRPr="005B674F" w:rsidRDefault="005B674F" w:rsidP="005B674F">
            <w:pPr>
              <w:pStyle w:val="TableParagraph"/>
              <w:spacing w:before="163" w:line="441" w:lineRule="auto"/>
              <w:ind w:left="26" w:right="7468"/>
              <w:rPr>
                <w:rFonts w:ascii="標楷體" w:eastAsia="標楷體" w:hAnsi="標楷體"/>
                <w:sz w:val="28"/>
                <w:szCs w:val="28"/>
                <w:lang w:eastAsia="zh-TW"/>
              </w:rPr>
            </w:pPr>
            <w:r w:rsidRPr="005B674F">
              <w:rPr>
                <w:rFonts w:ascii="標楷體" w:eastAsia="標楷體" w:hAnsi="標楷體"/>
                <w:spacing w:val="-2"/>
                <w:sz w:val="28"/>
                <w:szCs w:val="28"/>
                <w:lang w:eastAsia="zh-TW"/>
              </w:rPr>
              <w:t>產品特性及用途：</w:t>
            </w:r>
            <w:r>
              <w:rPr>
                <w:rFonts w:ascii="標楷體" w:eastAsia="標楷體" w:hAnsi="標楷體" w:hint="eastAsia"/>
                <w:spacing w:val="-2"/>
                <w:sz w:val="28"/>
                <w:szCs w:val="28"/>
                <w:lang w:eastAsia="zh-TW"/>
              </w:rPr>
              <w:t>冷藏</w:t>
            </w:r>
          </w:p>
          <w:p w14:paraId="2E1D570D" w14:textId="77777777" w:rsidR="005B674F" w:rsidRPr="005B674F" w:rsidRDefault="005B674F" w:rsidP="005B674F">
            <w:pPr>
              <w:pStyle w:val="TableParagraph"/>
              <w:spacing w:line="391" w:lineRule="exact"/>
              <w:ind w:left="26"/>
              <w:rPr>
                <w:rFonts w:ascii="標楷體" w:eastAsia="標楷體" w:hAnsi="標楷體"/>
                <w:sz w:val="28"/>
                <w:szCs w:val="28"/>
                <w:lang w:eastAsia="zh-TW"/>
              </w:rPr>
            </w:pPr>
            <w:r w:rsidRPr="005B674F">
              <w:rPr>
                <w:rFonts w:ascii="標楷體" w:eastAsia="標楷體" w:hAnsi="標楷體"/>
                <w:spacing w:val="-3"/>
                <w:sz w:val="28"/>
                <w:szCs w:val="28"/>
                <w:lang w:eastAsia="zh-TW"/>
              </w:rPr>
              <w:t>非供即食，需解凍後烹調至全熟後食用</w:t>
            </w:r>
          </w:p>
        </w:tc>
      </w:tr>
      <w:tr w:rsidR="005B674F" w:rsidRPr="005B674F" w14:paraId="471CA0AD" w14:textId="77777777" w:rsidTr="005B674F">
        <w:trPr>
          <w:trHeight w:val="2505"/>
        </w:trPr>
        <w:tc>
          <w:tcPr>
            <w:tcW w:w="10343" w:type="dxa"/>
            <w:gridSpan w:val="7"/>
          </w:tcPr>
          <w:p w14:paraId="1DEB8E31" w14:textId="77777777" w:rsidR="005B674F" w:rsidRPr="005B674F" w:rsidRDefault="005B674F" w:rsidP="005B674F">
            <w:pPr>
              <w:pStyle w:val="TableParagraph"/>
              <w:spacing w:before="164"/>
              <w:rPr>
                <w:rFonts w:ascii="標楷體" w:eastAsia="標楷體" w:hAnsi="標楷體"/>
                <w:sz w:val="28"/>
                <w:szCs w:val="28"/>
              </w:rPr>
            </w:pPr>
            <w:r w:rsidRPr="005B674F">
              <w:rPr>
                <w:rFonts w:ascii="標楷體" w:eastAsia="標楷體" w:hAnsi="標楷體"/>
                <w:spacing w:val="-4"/>
                <w:sz w:val="28"/>
                <w:szCs w:val="28"/>
              </w:rPr>
              <w:t>消費對象：</w:t>
            </w:r>
          </w:p>
          <w:p w14:paraId="70BABE1F" w14:textId="77777777" w:rsidR="005B674F" w:rsidRPr="005B674F" w:rsidRDefault="005B674F" w:rsidP="005B674F">
            <w:pPr>
              <w:pStyle w:val="TableParagraph"/>
              <w:numPr>
                <w:ilvl w:val="0"/>
                <w:numId w:val="10"/>
              </w:numPr>
              <w:tabs>
                <w:tab w:val="left" w:pos="385"/>
              </w:tabs>
              <w:spacing w:before="328"/>
              <w:ind w:left="385" w:hanging="359"/>
              <w:rPr>
                <w:rFonts w:ascii="標楷體" w:eastAsia="標楷體" w:hAnsi="標楷體"/>
                <w:sz w:val="28"/>
                <w:szCs w:val="28"/>
              </w:rPr>
            </w:pPr>
            <w:r w:rsidRPr="005B674F">
              <w:rPr>
                <w:rFonts w:ascii="標楷體" w:eastAsia="標楷體" w:hAnsi="標楷體" w:hint="eastAsia"/>
                <w:spacing w:val="-3"/>
                <w:sz w:val="28"/>
                <w:szCs w:val="28"/>
                <w:lang w:eastAsia="zh-TW"/>
              </w:rPr>
              <w:t>團膳業者</w:t>
            </w:r>
          </w:p>
        </w:tc>
      </w:tr>
      <w:tr w:rsidR="005B674F" w:rsidRPr="005B674F" w14:paraId="1A1FD99F" w14:textId="77777777" w:rsidTr="005B674F">
        <w:trPr>
          <w:trHeight w:val="2159"/>
        </w:trPr>
        <w:tc>
          <w:tcPr>
            <w:tcW w:w="10343" w:type="dxa"/>
            <w:gridSpan w:val="7"/>
          </w:tcPr>
          <w:p w14:paraId="304CD89A" w14:textId="77777777" w:rsidR="005B674F" w:rsidRPr="005B674F" w:rsidRDefault="005B674F" w:rsidP="005B674F">
            <w:pPr>
              <w:pStyle w:val="TableParagraph"/>
              <w:spacing w:before="164"/>
              <w:ind w:left="26"/>
              <w:rPr>
                <w:rFonts w:ascii="標楷體" w:eastAsia="標楷體" w:hAnsi="標楷體"/>
                <w:sz w:val="28"/>
                <w:szCs w:val="28"/>
              </w:rPr>
            </w:pPr>
            <w:r w:rsidRPr="005B674F">
              <w:rPr>
                <w:rFonts w:ascii="標楷體" w:eastAsia="標楷體" w:hAnsi="標楷體"/>
                <w:spacing w:val="-4"/>
                <w:sz w:val="28"/>
                <w:szCs w:val="28"/>
              </w:rPr>
              <w:t>注意事項：</w:t>
            </w:r>
          </w:p>
          <w:p w14:paraId="0F1E57ED" w14:textId="77777777" w:rsidR="005B674F" w:rsidRPr="005B674F" w:rsidRDefault="005B674F" w:rsidP="005B674F">
            <w:pPr>
              <w:pStyle w:val="TableParagraph"/>
              <w:numPr>
                <w:ilvl w:val="0"/>
                <w:numId w:val="9"/>
              </w:numPr>
              <w:tabs>
                <w:tab w:val="left" w:pos="385"/>
              </w:tabs>
              <w:spacing w:before="328"/>
              <w:ind w:left="385" w:hanging="359"/>
              <w:rPr>
                <w:rFonts w:ascii="標楷體" w:eastAsia="標楷體" w:hAnsi="標楷體"/>
                <w:sz w:val="28"/>
                <w:szCs w:val="28"/>
                <w:lang w:eastAsia="zh-TW"/>
              </w:rPr>
            </w:pPr>
            <w:r w:rsidRPr="005B674F">
              <w:rPr>
                <w:rFonts w:ascii="標楷體" w:eastAsia="標楷體" w:hAnsi="標楷體"/>
                <w:spacing w:val="-3"/>
                <w:sz w:val="28"/>
                <w:szCs w:val="28"/>
                <w:lang w:eastAsia="zh-TW"/>
              </w:rPr>
              <w:t>產品拆封後如有異味請勿食用</w:t>
            </w:r>
          </w:p>
        </w:tc>
      </w:tr>
    </w:tbl>
    <w:p w14:paraId="6BE457BA" w14:textId="44D47A9F" w:rsidR="005B674F" w:rsidRPr="00B25452" w:rsidRDefault="005B674F" w:rsidP="005B674F">
      <w:pPr>
        <w:pStyle w:val="TableParagraph"/>
        <w:jc w:val="center"/>
        <w:rPr>
          <w:rFonts w:ascii="Times New Roman" w:eastAsia="標楷體" w:hAnsi="Times New Roman" w:cs="Times New Roman" w:hint="eastAsia"/>
          <w:sz w:val="24"/>
          <w:lang w:eastAsia="zh-TW"/>
        </w:rPr>
        <w:sectPr w:rsidR="005B674F" w:rsidRPr="00B25452" w:rsidSect="005B674F">
          <w:pgSz w:w="11910" w:h="16840"/>
          <w:pgMar w:top="1180" w:right="708" w:bottom="1200" w:left="566" w:header="0" w:footer="1010" w:gutter="0"/>
          <w:cols w:space="720"/>
        </w:sectPr>
      </w:pPr>
      <w:r>
        <w:rPr>
          <w:rFonts w:ascii="Times New Roman" w:eastAsia="標楷體" w:hAnsi="Times New Roman" w:cs="Times New Roman" w:hint="eastAsia"/>
          <w:spacing w:val="-4"/>
          <w:sz w:val="40"/>
        </w:rPr>
        <w:t>菜菜</w:t>
      </w:r>
      <w:r w:rsidRPr="00B25452">
        <w:rPr>
          <w:rFonts w:ascii="Times New Roman" w:eastAsia="標楷體" w:hAnsi="Times New Roman" w:cs="Times New Roman"/>
          <w:spacing w:val="-4"/>
          <w:sz w:val="40"/>
        </w:rPr>
        <w:t>食品有限公司</w:t>
      </w:r>
    </w:p>
    <w:tbl>
      <w:tblPr>
        <w:tblStyle w:val="af"/>
        <w:tblW w:w="0" w:type="auto"/>
        <w:jc w:val="center"/>
        <w:tblLayout w:type="fixed"/>
        <w:tblLook w:val="04A0" w:firstRow="1" w:lastRow="0" w:firstColumn="1" w:lastColumn="0" w:noHBand="0" w:noVBand="1"/>
      </w:tblPr>
      <w:tblGrid>
        <w:gridCol w:w="1902"/>
        <w:gridCol w:w="1869"/>
        <w:gridCol w:w="3774"/>
        <w:gridCol w:w="918"/>
        <w:gridCol w:w="964"/>
        <w:gridCol w:w="918"/>
        <w:gridCol w:w="918"/>
        <w:tblGridChange w:id="2">
          <w:tblGrid>
            <w:gridCol w:w="1902"/>
            <w:gridCol w:w="1869"/>
            <w:gridCol w:w="3774"/>
            <w:gridCol w:w="918"/>
            <w:gridCol w:w="964"/>
            <w:gridCol w:w="918"/>
            <w:gridCol w:w="918"/>
          </w:tblGrid>
        </w:tblGridChange>
      </w:tblGrid>
      <w:tr w:rsidR="005B674F" w:rsidRPr="00AD3956" w14:paraId="484C7D7E" w14:textId="77777777" w:rsidTr="00560FD1">
        <w:trPr>
          <w:trHeight w:val="720"/>
          <w:jc w:val="center"/>
        </w:trPr>
        <w:tc>
          <w:tcPr>
            <w:tcW w:w="1902" w:type="dxa"/>
            <w:vAlign w:val="center"/>
          </w:tcPr>
          <w:p w14:paraId="43F8434F"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lastRenderedPageBreak/>
              <w:t>制定日期</w:t>
            </w:r>
          </w:p>
        </w:tc>
        <w:tc>
          <w:tcPr>
            <w:tcW w:w="1869" w:type="dxa"/>
            <w:vAlign w:val="center"/>
          </w:tcPr>
          <w:p w14:paraId="263AF64E" w14:textId="75D2E1BF" w:rsidR="005B674F" w:rsidRPr="005B674F" w:rsidRDefault="005B674F" w:rsidP="00560FD1">
            <w:pPr>
              <w:tabs>
                <w:tab w:val="left" w:pos="4205"/>
              </w:tabs>
              <w:jc w:val="center"/>
              <w:rPr>
                <w:rFonts w:ascii="標楷體" w:eastAsia="標楷體" w:hAnsi="標楷體" w:cs="Times New Roman" w:hint="eastAsia"/>
                <w:sz w:val="28"/>
                <w:szCs w:val="28"/>
              </w:rPr>
            </w:pPr>
            <w:r w:rsidRPr="005B674F">
              <w:rPr>
                <w:rFonts w:ascii="標楷體" w:eastAsia="標楷體" w:hAnsi="標楷體" w:cs="Times New Roman"/>
                <w:sz w:val="28"/>
                <w:szCs w:val="28"/>
                <w:lang w:eastAsia="zh-CN"/>
              </w:rPr>
              <w:t>113.10.1</w:t>
            </w:r>
            <w:r w:rsidR="00B075DD">
              <w:rPr>
                <w:rFonts w:ascii="標楷體" w:eastAsia="標楷體" w:hAnsi="標楷體" w:cs="Times New Roman" w:hint="eastAsia"/>
                <w:sz w:val="28"/>
                <w:szCs w:val="28"/>
              </w:rPr>
              <w:t>2</w:t>
            </w:r>
          </w:p>
        </w:tc>
        <w:tc>
          <w:tcPr>
            <w:tcW w:w="3774" w:type="dxa"/>
            <w:vAlign w:val="center"/>
          </w:tcPr>
          <w:p w14:paraId="3F07E88D"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短期葉菜截切HACCP計畫書</w:t>
            </w:r>
          </w:p>
        </w:tc>
        <w:tc>
          <w:tcPr>
            <w:tcW w:w="1882" w:type="dxa"/>
            <w:gridSpan w:val="2"/>
            <w:vAlign w:val="center"/>
          </w:tcPr>
          <w:p w14:paraId="2D713760"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文件編號</w:t>
            </w:r>
          </w:p>
        </w:tc>
        <w:tc>
          <w:tcPr>
            <w:tcW w:w="1836" w:type="dxa"/>
            <w:gridSpan w:val="2"/>
            <w:vAlign w:val="center"/>
          </w:tcPr>
          <w:p w14:paraId="6B6622A8" w14:textId="6B664E47" w:rsidR="005B674F" w:rsidRPr="005B674F" w:rsidRDefault="00B075DD" w:rsidP="00560FD1">
            <w:pPr>
              <w:tabs>
                <w:tab w:val="left" w:pos="4205"/>
              </w:tabs>
              <w:jc w:val="center"/>
              <w:rPr>
                <w:rFonts w:ascii="標楷體" w:eastAsia="標楷體" w:hAnsi="標楷體"/>
                <w:sz w:val="28"/>
                <w:szCs w:val="28"/>
              </w:rPr>
            </w:pPr>
            <w:r>
              <w:rPr>
                <w:rFonts w:ascii="Times New Roman" w:eastAsia="標楷體" w:hAnsi="Times New Roman" w:cs="Times New Roman" w:hint="eastAsia"/>
                <w:bCs/>
                <w:sz w:val="28"/>
              </w:rPr>
              <w:t>H.1</w:t>
            </w:r>
          </w:p>
        </w:tc>
      </w:tr>
      <w:tr w:rsidR="005B674F" w:rsidRPr="00AD3956" w14:paraId="671B0D1D" w14:textId="77777777" w:rsidTr="00560FD1">
        <w:trPr>
          <w:trHeight w:val="720"/>
          <w:jc w:val="center"/>
        </w:trPr>
        <w:tc>
          <w:tcPr>
            <w:tcW w:w="1902" w:type="dxa"/>
            <w:vAlign w:val="center"/>
          </w:tcPr>
          <w:p w14:paraId="39772B5B"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制定單位</w:t>
            </w:r>
          </w:p>
        </w:tc>
        <w:tc>
          <w:tcPr>
            <w:tcW w:w="1869" w:type="dxa"/>
            <w:vAlign w:val="center"/>
          </w:tcPr>
          <w:p w14:paraId="114C6F4E" w14:textId="6A4B0A50" w:rsidR="005B674F" w:rsidRPr="005B674F" w:rsidRDefault="005B674F" w:rsidP="005B674F">
            <w:pPr>
              <w:tabs>
                <w:tab w:val="left" w:pos="4205"/>
              </w:tabs>
              <w:jc w:val="center"/>
              <w:rPr>
                <w:rFonts w:ascii="標楷體" w:eastAsia="標楷體" w:hAnsi="標楷體" w:cs="Times New Roman"/>
                <w:sz w:val="28"/>
                <w:szCs w:val="28"/>
              </w:rPr>
            </w:pPr>
            <w:r w:rsidRPr="005B674F">
              <w:rPr>
                <w:rFonts w:ascii="標楷體" w:eastAsia="標楷體" w:hAnsi="標楷體" w:cs="Times New Roman"/>
                <w:sz w:val="28"/>
                <w:szCs w:val="28"/>
              </w:rPr>
              <w:t>HACCP</w:t>
            </w:r>
            <w:r w:rsidRPr="005B674F">
              <w:rPr>
                <w:rFonts w:ascii="標楷體" w:eastAsia="標楷體" w:hAnsi="標楷體" w:cs="Times New Roman" w:hint="eastAsia"/>
                <w:sz w:val="28"/>
                <w:szCs w:val="28"/>
              </w:rPr>
              <w:t>小組</w:t>
            </w:r>
          </w:p>
        </w:tc>
        <w:tc>
          <w:tcPr>
            <w:tcW w:w="3774" w:type="dxa"/>
            <w:vAlign w:val="center"/>
          </w:tcPr>
          <w:p w14:paraId="3C56CCEB"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產品製造流程圖</w:t>
            </w:r>
          </w:p>
        </w:tc>
        <w:tc>
          <w:tcPr>
            <w:tcW w:w="918" w:type="dxa"/>
            <w:vAlign w:val="center"/>
          </w:tcPr>
          <w:p w14:paraId="69001515"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版次</w:t>
            </w:r>
          </w:p>
        </w:tc>
        <w:tc>
          <w:tcPr>
            <w:tcW w:w="964" w:type="dxa"/>
            <w:vAlign w:val="center"/>
          </w:tcPr>
          <w:p w14:paraId="4335ABEF" w14:textId="5BB97EBC" w:rsidR="005B674F" w:rsidRPr="005B674F" w:rsidRDefault="00B075DD" w:rsidP="00560FD1">
            <w:pPr>
              <w:tabs>
                <w:tab w:val="left" w:pos="4205"/>
              </w:tabs>
              <w:jc w:val="center"/>
              <w:rPr>
                <w:rFonts w:ascii="標楷體" w:eastAsia="標楷體" w:hAnsi="標楷體" w:hint="eastAsia"/>
                <w:sz w:val="28"/>
                <w:szCs w:val="28"/>
              </w:rPr>
            </w:pPr>
            <w:r>
              <w:rPr>
                <w:rFonts w:ascii="標楷體" w:eastAsia="標楷體" w:hAnsi="標楷體" w:hint="eastAsia"/>
                <w:sz w:val="28"/>
                <w:szCs w:val="28"/>
              </w:rPr>
              <w:t>2.0</w:t>
            </w:r>
          </w:p>
        </w:tc>
        <w:tc>
          <w:tcPr>
            <w:tcW w:w="918" w:type="dxa"/>
            <w:vAlign w:val="center"/>
          </w:tcPr>
          <w:p w14:paraId="7D11B97A" w14:textId="77777777" w:rsidR="005B674F" w:rsidRPr="005B674F" w:rsidRDefault="005B674F" w:rsidP="00560FD1">
            <w:pPr>
              <w:tabs>
                <w:tab w:val="left" w:pos="4205"/>
              </w:tabs>
              <w:jc w:val="center"/>
              <w:rPr>
                <w:rFonts w:ascii="標楷體" w:eastAsia="標楷體" w:hAnsi="標楷體"/>
                <w:sz w:val="28"/>
                <w:szCs w:val="28"/>
              </w:rPr>
            </w:pPr>
            <w:r w:rsidRPr="005B674F">
              <w:rPr>
                <w:rFonts w:ascii="標楷體" w:eastAsia="標楷體" w:hAnsi="標楷體" w:hint="eastAsia"/>
                <w:sz w:val="28"/>
                <w:szCs w:val="28"/>
              </w:rPr>
              <w:t>頁次</w:t>
            </w:r>
          </w:p>
        </w:tc>
        <w:tc>
          <w:tcPr>
            <w:tcW w:w="918" w:type="dxa"/>
            <w:vAlign w:val="center"/>
          </w:tcPr>
          <w:p w14:paraId="2C056C5E" w14:textId="64E487B1" w:rsidR="005B674F" w:rsidRPr="005B674F" w:rsidRDefault="00B075DD" w:rsidP="00560FD1">
            <w:pPr>
              <w:tabs>
                <w:tab w:val="left" w:pos="4205"/>
              </w:tabs>
              <w:jc w:val="center"/>
              <w:rPr>
                <w:rFonts w:ascii="標楷體" w:eastAsia="標楷體" w:hAnsi="標楷體" w:hint="eastAsia"/>
                <w:sz w:val="28"/>
                <w:szCs w:val="28"/>
              </w:rPr>
            </w:pPr>
            <w:r>
              <w:rPr>
                <w:rFonts w:ascii="標楷體" w:eastAsia="標楷體" w:hAnsi="標楷體" w:hint="eastAsia"/>
                <w:sz w:val="28"/>
                <w:szCs w:val="28"/>
              </w:rPr>
              <w:t>1.1</w:t>
            </w:r>
          </w:p>
        </w:tc>
      </w:tr>
      <w:tr w:rsidR="005B674F" w:rsidRPr="00560FD1" w14:paraId="62C8AC00" w14:textId="77777777" w:rsidTr="00560FD1">
        <w:trPr>
          <w:trHeight w:val="12499"/>
          <w:jc w:val="center"/>
        </w:trPr>
        <w:tc>
          <w:tcPr>
            <w:tcW w:w="11263" w:type="dxa"/>
            <w:gridSpan w:val="7"/>
          </w:tcPr>
          <w:p w14:paraId="23147491" w14:textId="75557236" w:rsidR="005B674F" w:rsidRPr="00560FD1" w:rsidRDefault="00B075DD" w:rsidP="00560FD1">
            <w:pPr>
              <w:tabs>
                <w:tab w:val="left" w:pos="4205"/>
              </w:tabs>
              <w:rPr>
                <w:rFonts w:ascii="Times New Roman" w:eastAsia="標楷體" w:hAnsi="Times New Roman" w:cs="Times New Roman"/>
              </w:rPr>
            </w:pPr>
            <w:r>
              <w:rPr>
                <w:rFonts w:ascii="Seravek ExtraLight" w:eastAsia="標楷體" w:hAnsi="Seravek ExtraLight"/>
                <w:noProof/>
                <w14:ligatures w14:val="standardContextual"/>
              </w:rPr>
              <mc:AlternateContent>
                <mc:Choice Requires="wps">
                  <w:drawing>
                    <wp:anchor distT="0" distB="0" distL="114300" distR="114300" simplePos="0" relativeHeight="251672576" behindDoc="0" locked="0" layoutInCell="1" allowOverlap="1" wp14:anchorId="3312A1C9" wp14:editId="0536F36F">
                      <wp:simplePos x="0" y="0"/>
                      <wp:positionH relativeFrom="column">
                        <wp:posOffset>3475111</wp:posOffset>
                      </wp:positionH>
                      <wp:positionV relativeFrom="paragraph">
                        <wp:posOffset>5047078</wp:posOffset>
                      </wp:positionV>
                      <wp:extent cx="1659988" cy="365760"/>
                      <wp:effectExtent l="0" t="0" r="16510" b="15240"/>
                      <wp:wrapNone/>
                      <wp:docPr id="1772717900" name="文字方塊 2"/>
                      <wp:cNvGraphicFramePr/>
                      <a:graphic xmlns:a="http://schemas.openxmlformats.org/drawingml/2006/main">
                        <a:graphicData uri="http://schemas.microsoft.com/office/word/2010/wordprocessingShape">
                          <wps:wsp>
                            <wps:cNvSpPr txBox="1"/>
                            <wps:spPr>
                              <a:xfrm>
                                <a:off x="0" y="0"/>
                                <a:ext cx="1659988" cy="365760"/>
                              </a:xfrm>
                              <a:prstGeom prst="rect">
                                <a:avLst/>
                              </a:prstGeom>
                              <a:solidFill>
                                <a:schemeClr val="lt1"/>
                              </a:solidFill>
                              <a:ln w="6350">
                                <a:solidFill>
                                  <a:prstClr val="black"/>
                                </a:solidFill>
                              </a:ln>
                            </wps:spPr>
                            <wps:txbx>
                              <w:txbxContent>
                                <w:p w14:paraId="519C072D" w14:textId="0D713FF8" w:rsidR="00BE776A" w:rsidRPr="00BE776A" w:rsidRDefault="00BE776A">
                                  <w:pPr>
                                    <w:rPr>
                                      <w:rFonts w:ascii="標楷體" w:eastAsia="標楷體" w:hAnsi="標楷體" w:hint="eastAsia"/>
                                      <w:color w:val="FF0000"/>
                                    </w:rPr>
                                  </w:pPr>
                                  <w:r w:rsidRPr="00BE776A">
                                    <w:rPr>
                                      <w:rFonts w:ascii="標楷體" w:eastAsia="標楷體" w:hAnsi="標楷體" w:hint="eastAsia"/>
                                      <w:color w:val="FF0000"/>
                                    </w:rPr>
                                    <w:t>7</w:t>
                                  </w:r>
                                  <w:ins w:id="3" w:author="user" w:date="2024-10-11T23:41:00Z">
                                    <w:r w:rsidRPr="00BE776A">
                                      <w:rPr>
                                        <w:rFonts w:ascii="標楷體" w:eastAsia="標楷體" w:hAnsi="標楷體" w:hint="eastAsia"/>
                                        <w:color w:val="FF0000"/>
                                        <w:szCs w:val="24"/>
                                      </w:rPr>
                                      <w:t>℃</w:t>
                                    </w:r>
                                  </w:ins>
                                  <w:r w:rsidRPr="00BE776A">
                                    <w:rPr>
                                      <w:rFonts w:ascii="標楷體" w:eastAsia="標楷體" w:hAnsi="標楷體" w:hint="eastAsia"/>
                                      <w:color w:val="FF0000"/>
                                    </w:rPr>
                                    <w:t>以下，凍結點以上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12A1C9" id="_x0000_t202" coordsize="21600,21600" o:spt="202" path="m,l,21600r21600,l21600,xe">
                      <v:stroke joinstyle="miter"/>
                      <v:path gradientshapeok="t" o:connecttype="rect"/>
                    </v:shapetype>
                    <v:shape id="文字方塊 2" o:spid="_x0000_s1026" type="#_x0000_t202" style="position:absolute;margin-left:273.65pt;margin-top:397.4pt;width:130.7pt;height:28.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" fillcolor="white [3201]" strokeweight=".5pt">
                      <v:textbox>
                        <w:txbxContent>
                          <w:p w14:paraId="519C072D" w14:textId="0D713FF8" w:rsidR="00BE776A" w:rsidRPr="00BE776A" w:rsidRDefault="00BE776A">
                            <w:pPr>
                              <w:rPr>
                                <w:rFonts w:ascii="標楷體" w:eastAsia="標楷體" w:hAnsi="標楷體" w:hint="eastAsia"/>
                                <w:color w:val="FF0000"/>
                              </w:rPr>
                            </w:pPr>
                            <w:r w:rsidRPr="00BE776A">
                              <w:rPr>
                                <w:rFonts w:ascii="標楷體" w:eastAsia="標楷體" w:hAnsi="標楷體" w:hint="eastAsia"/>
                                <w:color w:val="FF0000"/>
                              </w:rPr>
                              <w:t>7</w:t>
                            </w:r>
                            <w:ins w:id="4" w:author="user" w:date="2024-10-11T23:41:00Z">
                              <w:r w:rsidRPr="00BE776A">
                                <w:rPr>
                                  <w:rFonts w:ascii="標楷體" w:eastAsia="標楷體" w:hAnsi="標楷體" w:hint="eastAsia"/>
                                  <w:color w:val="FF0000"/>
                                  <w:szCs w:val="24"/>
                                </w:rPr>
                                <w:t>℃</w:t>
                              </w:r>
                            </w:ins>
                            <w:r w:rsidRPr="00BE776A">
                              <w:rPr>
                                <w:rFonts w:ascii="標楷體" w:eastAsia="標楷體" w:hAnsi="標楷體" w:hint="eastAsia"/>
                                <w:color w:val="FF0000"/>
                              </w:rPr>
                              <w:t>以下，凍結點以上</w:t>
                            </w:r>
                          </w:p>
                        </w:txbxContent>
                      </v:textbox>
                    </v:shape>
                  </w:pict>
                </mc:Fallback>
              </mc:AlternateContent>
            </w:r>
            <w:r w:rsidRPr="00BE776A">
              <w:rPr>
                <w:rFonts w:ascii="Seravek ExtraLight" w:eastAsia="標楷體" w:hAnsi="Seravek ExtraLight"/>
                <w:noProof/>
              </w:rPr>
              <mc:AlternateContent>
                <mc:Choice Requires="wps">
                  <w:drawing>
                    <wp:anchor distT="45720" distB="45720" distL="114300" distR="114300" simplePos="0" relativeHeight="251670528" behindDoc="1" locked="0" layoutInCell="1" allowOverlap="1" wp14:anchorId="340EA289" wp14:editId="4DD9A747">
                      <wp:simplePos x="0" y="0"/>
                      <wp:positionH relativeFrom="column">
                        <wp:posOffset>3299167</wp:posOffset>
                      </wp:positionH>
                      <wp:positionV relativeFrom="paragraph">
                        <wp:posOffset>3685051</wp:posOffset>
                      </wp:positionV>
                      <wp:extent cx="1835785" cy="787400"/>
                      <wp:effectExtent l="0" t="0" r="0" b="0"/>
                      <wp:wrapTight wrapText="bothSides">
                        <wp:wrapPolygon edited="0">
                          <wp:start x="2017" y="0"/>
                          <wp:lineTo x="2017" y="20903"/>
                          <wp:lineTo x="20845" y="20903"/>
                          <wp:lineTo x="20845" y="0"/>
                          <wp:lineTo x="2017" y="0"/>
                        </wp:wrapPolygon>
                      </wp:wrapTight>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35785" cy="787400"/>
                              </a:xfrm>
                              <a:prstGeom prst="homePlate">
                                <a:avLst>
                                  <a:gd name="adj" fmla="val 28526"/>
                                </a:avLst>
                              </a:prstGeom>
                              <a:noFill/>
                              <a:ln w="9525">
                                <a:noFill/>
                                <a:miter lim="800000"/>
                                <a:headEnd/>
                                <a:tailEnd/>
                              </a:ln>
                            </wps:spPr>
                            <wps:txbx>
                              <w:txbxContent>
                                <w:p w14:paraId="5A6520E2"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水溫</w:t>
                                  </w:r>
                                  <w:r w:rsidRPr="00BE776A">
                                    <w:rPr>
                                      <w:rFonts w:ascii="標楷體" w:eastAsia="標楷體" w:hAnsi="標楷體"/>
                                      <w:color w:val="FF0000"/>
                                      <w:szCs w:val="24"/>
                                    </w:rPr>
                                    <w:t>10</w:t>
                                  </w:r>
                                  <w:r w:rsidRPr="00BE776A">
                                    <w:rPr>
                                      <w:rFonts w:ascii="標楷體" w:eastAsia="標楷體" w:hAnsi="標楷體" w:hint="eastAsia"/>
                                      <w:color w:val="FF0000"/>
                                      <w:szCs w:val="24"/>
                                    </w:rPr>
                                    <w:t>℃以下</w:t>
                                  </w:r>
                                </w:p>
                                <w:p w14:paraId="74AB54B7"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補充冰水</w:t>
                                  </w:r>
                                  <w:r w:rsidRPr="00BE776A">
                                    <w:rPr>
                                      <w:rFonts w:ascii="標楷體" w:eastAsia="標楷體" w:hAnsi="標楷體"/>
                                      <w:color w:val="FF0000"/>
                                      <w:szCs w:val="24"/>
                                    </w:rPr>
                                    <w:t>200cc/</w:t>
                                  </w:r>
                                  <w:r w:rsidRPr="00BE776A">
                                    <w:rPr>
                                      <w:rFonts w:ascii="標楷體" w:eastAsia="標楷體" w:hAnsi="標楷體" w:hint="eastAsia"/>
                                      <w:color w:val="FF0000"/>
                                      <w:szCs w:val="24"/>
                                    </w:rPr>
                                    <w:t>分鐘</w:t>
                                  </w:r>
                                </w:p>
                                <w:p w14:paraId="6BDDEFC8"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每隔</w:t>
                                  </w:r>
                                  <w:r w:rsidRPr="00BE776A">
                                    <w:rPr>
                                      <w:rFonts w:ascii="標楷體" w:eastAsia="標楷體" w:hAnsi="標楷體"/>
                                      <w:color w:val="FF0000"/>
                                      <w:szCs w:val="24"/>
                                    </w:rPr>
                                    <w:t>60</w:t>
                                  </w:r>
                                  <w:r w:rsidRPr="00BE776A">
                                    <w:rPr>
                                      <w:rFonts w:ascii="標楷體" w:eastAsia="標楷體" w:hAnsi="標楷體" w:hint="eastAsia"/>
                                      <w:color w:val="FF0000"/>
                                      <w:szCs w:val="24"/>
                                    </w:rPr>
                                    <w:t>分鐘整槽換水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EA28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7" type="#_x0000_t15" style="position:absolute;margin-left:259.8pt;margin-top:290.15pt;width:144.55pt;height:62pt;flip:x;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" adj="18957" filled="f" stroked="f">
                      <v:textbox>
                        <w:txbxContent>
                          <w:p w14:paraId="5A6520E2"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水溫</w:t>
                            </w:r>
                            <w:r w:rsidRPr="00BE776A">
                              <w:rPr>
                                <w:rFonts w:ascii="標楷體" w:eastAsia="標楷體" w:hAnsi="標楷體"/>
                                <w:color w:val="FF0000"/>
                                <w:szCs w:val="24"/>
                              </w:rPr>
                              <w:t>10</w:t>
                            </w:r>
                            <w:r w:rsidRPr="00BE776A">
                              <w:rPr>
                                <w:rFonts w:ascii="標楷體" w:eastAsia="標楷體" w:hAnsi="標楷體" w:hint="eastAsia"/>
                                <w:color w:val="FF0000"/>
                                <w:szCs w:val="24"/>
                              </w:rPr>
                              <w:t>℃以下</w:t>
                            </w:r>
                          </w:p>
                          <w:p w14:paraId="74AB54B7"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補充冰水</w:t>
                            </w:r>
                            <w:r w:rsidRPr="00BE776A">
                              <w:rPr>
                                <w:rFonts w:ascii="標楷體" w:eastAsia="標楷體" w:hAnsi="標楷體"/>
                                <w:color w:val="FF0000"/>
                                <w:szCs w:val="24"/>
                              </w:rPr>
                              <w:t>200cc/</w:t>
                            </w:r>
                            <w:r w:rsidRPr="00BE776A">
                              <w:rPr>
                                <w:rFonts w:ascii="標楷體" w:eastAsia="標楷體" w:hAnsi="標楷體" w:hint="eastAsia"/>
                                <w:color w:val="FF0000"/>
                                <w:szCs w:val="24"/>
                              </w:rPr>
                              <w:t>分鐘</w:t>
                            </w:r>
                          </w:p>
                          <w:p w14:paraId="6BDDEFC8" w14:textId="77777777" w:rsidR="00BE776A" w:rsidRPr="00BE776A" w:rsidRDefault="00BE776A" w:rsidP="00BE776A">
                            <w:pPr>
                              <w:rPr>
                                <w:rFonts w:ascii="標楷體" w:eastAsia="標楷體" w:hAnsi="標楷體"/>
                                <w:color w:val="FF0000"/>
                                <w:szCs w:val="24"/>
                              </w:rPr>
                            </w:pPr>
                            <w:r w:rsidRPr="00BE776A">
                              <w:rPr>
                                <w:rFonts w:ascii="標楷體" w:eastAsia="標楷體" w:hAnsi="標楷體" w:hint="eastAsia"/>
                                <w:color w:val="FF0000"/>
                                <w:szCs w:val="24"/>
                              </w:rPr>
                              <w:t>每隔</w:t>
                            </w:r>
                            <w:r w:rsidRPr="00BE776A">
                              <w:rPr>
                                <w:rFonts w:ascii="標楷體" w:eastAsia="標楷體" w:hAnsi="標楷體"/>
                                <w:color w:val="FF0000"/>
                                <w:szCs w:val="24"/>
                              </w:rPr>
                              <w:t>60</w:t>
                            </w:r>
                            <w:r w:rsidRPr="00BE776A">
                              <w:rPr>
                                <w:rFonts w:ascii="標楷體" w:eastAsia="標楷體" w:hAnsi="標楷體" w:hint="eastAsia"/>
                                <w:color w:val="FF0000"/>
                                <w:szCs w:val="24"/>
                              </w:rPr>
                              <w:t>分鐘整槽換水</w:t>
                            </w:r>
                          </w:p>
                        </w:txbxContent>
                      </v:textbox>
                      <w10:wrap type="tight"/>
                    </v:shape>
                  </w:pict>
                </mc:Fallback>
              </mc:AlternateContent>
            </w:r>
            <w:r>
              <w:rPr>
                <w:rFonts w:ascii="Seravek ExtraLight" w:eastAsia="標楷體" w:hAnsi="Seravek ExtraLight"/>
                <w:noProof/>
                <w14:ligatures w14:val="standardContextual"/>
              </w:rPr>
              <mc:AlternateContent>
                <mc:Choice Requires="wps">
                  <w:drawing>
                    <wp:anchor distT="0" distB="0" distL="114300" distR="114300" simplePos="0" relativeHeight="251671552" behindDoc="1" locked="0" layoutInCell="1" allowOverlap="1" wp14:anchorId="199A4455" wp14:editId="3BD2DC6A">
                      <wp:simplePos x="0" y="0"/>
                      <wp:positionH relativeFrom="column">
                        <wp:posOffset>3335020</wp:posOffset>
                      </wp:positionH>
                      <wp:positionV relativeFrom="paragraph">
                        <wp:posOffset>1002665</wp:posOffset>
                      </wp:positionV>
                      <wp:extent cx="1842770" cy="548640"/>
                      <wp:effectExtent l="0" t="0" r="0" b="3810"/>
                      <wp:wrapTight wrapText="bothSides">
                        <wp:wrapPolygon edited="0">
                          <wp:start x="670" y="0"/>
                          <wp:lineTo x="670" y="21000"/>
                          <wp:lineTo x="20766" y="21000"/>
                          <wp:lineTo x="20766" y="0"/>
                          <wp:lineTo x="670" y="0"/>
                        </wp:wrapPolygon>
                      </wp:wrapTight>
                      <wp:docPr id="507549936" name="文字方塊 1"/>
                      <wp:cNvGraphicFramePr/>
                      <a:graphic xmlns:a="http://schemas.openxmlformats.org/drawingml/2006/main">
                        <a:graphicData uri="http://schemas.microsoft.com/office/word/2010/wordprocessingShape">
                          <wps:wsp>
                            <wps:cNvSpPr txBox="1"/>
                            <wps:spPr>
                              <a:xfrm>
                                <a:off x="0" y="0"/>
                                <a:ext cx="1842770" cy="548640"/>
                              </a:xfrm>
                              <a:prstGeom prst="rect">
                                <a:avLst/>
                              </a:prstGeom>
                              <a:noFill/>
                              <a:ln w="9525">
                                <a:noFill/>
                                <a:miter lim="800000"/>
                                <a:headEnd/>
                                <a:tailEnd/>
                              </a:ln>
                            </wps:spPr>
                            <wps:txbx>
                              <w:txbxContent>
                                <w:p w14:paraId="53EC1B1E" w14:textId="77777777" w:rsidR="00B075DD" w:rsidRDefault="00BE776A">
                                  <w:pPr>
                                    <w:rPr>
                                      <w:rFonts w:ascii="標楷體" w:eastAsia="標楷體" w:hAnsi="標楷體"/>
                                      <w:color w:val="FF0000"/>
                                    </w:rPr>
                                  </w:pPr>
                                  <w:r w:rsidRPr="00BE776A">
                                    <w:rPr>
                                      <w:rFonts w:ascii="標楷體" w:eastAsia="標楷體" w:hAnsi="標楷體" w:hint="eastAsia"/>
                                      <w:color w:val="FF0000"/>
                                    </w:rPr>
                                    <w:t>7</w:t>
                                  </w:r>
                                  <w:ins w:id="5" w:author="user" w:date="2024-10-11T23:41:00Z">
                                    <w:r w:rsidRPr="00BE776A">
                                      <w:rPr>
                                        <w:rFonts w:ascii="標楷體" w:eastAsia="標楷體" w:hAnsi="標楷體" w:hint="eastAsia"/>
                                        <w:color w:val="FF0000"/>
                                        <w:szCs w:val="24"/>
                                      </w:rPr>
                                      <w:t>℃</w:t>
                                    </w:r>
                                  </w:ins>
                                  <w:r w:rsidRPr="00BE776A">
                                    <w:rPr>
                                      <w:rFonts w:ascii="標楷體" w:eastAsia="標楷體" w:hAnsi="標楷體" w:hint="eastAsia"/>
                                      <w:color w:val="FF0000"/>
                                    </w:rPr>
                                    <w:t>以下，</w:t>
                                  </w:r>
                                </w:p>
                                <w:p w14:paraId="7628B342" w14:textId="76A28598" w:rsidR="00BE776A" w:rsidRPr="00BE776A" w:rsidRDefault="00BE776A">
                                  <w:pPr>
                                    <w:rPr>
                                      <w:rFonts w:ascii="標楷體" w:eastAsia="標楷體" w:hAnsi="標楷體" w:hint="eastAsia"/>
                                      <w:color w:val="FF0000"/>
                                    </w:rPr>
                                  </w:pPr>
                                  <w:r w:rsidRPr="00BE776A">
                                    <w:rPr>
                                      <w:rFonts w:ascii="標楷體" w:eastAsia="標楷體" w:hAnsi="標楷體" w:hint="eastAsia"/>
                                      <w:color w:val="FF0000"/>
                                    </w:rPr>
                                    <w:t>凍結點以上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A4455" id="文字方塊 1" o:spid="_x0000_s1028" type="#_x0000_t202" style="position:absolute;margin-left:262.6pt;margin-top:78.95pt;width:145.1pt;height:43.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" filled="f" stroked="f">
                      <v:textbox>
                        <w:txbxContent>
                          <w:p w14:paraId="53EC1B1E" w14:textId="77777777" w:rsidR="00B075DD" w:rsidRDefault="00BE776A">
                            <w:pPr>
                              <w:rPr>
                                <w:rFonts w:ascii="標楷體" w:eastAsia="標楷體" w:hAnsi="標楷體"/>
                                <w:color w:val="FF0000"/>
                              </w:rPr>
                            </w:pPr>
                            <w:r w:rsidRPr="00BE776A">
                              <w:rPr>
                                <w:rFonts w:ascii="標楷體" w:eastAsia="標楷體" w:hAnsi="標楷體" w:hint="eastAsia"/>
                                <w:color w:val="FF0000"/>
                              </w:rPr>
                              <w:t>7</w:t>
                            </w:r>
                            <w:ins w:id="6" w:author="user" w:date="2024-10-11T23:41:00Z">
                              <w:r w:rsidRPr="00BE776A">
                                <w:rPr>
                                  <w:rFonts w:ascii="標楷體" w:eastAsia="標楷體" w:hAnsi="標楷體" w:hint="eastAsia"/>
                                  <w:color w:val="FF0000"/>
                                  <w:szCs w:val="24"/>
                                </w:rPr>
                                <w:t>℃</w:t>
                              </w:r>
                            </w:ins>
                            <w:r w:rsidRPr="00BE776A">
                              <w:rPr>
                                <w:rFonts w:ascii="標楷體" w:eastAsia="標楷體" w:hAnsi="標楷體" w:hint="eastAsia"/>
                                <w:color w:val="FF0000"/>
                              </w:rPr>
                              <w:t>以下，</w:t>
                            </w:r>
                          </w:p>
                          <w:p w14:paraId="7628B342" w14:textId="76A28598" w:rsidR="00BE776A" w:rsidRPr="00BE776A" w:rsidRDefault="00BE776A">
                            <w:pPr>
                              <w:rPr>
                                <w:rFonts w:ascii="標楷體" w:eastAsia="標楷體" w:hAnsi="標楷體" w:hint="eastAsia"/>
                                <w:color w:val="FF0000"/>
                              </w:rPr>
                            </w:pPr>
                            <w:r w:rsidRPr="00BE776A">
                              <w:rPr>
                                <w:rFonts w:ascii="標楷體" w:eastAsia="標楷體" w:hAnsi="標楷體" w:hint="eastAsia"/>
                                <w:color w:val="FF0000"/>
                              </w:rPr>
                              <w:t>凍結點以上</w:t>
                            </w:r>
                          </w:p>
                        </w:txbxContent>
                      </v:textbox>
                      <w10:wrap type="tight"/>
                    </v:shape>
                  </w:pict>
                </mc:Fallback>
              </mc:AlternateContent>
            </w:r>
            <w:r w:rsidR="005B674F" w:rsidRPr="00BE776A">
              <w:rPr>
                <w:rFonts w:ascii="Seravek ExtraLight" w:eastAsia="標楷體" w:hAnsi="Seravek ExtraLight"/>
                <w:noProof/>
              </w:rPr>
              <w:drawing>
                <wp:anchor distT="0" distB="0" distL="114300" distR="114300" simplePos="0" relativeHeight="251668480" behindDoc="1" locked="0" layoutInCell="1" allowOverlap="1" wp14:anchorId="7BAC8BFB" wp14:editId="4C4F177D">
                  <wp:simplePos x="0" y="0"/>
                  <wp:positionH relativeFrom="column">
                    <wp:posOffset>5030470</wp:posOffset>
                  </wp:positionH>
                  <wp:positionV relativeFrom="paragraph">
                    <wp:posOffset>550545</wp:posOffset>
                  </wp:positionV>
                  <wp:extent cx="1321435" cy="1099185"/>
                  <wp:effectExtent l="38100" t="19050" r="69215" b="62865"/>
                  <wp:wrapTight wrapText="bothSides">
                    <wp:wrapPolygon edited="0">
                      <wp:start x="-311" y="-374"/>
                      <wp:lineTo x="-623" y="8610"/>
                      <wp:lineTo x="9653" y="11979"/>
                      <wp:lineTo x="-623" y="12354"/>
                      <wp:lineTo x="-623" y="22461"/>
                      <wp:lineTo x="22109" y="22461"/>
                      <wp:lineTo x="22420" y="13477"/>
                      <wp:lineTo x="20240" y="12354"/>
                      <wp:lineTo x="14635" y="11979"/>
                      <wp:lineTo x="22109" y="7861"/>
                      <wp:lineTo x="21797" y="-374"/>
                      <wp:lineTo x="-311" y="-374"/>
                    </wp:wrapPolygon>
                  </wp:wrapTight>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5B674F" w:rsidRPr="00BE776A">
              <w:rPr>
                <w:rFonts w:ascii="Seravek ExtraLight" w:eastAsia="標楷體" w:hAnsi="Seravek ExtraLight"/>
                <w:noProof/>
              </w:rPr>
              <w:drawing>
                <wp:anchor distT="0" distB="0" distL="114300" distR="114300" simplePos="0" relativeHeight="251666432" behindDoc="1" locked="0" layoutInCell="1" allowOverlap="1" wp14:anchorId="332842A8" wp14:editId="48B01752">
                  <wp:simplePos x="0" y="0"/>
                  <wp:positionH relativeFrom="column">
                    <wp:posOffset>879573</wp:posOffset>
                  </wp:positionH>
                  <wp:positionV relativeFrom="paragraph">
                    <wp:posOffset>362390</wp:posOffset>
                  </wp:positionV>
                  <wp:extent cx="3397250" cy="5772150"/>
                  <wp:effectExtent l="0" t="38100" r="0" b="57150"/>
                  <wp:wrapTight wrapText="bothSides">
                    <wp:wrapPolygon edited="0">
                      <wp:start x="5329" y="-143"/>
                      <wp:lineTo x="5208" y="1497"/>
                      <wp:lineTo x="8721" y="2281"/>
                      <wp:lineTo x="5208" y="2424"/>
                      <wp:lineTo x="5208" y="3992"/>
                      <wp:lineTo x="7631" y="4562"/>
                      <wp:lineTo x="5208" y="4848"/>
                      <wp:lineTo x="5208" y="6487"/>
                      <wp:lineTo x="6904" y="6844"/>
                      <wp:lineTo x="10174" y="6844"/>
                      <wp:lineTo x="5693" y="7271"/>
                      <wp:lineTo x="5208" y="7414"/>
                      <wp:lineTo x="5208" y="16467"/>
                      <wp:lineTo x="7994" y="17109"/>
                      <wp:lineTo x="5208" y="17323"/>
                      <wp:lineTo x="5208" y="18962"/>
                      <wp:lineTo x="7146" y="19390"/>
                      <wp:lineTo x="5208" y="19818"/>
                      <wp:lineTo x="5208" y="21743"/>
                      <wp:lineTo x="16351" y="21743"/>
                      <wp:lineTo x="16473" y="19889"/>
                      <wp:lineTo x="14535" y="19390"/>
                      <wp:lineTo x="16473" y="18962"/>
                      <wp:lineTo x="16594" y="17394"/>
                      <wp:lineTo x="13566" y="17109"/>
                      <wp:lineTo x="16473" y="16467"/>
                      <wp:lineTo x="16594" y="7414"/>
                      <wp:lineTo x="15867" y="7271"/>
                      <wp:lineTo x="11264" y="6844"/>
                      <wp:lineTo x="14777" y="6844"/>
                      <wp:lineTo x="16473" y="6487"/>
                      <wp:lineTo x="16594" y="4919"/>
                      <wp:lineTo x="13929" y="4562"/>
                      <wp:lineTo x="16473" y="3992"/>
                      <wp:lineTo x="16594" y="2424"/>
                      <wp:lineTo x="12839" y="2281"/>
                      <wp:lineTo x="16473" y="1497"/>
                      <wp:lineTo x="16230" y="-143"/>
                      <wp:lineTo x="5329" y="-143"/>
                    </wp:wrapPolygon>
                  </wp:wrapTight>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tc>
      </w:tr>
    </w:tbl>
    <w:p w14:paraId="2075C5EA" w14:textId="51E30EA8" w:rsidR="00EE579A" w:rsidRPr="005B674F" w:rsidRDefault="00EE579A" w:rsidP="00AE77A6">
      <w:pPr>
        <w:rPr>
          <w:lang w:val="es-ES"/>
        </w:rPr>
      </w:pPr>
    </w:p>
    <w:p w14:paraId="58414346" w14:textId="77777777" w:rsidR="00542BEC" w:rsidRDefault="00542BEC" w:rsidP="0079665B">
      <w:pPr>
        <w:ind w:rightChars="135" w:right="324"/>
      </w:pPr>
    </w:p>
    <w:p w14:paraId="701BA70B" w14:textId="77777777" w:rsidR="0009638E" w:rsidRDefault="0009638E" w:rsidP="0079665B">
      <w:pPr>
        <w:ind w:rightChars="135" w:right="324"/>
      </w:pPr>
    </w:p>
    <w:p w14:paraId="223783DE" w14:textId="77777777" w:rsidR="0009638E" w:rsidRDefault="0009638E" w:rsidP="0079665B">
      <w:pPr>
        <w:ind w:rightChars="135" w:right="324"/>
      </w:pPr>
    </w:p>
    <w:p w14:paraId="65460042" w14:textId="77777777" w:rsidR="0009638E" w:rsidRDefault="0009638E" w:rsidP="0079665B">
      <w:pPr>
        <w:ind w:rightChars="135" w:right="324"/>
      </w:pPr>
    </w:p>
    <w:p w14:paraId="21F40A7F" w14:textId="77777777" w:rsidR="0009638E" w:rsidRDefault="0009638E" w:rsidP="0079665B">
      <w:pPr>
        <w:ind w:rightChars="135" w:right="324"/>
        <w:sectPr w:rsidR="0009638E" w:rsidSect="0009638E">
          <w:pgSz w:w="11906" w:h="16838"/>
          <w:pgMar w:top="340" w:right="340" w:bottom="340" w:left="340" w:header="851" w:footer="992" w:gutter="0"/>
          <w:cols w:space="425"/>
          <w:docGrid w:type="lines" w:linePitch="360"/>
        </w:sectPr>
      </w:pPr>
    </w:p>
    <w:p w14:paraId="0849E05F" w14:textId="77777777" w:rsidR="0009638E" w:rsidRDefault="0009638E" w:rsidP="0079665B">
      <w:pPr>
        <w:ind w:rightChars="135" w:right="324"/>
      </w:pPr>
    </w:p>
    <w:tbl>
      <w:tblPr>
        <w:tblStyle w:val="af"/>
        <w:tblW w:w="14596" w:type="dxa"/>
        <w:jc w:val="center"/>
        <w:tblLayout w:type="fixed"/>
        <w:tblLook w:val="04A0" w:firstRow="1" w:lastRow="0" w:firstColumn="1" w:lastColumn="0" w:noHBand="0" w:noVBand="1"/>
      </w:tblPr>
      <w:tblGrid>
        <w:gridCol w:w="2263"/>
        <w:gridCol w:w="284"/>
        <w:gridCol w:w="1984"/>
        <w:gridCol w:w="567"/>
        <w:gridCol w:w="567"/>
        <w:gridCol w:w="993"/>
        <w:gridCol w:w="384"/>
        <w:gridCol w:w="183"/>
        <w:gridCol w:w="1984"/>
        <w:gridCol w:w="1854"/>
        <w:gridCol w:w="850"/>
        <w:gridCol w:w="785"/>
        <w:gridCol w:w="480"/>
        <w:gridCol w:w="438"/>
        <w:gridCol w:w="980"/>
        <w:tblGridChange w:id="7">
          <w:tblGrid>
            <w:gridCol w:w="2263"/>
            <w:gridCol w:w="284"/>
            <w:gridCol w:w="1984"/>
            <w:gridCol w:w="567"/>
            <w:gridCol w:w="567"/>
            <w:gridCol w:w="993"/>
            <w:gridCol w:w="384"/>
            <w:gridCol w:w="183"/>
            <w:gridCol w:w="1984"/>
            <w:gridCol w:w="1854"/>
            <w:gridCol w:w="850"/>
            <w:gridCol w:w="785"/>
            <w:gridCol w:w="480"/>
            <w:gridCol w:w="438"/>
            <w:gridCol w:w="980"/>
          </w:tblGrid>
        </w:tblGridChange>
      </w:tblGrid>
      <w:tr w:rsidR="0009638E" w:rsidRPr="0009638E" w14:paraId="5A014651" w14:textId="77777777" w:rsidTr="00046BFA">
        <w:trPr>
          <w:trHeight w:val="720"/>
          <w:jc w:val="center"/>
        </w:trPr>
        <w:tc>
          <w:tcPr>
            <w:tcW w:w="2547" w:type="dxa"/>
            <w:gridSpan w:val="2"/>
            <w:vAlign w:val="center"/>
          </w:tcPr>
          <w:p w14:paraId="2392158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制定日期</w:t>
            </w:r>
          </w:p>
        </w:tc>
        <w:tc>
          <w:tcPr>
            <w:tcW w:w="4495" w:type="dxa"/>
            <w:gridSpan w:val="5"/>
            <w:vAlign w:val="center"/>
          </w:tcPr>
          <w:p w14:paraId="36508D7F" w14:textId="366D3E85" w:rsidR="0009638E" w:rsidRPr="0009638E" w:rsidRDefault="0009638E" w:rsidP="00183CCA">
            <w:pPr>
              <w:tabs>
                <w:tab w:val="left" w:pos="4205"/>
              </w:tabs>
              <w:spacing w:line="300" w:lineRule="exact"/>
              <w:jc w:val="center"/>
              <w:rPr>
                <w:rFonts w:ascii="Times New Roman" w:eastAsia="標楷體" w:hAnsi="Times New Roman" w:cs="Times New Roman" w:hint="eastAsia"/>
                <w:sz w:val="28"/>
                <w:szCs w:val="28"/>
              </w:rPr>
            </w:pPr>
            <w:r w:rsidRPr="0009638E">
              <w:rPr>
                <w:rFonts w:ascii="Times New Roman" w:eastAsia="標楷體" w:hAnsi="Times New Roman" w:cs="Times New Roman"/>
                <w:sz w:val="28"/>
                <w:szCs w:val="28"/>
                <w:lang w:eastAsia="zh-CN"/>
              </w:rPr>
              <w:t>113.10.1</w:t>
            </w:r>
            <w:r w:rsidR="00B075DD">
              <w:rPr>
                <w:rFonts w:ascii="Times New Roman" w:eastAsia="標楷體" w:hAnsi="Times New Roman" w:cs="Times New Roman" w:hint="eastAsia"/>
                <w:sz w:val="28"/>
                <w:szCs w:val="28"/>
              </w:rPr>
              <w:t>2</w:t>
            </w:r>
          </w:p>
        </w:tc>
        <w:tc>
          <w:tcPr>
            <w:tcW w:w="4021" w:type="dxa"/>
            <w:gridSpan w:val="3"/>
            <w:vAlign w:val="center"/>
          </w:tcPr>
          <w:p w14:paraId="4B51167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短期葉菜截切</w:t>
            </w:r>
            <w:r w:rsidRPr="0009638E">
              <w:rPr>
                <w:rFonts w:ascii="Times New Roman" w:eastAsia="標楷體" w:hAnsi="Times New Roman" w:cs="Times New Roman"/>
                <w:sz w:val="28"/>
                <w:szCs w:val="28"/>
              </w:rPr>
              <w:t>HACCP</w:t>
            </w:r>
            <w:r w:rsidRPr="0009638E">
              <w:rPr>
                <w:rFonts w:ascii="Times New Roman" w:eastAsia="標楷體" w:hAnsi="Times New Roman" w:cs="Times New Roman"/>
                <w:sz w:val="28"/>
                <w:szCs w:val="28"/>
              </w:rPr>
              <w:t>計畫書</w:t>
            </w:r>
          </w:p>
        </w:tc>
        <w:tc>
          <w:tcPr>
            <w:tcW w:w="1635" w:type="dxa"/>
            <w:gridSpan w:val="2"/>
            <w:vAlign w:val="center"/>
          </w:tcPr>
          <w:p w14:paraId="00D8424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文件編號</w:t>
            </w:r>
          </w:p>
        </w:tc>
        <w:tc>
          <w:tcPr>
            <w:tcW w:w="1898" w:type="dxa"/>
            <w:gridSpan w:val="3"/>
            <w:vAlign w:val="center"/>
          </w:tcPr>
          <w:p w14:paraId="03727BBA" w14:textId="7C50EC5D" w:rsidR="0009638E" w:rsidRPr="0009638E" w:rsidRDefault="00B075DD"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bCs/>
                <w:sz w:val="28"/>
              </w:rPr>
              <w:t>H.1</w:t>
            </w:r>
          </w:p>
        </w:tc>
      </w:tr>
      <w:tr w:rsidR="0009638E" w:rsidRPr="0009638E" w14:paraId="4C09DF2E" w14:textId="77777777" w:rsidTr="00046BFA">
        <w:trPr>
          <w:trHeight w:val="676"/>
          <w:jc w:val="center"/>
        </w:trPr>
        <w:tc>
          <w:tcPr>
            <w:tcW w:w="2547" w:type="dxa"/>
            <w:gridSpan w:val="2"/>
            <w:vAlign w:val="center"/>
          </w:tcPr>
          <w:p w14:paraId="7DF37C2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制定單位</w:t>
            </w:r>
          </w:p>
        </w:tc>
        <w:tc>
          <w:tcPr>
            <w:tcW w:w="4495" w:type="dxa"/>
            <w:gridSpan w:val="5"/>
            <w:vAlign w:val="center"/>
          </w:tcPr>
          <w:p w14:paraId="6803BEF3" w14:textId="25C5A8EE"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HACCP</w:t>
            </w:r>
            <w:r w:rsidRPr="0009638E">
              <w:rPr>
                <w:rFonts w:ascii="Times New Roman" w:eastAsia="標楷體" w:hAnsi="Times New Roman" w:cs="Times New Roman"/>
                <w:sz w:val="28"/>
                <w:szCs w:val="28"/>
              </w:rPr>
              <w:t>小組</w:t>
            </w:r>
          </w:p>
        </w:tc>
        <w:tc>
          <w:tcPr>
            <w:tcW w:w="4021" w:type="dxa"/>
            <w:gridSpan w:val="3"/>
            <w:vAlign w:val="center"/>
          </w:tcPr>
          <w:p w14:paraId="72C155B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危害分析工作表</w:t>
            </w:r>
          </w:p>
        </w:tc>
        <w:tc>
          <w:tcPr>
            <w:tcW w:w="850" w:type="dxa"/>
            <w:vAlign w:val="center"/>
          </w:tcPr>
          <w:p w14:paraId="7E02C9F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版次</w:t>
            </w:r>
          </w:p>
        </w:tc>
        <w:tc>
          <w:tcPr>
            <w:tcW w:w="785" w:type="dxa"/>
            <w:vAlign w:val="center"/>
          </w:tcPr>
          <w:p w14:paraId="4C0BCDD8" w14:textId="5F01B443" w:rsidR="0009638E" w:rsidRPr="0009638E" w:rsidRDefault="00B075DD"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r w:rsidR="0009638E" w:rsidRPr="0009638E">
              <w:rPr>
                <w:rFonts w:ascii="Times New Roman" w:eastAsia="標楷體" w:hAnsi="Times New Roman" w:cs="Times New Roman"/>
                <w:sz w:val="28"/>
                <w:szCs w:val="28"/>
              </w:rPr>
              <w:t>.0</w:t>
            </w:r>
          </w:p>
        </w:tc>
        <w:tc>
          <w:tcPr>
            <w:tcW w:w="918" w:type="dxa"/>
            <w:gridSpan w:val="2"/>
            <w:vAlign w:val="center"/>
          </w:tcPr>
          <w:p w14:paraId="7BE4B6B3"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頁次</w:t>
            </w:r>
          </w:p>
        </w:tc>
        <w:tc>
          <w:tcPr>
            <w:tcW w:w="980" w:type="dxa"/>
            <w:vAlign w:val="center"/>
          </w:tcPr>
          <w:p w14:paraId="1041EC10" w14:textId="1FB01220" w:rsidR="0009638E" w:rsidRPr="0009638E" w:rsidRDefault="00B075DD" w:rsidP="00183CCA">
            <w:pPr>
              <w:tabs>
                <w:tab w:val="left" w:pos="4205"/>
              </w:tabs>
              <w:spacing w:line="300" w:lineRule="exact"/>
              <w:jc w:val="center"/>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1/5</w:t>
            </w:r>
          </w:p>
        </w:tc>
      </w:tr>
      <w:tr w:rsidR="0009638E" w:rsidRPr="0009638E" w14:paraId="7EA30211"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540"/>
        </w:trPr>
        <w:tc>
          <w:tcPr>
            <w:tcW w:w="2263" w:type="dxa"/>
            <w:vMerge w:val="restart"/>
            <w:vAlign w:val="center"/>
          </w:tcPr>
          <w:p w14:paraId="6002E05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原料加工步驟</w:t>
            </w:r>
          </w:p>
        </w:tc>
        <w:tc>
          <w:tcPr>
            <w:tcW w:w="2268" w:type="dxa"/>
            <w:gridSpan w:val="2"/>
            <w:vMerge w:val="restart"/>
            <w:vAlign w:val="center"/>
          </w:tcPr>
          <w:p w14:paraId="696517D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潛在之安全危害</w:t>
            </w:r>
          </w:p>
        </w:tc>
        <w:tc>
          <w:tcPr>
            <w:tcW w:w="2694" w:type="dxa"/>
            <w:gridSpan w:val="5"/>
            <w:vAlign w:val="center"/>
          </w:tcPr>
          <w:p w14:paraId="6650495A"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w w:val="90"/>
                <w:kern w:val="0"/>
                <w:sz w:val="28"/>
                <w:szCs w:val="28"/>
              </w:rPr>
              <w:t>潛在</w:t>
            </w:r>
            <w:r w:rsidRPr="0009638E">
              <w:rPr>
                <w:rFonts w:ascii="Times New Roman" w:eastAsia="標楷體" w:hAnsi="Times New Roman" w:cs="Times New Roman"/>
                <w:w w:val="90"/>
                <w:kern w:val="0"/>
                <w:sz w:val="28"/>
                <w:szCs w:val="28"/>
              </w:rPr>
              <w:t>or</w:t>
            </w:r>
            <w:r w:rsidRPr="0009638E">
              <w:rPr>
                <w:rFonts w:ascii="Times New Roman" w:eastAsia="標楷體" w:hAnsi="Times New Roman" w:cs="Times New Roman"/>
                <w:w w:val="90"/>
                <w:kern w:val="0"/>
                <w:sz w:val="28"/>
                <w:szCs w:val="28"/>
              </w:rPr>
              <w:t>顯著危害判定</w:t>
            </w:r>
          </w:p>
        </w:tc>
        <w:tc>
          <w:tcPr>
            <w:tcW w:w="1984" w:type="dxa"/>
            <w:vMerge w:val="restart"/>
            <w:vAlign w:val="center"/>
          </w:tcPr>
          <w:p w14:paraId="311AEF0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判定左欄之理由</w:t>
            </w:r>
          </w:p>
        </w:tc>
        <w:tc>
          <w:tcPr>
            <w:tcW w:w="3969" w:type="dxa"/>
            <w:gridSpan w:val="4"/>
            <w:vMerge w:val="restart"/>
            <w:vAlign w:val="center"/>
          </w:tcPr>
          <w:p w14:paraId="715046D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顯著危害之防治措施</w:t>
            </w:r>
          </w:p>
        </w:tc>
        <w:tc>
          <w:tcPr>
            <w:tcW w:w="1418" w:type="dxa"/>
            <w:gridSpan w:val="2"/>
            <w:vMerge w:val="restart"/>
            <w:vAlign w:val="center"/>
          </w:tcPr>
          <w:p w14:paraId="2FB99C0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pacing w:val="-20"/>
                <w:kern w:val="0"/>
                <w:sz w:val="28"/>
                <w:szCs w:val="28"/>
              </w:rPr>
              <w:t>本步驟是一重要管制點</w:t>
            </w:r>
            <w:r w:rsidRPr="0009638E">
              <w:rPr>
                <w:rFonts w:ascii="Times New Roman" w:eastAsia="標楷體" w:hAnsi="Times New Roman" w:cs="Times New Roman"/>
                <w:spacing w:val="-20"/>
                <w:kern w:val="0"/>
                <w:sz w:val="28"/>
                <w:szCs w:val="28"/>
              </w:rPr>
              <w:t>(Y/N)</w:t>
            </w:r>
          </w:p>
        </w:tc>
      </w:tr>
      <w:tr w:rsidR="0009638E" w:rsidRPr="0009638E" w14:paraId="57E3E3E7"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540"/>
        </w:trPr>
        <w:tc>
          <w:tcPr>
            <w:tcW w:w="2263" w:type="dxa"/>
            <w:vMerge/>
            <w:vAlign w:val="center"/>
          </w:tcPr>
          <w:p w14:paraId="4E93445B" w14:textId="77777777" w:rsidR="0009638E" w:rsidRPr="0009638E" w:rsidDel="00804EC0"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Merge/>
            <w:vAlign w:val="center"/>
          </w:tcPr>
          <w:p w14:paraId="02B22C68"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085E40FD"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pacing w:val="-20"/>
                <w:kern w:val="0"/>
                <w:sz w:val="28"/>
                <w:szCs w:val="28"/>
              </w:rPr>
              <w:t>嚴重性</w:t>
            </w:r>
          </w:p>
        </w:tc>
        <w:tc>
          <w:tcPr>
            <w:tcW w:w="567" w:type="dxa"/>
            <w:vAlign w:val="center"/>
          </w:tcPr>
          <w:p w14:paraId="22EFEE0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pacing w:val="-20"/>
                <w:kern w:val="0"/>
                <w:sz w:val="28"/>
                <w:szCs w:val="28"/>
              </w:rPr>
              <w:t>機率性</w:t>
            </w:r>
          </w:p>
        </w:tc>
        <w:tc>
          <w:tcPr>
            <w:tcW w:w="993" w:type="dxa"/>
            <w:vAlign w:val="center"/>
          </w:tcPr>
          <w:p w14:paraId="698B2AE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pacing w:val="-20"/>
                <w:kern w:val="0"/>
                <w:sz w:val="28"/>
                <w:szCs w:val="28"/>
              </w:rPr>
              <w:t>RN</w:t>
            </w:r>
          </w:p>
        </w:tc>
        <w:tc>
          <w:tcPr>
            <w:tcW w:w="567" w:type="dxa"/>
            <w:gridSpan w:val="2"/>
            <w:vAlign w:val="center"/>
          </w:tcPr>
          <w:p w14:paraId="1AFA66A8" w14:textId="77777777" w:rsidR="0009638E" w:rsidRPr="0009638E" w:rsidRDefault="0009638E" w:rsidP="00183CCA">
            <w:pPr>
              <w:suppressAutoHyphens/>
              <w:spacing w:line="300" w:lineRule="exact"/>
              <w:jc w:val="center"/>
              <w:rPr>
                <w:rFonts w:ascii="Times New Roman" w:eastAsia="標楷體" w:hAnsi="Times New Roman" w:cs="Times New Roman"/>
                <w:spacing w:val="-20"/>
                <w:kern w:val="0"/>
                <w:sz w:val="28"/>
                <w:szCs w:val="28"/>
              </w:rPr>
            </w:pPr>
            <w:r w:rsidRPr="0009638E">
              <w:rPr>
                <w:rFonts w:ascii="Times New Roman" w:eastAsia="標楷體" w:hAnsi="Times New Roman" w:cs="Times New Roman"/>
                <w:spacing w:val="-20"/>
                <w:kern w:val="0"/>
                <w:sz w:val="28"/>
                <w:szCs w:val="28"/>
              </w:rPr>
              <w:t>顯著或潛在</w:t>
            </w:r>
            <w:r w:rsidRPr="0009638E">
              <w:rPr>
                <w:rFonts w:ascii="Times New Roman" w:eastAsia="標楷體" w:hAnsi="Times New Roman" w:cs="Times New Roman"/>
                <w:spacing w:val="-20"/>
                <w:kern w:val="0"/>
                <w:sz w:val="28"/>
                <w:szCs w:val="28"/>
              </w:rPr>
              <w:t>?</w:t>
            </w:r>
          </w:p>
          <w:p w14:paraId="1340FEC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pacing w:val="-20"/>
                <w:kern w:val="0"/>
                <w:sz w:val="28"/>
                <w:szCs w:val="28"/>
              </w:rPr>
              <w:t>(Y/N)</w:t>
            </w:r>
          </w:p>
        </w:tc>
        <w:tc>
          <w:tcPr>
            <w:tcW w:w="1984" w:type="dxa"/>
            <w:vMerge/>
            <w:vAlign w:val="center"/>
          </w:tcPr>
          <w:p w14:paraId="3F7A86D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3969" w:type="dxa"/>
            <w:gridSpan w:val="4"/>
            <w:vMerge/>
            <w:vAlign w:val="center"/>
          </w:tcPr>
          <w:p w14:paraId="5A938D3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1418" w:type="dxa"/>
            <w:gridSpan w:val="2"/>
            <w:vMerge/>
            <w:vAlign w:val="center"/>
          </w:tcPr>
          <w:p w14:paraId="699D7023"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29F4955A"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5CAAF20D"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lang w:eastAsia="zh-CN"/>
              </w:rPr>
              <w:t>-1</w:t>
            </w:r>
            <w:r w:rsidRPr="0009638E">
              <w:rPr>
                <w:rFonts w:ascii="Times New Roman" w:eastAsia="標楷體" w:hAnsi="Times New Roman" w:cs="Times New Roman"/>
                <w:sz w:val="28"/>
                <w:szCs w:val="28"/>
              </w:rPr>
              <w:t>蔬菜驗收</w:t>
            </w:r>
          </w:p>
        </w:tc>
        <w:tc>
          <w:tcPr>
            <w:tcW w:w="2268" w:type="dxa"/>
            <w:gridSpan w:val="2"/>
            <w:vAlign w:val="center"/>
          </w:tcPr>
          <w:p w14:paraId="2514D476" w14:textId="6CB3F889"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r w:rsidR="00864A80">
              <w:rPr>
                <w:rFonts w:ascii="Times New Roman" w:eastAsia="標楷體" w:hAnsi="Times New Roman" w:cs="Times New Roman" w:hint="eastAsia"/>
                <w:sz w:val="28"/>
                <w:szCs w:val="28"/>
              </w:rPr>
              <w:t>-</w:t>
            </w:r>
          </w:p>
          <w:p w14:paraId="2B277063"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病原菌污染</w:t>
            </w:r>
          </w:p>
        </w:tc>
        <w:tc>
          <w:tcPr>
            <w:tcW w:w="567" w:type="dxa"/>
            <w:vAlign w:val="center"/>
          </w:tcPr>
          <w:p w14:paraId="230F3E50" w14:textId="52EF9E69" w:rsidR="0009638E" w:rsidRPr="0009638E" w:rsidRDefault="00183CCA"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1AD64D52" w14:textId="4D9D0161" w:rsidR="0009638E" w:rsidRPr="0009638E" w:rsidRDefault="00183CCA"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2A60F67E" w14:textId="1B4ABAE9" w:rsidR="0009638E" w:rsidRPr="0009638E" w:rsidRDefault="00183CCA"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64DCFFF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vAlign w:val="center"/>
          </w:tcPr>
          <w:p w14:paraId="0D5559F1" w14:textId="77777777" w:rsidR="0009638E" w:rsidRPr="0009638E" w:rsidRDefault="0009638E" w:rsidP="00864A80">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病原菌滋長危害健康。</w:t>
            </w:r>
          </w:p>
        </w:tc>
        <w:tc>
          <w:tcPr>
            <w:tcW w:w="3969" w:type="dxa"/>
            <w:gridSpan w:val="4"/>
          </w:tcPr>
          <w:p w14:paraId="1E681B8A" w14:textId="4D71E632" w:rsidR="00864A80" w:rsidRPr="00864A80" w:rsidRDefault="00864A80" w:rsidP="00864A80">
            <w:pPr>
              <w:pStyle w:val="a9"/>
              <w:numPr>
                <w:ilvl w:val="0"/>
                <w:numId w:val="11"/>
              </w:numPr>
              <w:tabs>
                <w:tab w:val="left" w:pos="4205"/>
              </w:tabs>
              <w:spacing w:line="360" w:lineRule="exact"/>
              <w:ind w:left="357" w:hanging="357"/>
              <w:rPr>
                <w:rFonts w:ascii="Times New Roman" w:eastAsia="標楷體" w:hAnsi="Times New Roman" w:cs="Times New Roman"/>
                <w:sz w:val="28"/>
                <w:szCs w:val="28"/>
              </w:rPr>
            </w:pPr>
            <w:r w:rsidRPr="00864A80">
              <w:rPr>
                <w:rFonts w:ascii="Times New Roman" w:eastAsia="標楷體" w:hAnsi="Times New Roman" w:cs="Times New Roman" w:hint="eastAsia"/>
                <w:sz w:val="28"/>
                <w:szCs w:val="28"/>
              </w:rPr>
              <w:t>驗收時表面溫度</w:t>
            </w:r>
            <w:r w:rsidRPr="00864A80">
              <w:rPr>
                <w:rFonts w:ascii="Times New Roman" w:eastAsia="標楷體" w:hAnsi="Times New Roman" w:cs="Times New Roman" w:hint="eastAsia"/>
                <w:sz w:val="28"/>
                <w:szCs w:val="28"/>
              </w:rPr>
              <w:t>-7</w:t>
            </w:r>
            <w:r w:rsidRPr="00864A80">
              <w:rPr>
                <w:rFonts w:ascii="Times New Roman" w:eastAsia="標楷體" w:hAnsi="Times New Roman" w:cs="Times New Roman"/>
                <w:sz w:val="28"/>
                <w:szCs w:val="28"/>
              </w:rPr>
              <w:t>℃</w:t>
            </w:r>
            <w:r w:rsidRPr="00864A80">
              <w:rPr>
                <w:rFonts w:ascii="Times New Roman" w:eastAsia="標楷體" w:hAnsi="Times New Roman" w:cs="Times New Roman"/>
                <w:sz w:val="28"/>
                <w:szCs w:val="28"/>
              </w:rPr>
              <w:t>以下</w:t>
            </w:r>
          </w:p>
          <w:p w14:paraId="47DEE7DD" w14:textId="0C8B42E2" w:rsidR="00864A80" w:rsidRPr="005020FC" w:rsidRDefault="00864A80" w:rsidP="00864A80">
            <w:pPr>
              <w:pStyle w:val="a9"/>
              <w:numPr>
                <w:ilvl w:val="0"/>
                <w:numId w:val="11"/>
              </w:numPr>
              <w:tabs>
                <w:tab w:val="left" w:pos="4205"/>
              </w:tabs>
              <w:spacing w:line="360" w:lineRule="exact"/>
              <w:ind w:left="357" w:hanging="357"/>
              <w:rPr>
                <w:rFonts w:ascii="Times New Roman" w:eastAsia="標楷體" w:hAnsi="Times New Roman" w:cs="Times New Roman"/>
                <w:color w:val="FF0000"/>
                <w:sz w:val="28"/>
                <w:szCs w:val="28"/>
              </w:rPr>
            </w:pPr>
            <w:r w:rsidRPr="005020FC">
              <w:rPr>
                <w:rFonts w:ascii="Times New Roman" w:eastAsia="標楷體" w:hAnsi="Times New Roman" w:cs="Times New Roman" w:hint="eastAsia"/>
                <w:color w:val="FF0000"/>
                <w:sz w:val="28"/>
                <w:szCs w:val="28"/>
              </w:rPr>
              <w:t>選擇優良供應商</w:t>
            </w:r>
          </w:p>
          <w:p w14:paraId="1AF53E53" w14:textId="3A79B63F" w:rsidR="0009638E" w:rsidRPr="00864A80" w:rsidRDefault="00864A80" w:rsidP="00864A80">
            <w:pPr>
              <w:pStyle w:val="a9"/>
              <w:numPr>
                <w:ilvl w:val="0"/>
                <w:numId w:val="11"/>
              </w:numPr>
              <w:tabs>
                <w:tab w:val="left" w:pos="4205"/>
              </w:tabs>
              <w:spacing w:line="360" w:lineRule="exact"/>
              <w:ind w:left="357" w:hanging="357"/>
              <w:rPr>
                <w:rFonts w:ascii="Times New Roman" w:eastAsia="標楷體" w:hAnsi="Times New Roman" w:cs="Times New Roman" w:hint="eastAsia"/>
                <w:sz w:val="28"/>
                <w:szCs w:val="28"/>
              </w:rPr>
            </w:pPr>
            <w:r w:rsidRPr="005020FC">
              <w:rPr>
                <w:rFonts w:ascii="Times New Roman" w:eastAsia="標楷體" w:hAnsi="Times New Roman" w:cs="Times New Roman"/>
                <w:color w:val="FF0000"/>
                <w:spacing w:val="-1"/>
                <w:szCs w:val="24"/>
              </w:rPr>
              <w:t>每批進行原物料微生物檢驗實驗</w:t>
            </w:r>
          </w:p>
        </w:tc>
        <w:tc>
          <w:tcPr>
            <w:tcW w:w="1418" w:type="dxa"/>
            <w:gridSpan w:val="2"/>
            <w:vAlign w:val="center"/>
          </w:tcPr>
          <w:p w14:paraId="4D64AAAD"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CCP1</w:t>
            </w:r>
          </w:p>
        </w:tc>
      </w:tr>
      <w:tr w:rsidR="0009638E" w:rsidRPr="0009638E" w14:paraId="2A30549B"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271263C1"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p>
        </w:tc>
        <w:tc>
          <w:tcPr>
            <w:tcW w:w="2268" w:type="dxa"/>
            <w:gridSpan w:val="2"/>
            <w:vAlign w:val="center"/>
          </w:tcPr>
          <w:p w14:paraId="0789B696" w14:textId="2162F73F"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r w:rsidR="00864A80">
              <w:rPr>
                <w:rFonts w:ascii="Times New Roman" w:eastAsia="標楷體" w:hAnsi="Times New Roman" w:cs="Times New Roman" w:hint="eastAsia"/>
                <w:sz w:val="28"/>
                <w:szCs w:val="28"/>
              </w:rPr>
              <w:t>-</w:t>
            </w:r>
          </w:p>
          <w:p w14:paraId="492E594E"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農藥殘留</w:t>
            </w:r>
          </w:p>
        </w:tc>
        <w:tc>
          <w:tcPr>
            <w:tcW w:w="567" w:type="dxa"/>
            <w:vAlign w:val="center"/>
          </w:tcPr>
          <w:p w14:paraId="1224E3C0" w14:textId="4989C8C4"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2C41EB22" w14:textId="6E8BDFD3"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77E63B89" w14:textId="07168370"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5686DBD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vAlign w:val="center"/>
          </w:tcPr>
          <w:p w14:paraId="0EACEF06" w14:textId="77777777" w:rsidR="0009638E" w:rsidRPr="0009638E" w:rsidRDefault="0009638E" w:rsidP="00864A80">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食入過多有害健康。</w:t>
            </w:r>
          </w:p>
        </w:tc>
        <w:tc>
          <w:tcPr>
            <w:tcW w:w="3969" w:type="dxa"/>
            <w:gridSpan w:val="4"/>
          </w:tcPr>
          <w:p w14:paraId="1B5A6ED5" w14:textId="77777777" w:rsidR="0009638E" w:rsidRPr="0009638E" w:rsidRDefault="0009638E" w:rsidP="00864A80">
            <w:pPr>
              <w:tabs>
                <w:tab w:val="left" w:pos="4205"/>
              </w:tabs>
              <w:spacing w:line="340" w:lineRule="exact"/>
              <w:ind w:left="140" w:hangingChars="50" w:hanging="140"/>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每批原料進行農藥殘留快速檢驗。</w:t>
            </w:r>
          </w:p>
          <w:p w14:paraId="775A96F3" w14:textId="32D13FE5" w:rsidR="0009638E" w:rsidRPr="0009638E" w:rsidRDefault="0009638E" w:rsidP="00864A80">
            <w:pPr>
              <w:tabs>
                <w:tab w:val="left" w:pos="4205"/>
              </w:tabs>
              <w:spacing w:line="340" w:lineRule="exact"/>
              <w:ind w:left="140" w:hangingChars="50" w:hanging="140"/>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由供應商每批提供證明文件，並由品管人員確認文件有效性。</w:t>
            </w:r>
          </w:p>
          <w:p w14:paraId="695DE39B" w14:textId="1EB7CC1E" w:rsidR="0009638E" w:rsidRPr="0009638E" w:rsidRDefault="0009638E" w:rsidP="00864A80">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3.</w:t>
            </w:r>
            <w:r w:rsidRPr="0009638E">
              <w:rPr>
                <w:rFonts w:ascii="Times New Roman" w:eastAsia="標楷體" w:hAnsi="Times New Roman" w:cs="Times New Roman"/>
                <w:sz w:val="28"/>
                <w:szCs w:val="28"/>
              </w:rPr>
              <w:t>未提供檢驗合格文件不允收</w:t>
            </w:r>
          </w:p>
          <w:p w14:paraId="51F1B0E9" w14:textId="77777777" w:rsidR="0009638E" w:rsidRPr="0009638E" w:rsidRDefault="0009638E" w:rsidP="00864A80">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4.</w:t>
            </w:r>
            <w:r w:rsidRPr="0009638E">
              <w:rPr>
                <w:rFonts w:ascii="Times New Roman" w:eastAsia="標楷體" w:hAnsi="Times New Roman" w:cs="Times New Roman"/>
                <w:sz w:val="28"/>
                <w:szCs w:val="28"/>
              </w:rPr>
              <w:t>每半年委外檢驗單位檢驗。</w:t>
            </w:r>
          </w:p>
        </w:tc>
        <w:tc>
          <w:tcPr>
            <w:tcW w:w="1418" w:type="dxa"/>
            <w:gridSpan w:val="2"/>
            <w:vAlign w:val="center"/>
          </w:tcPr>
          <w:p w14:paraId="401CC14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CCP1</w:t>
            </w:r>
          </w:p>
        </w:tc>
      </w:tr>
      <w:tr w:rsidR="0009638E" w:rsidRPr="0009638E" w14:paraId="15B2C471"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1B2A898A"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p>
        </w:tc>
        <w:tc>
          <w:tcPr>
            <w:tcW w:w="2268" w:type="dxa"/>
            <w:gridSpan w:val="2"/>
            <w:vAlign w:val="center"/>
          </w:tcPr>
          <w:p w14:paraId="49EB34B2" w14:textId="443ADDFC"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r w:rsidR="00864A80">
              <w:rPr>
                <w:rFonts w:ascii="Times New Roman" w:eastAsia="標楷體" w:hAnsi="Times New Roman" w:cs="Times New Roman" w:hint="eastAsia"/>
                <w:sz w:val="28"/>
                <w:szCs w:val="28"/>
              </w:rPr>
              <w:t>-</w:t>
            </w:r>
          </w:p>
          <w:p w14:paraId="5F516807"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雜夾物</w:t>
            </w:r>
          </w:p>
        </w:tc>
        <w:tc>
          <w:tcPr>
            <w:tcW w:w="567" w:type="dxa"/>
            <w:vAlign w:val="center"/>
          </w:tcPr>
          <w:p w14:paraId="5110CCCD" w14:textId="5E385DF7"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w:t>
            </w:r>
          </w:p>
        </w:tc>
        <w:tc>
          <w:tcPr>
            <w:tcW w:w="567" w:type="dxa"/>
            <w:vAlign w:val="center"/>
          </w:tcPr>
          <w:p w14:paraId="0C8DC2C5" w14:textId="3379C631"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993" w:type="dxa"/>
            <w:vAlign w:val="center"/>
          </w:tcPr>
          <w:p w14:paraId="3575C16E" w14:textId="61B50A22"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w:t>
            </w:r>
          </w:p>
        </w:tc>
        <w:tc>
          <w:tcPr>
            <w:tcW w:w="567" w:type="dxa"/>
            <w:gridSpan w:val="2"/>
            <w:vAlign w:val="center"/>
          </w:tcPr>
          <w:p w14:paraId="018A65D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3571AA85"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沙土不致影響健康且清洗可去除。</w:t>
            </w:r>
          </w:p>
        </w:tc>
        <w:tc>
          <w:tcPr>
            <w:tcW w:w="3969" w:type="dxa"/>
            <w:gridSpan w:val="4"/>
          </w:tcPr>
          <w:p w14:paraId="64A779BF"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07F679FE" w14:textId="705DA0D2"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46FE54AB"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0626DB40"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lang w:eastAsia="zh-CN"/>
              </w:rPr>
              <w:t>1-2</w:t>
            </w:r>
            <w:r w:rsidRPr="0009638E">
              <w:rPr>
                <w:rFonts w:ascii="Times New Roman" w:eastAsia="標楷體" w:hAnsi="Times New Roman" w:cs="Times New Roman"/>
                <w:sz w:val="28"/>
                <w:szCs w:val="28"/>
              </w:rPr>
              <w:t xml:space="preserve"> </w:t>
            </w:r>
            <w:r w:rsidRPr="0009638E">
              <w:rPr>
                <w:rFonts w:ascii="Times New Roman" w:eastAsia="標楷體" w:hAnsi="Times New Roman" w:cs="Times New Roman"/>
                <w:sz w:val="28"/>
                <w:szCs w:val="28"/>
              </w:rPr>
              <w:t>包材驗收</w:t>
            </w:r>
          </w:p>
        </w:tc>
        <w:tc>
          <w:tcPr>
            <w:tcW w:w="2268" w:type="dxa"/>
            <w:gridSpan w:val="2"/>
            <w:vAlign w:val="center"/>
          </w:tcPr>
          <w:p w14:paraId="1BB5E292"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2BC1B6FC" w14:textId="49D3D252"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sidR="00864A80">
              <w:rPr>
                <w:rFonts w:ascii="Times New Roman" w:eastAsia="標楷體" w:hAnsi="Times New Roman" w:cs="Times New Roman" w:hint="eastAsia"/>
                <w:sz w:val="28"/>
                <w:szCs w:val="28"/>
              </w:rPr>
              <w:t>相關危害</w:t>
            </w:r>
          </w:p>
        </w:tc>
        <w:tc>
          <w:tcPr>
            <w:tcW w:w="567" w:type="dxa"/>
            <w:vAlign w:val="center"/>
          </w:tcPr>
          <w:p w14:paraId="4195A103"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244EC42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7CC82B1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2629F52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32AEFDA3"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7E452496"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3D998E8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218D7C5E"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26030CB9"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p>
        </w:tc>
        <w:tc>
          <w:tcPr>
            <w:tcW w:w="2268" w:type="dxa"/>
            <w:gridSpan w:val="2"/>
            <w:vAlign w:val="center"/>
          </w:tcPr>
          <w:p w14:paraId="5E0BDE8F"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08660D7D" w14:textId="2D8E6573" w:rsidR="0009638E" w:rsidRPr="0009638E" w:rsidRDefault="00864A80"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4E20195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40795A3A"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0A87365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003B93B4" w14:textId="4C5EEAAC" w:rsidR="0009638E" w:rsidRPr="0009638E" w:rsidRDefault="00183CCA"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089DFE71" w14:textId="0D4917DE"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1BA90024" w14:textId="3DB96AF5"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3D773733" w14:textId="4825517A"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p>
        </w:tc>
      </w:tr>
      <w:tr w:rsidR="0009638E" w:rsidRPr="0009638E" w14:paraId="63AA9B85"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4BE8D7A6"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p>
        </w:tc>
        <w:tc>
          <w:tcPr>
            <w:tcW w:w="2268" w:type="dxa"/>
            <w:gridSpan w:val="2"/>
            <w:vAlign w:val="center"/>
          </w:tcPr>
          <w:p w14:paraId="3EA5C94E"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p>
          <w:p w14:paraId="7928928B" w14:textId="28895B5F" w:rsidR="0009638E" w:rsidRPr="0009638E" w:rsidRDefault="00864A80" w:rsidP="00183CCA">
            <w:pPr>
              <w:tabs>
                <w:tab w:val="left" w:pos="4205"/>
              </w:tabs>
              <w:spacing w:line="300" w:lineRule="exact"/>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248ADD3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7E54CD5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1657287A"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28B8931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4BEF6066"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395205BE"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1AB317F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55099C30"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231D19C8"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lang w:eastAsia="zh-CN"/>
              </w:rPr>
              <w:t>-1</w:t>
            </w:r>
            <w:r w:rsidRPr="0009638E">
              <w:rPr>
                <w:rFonts w:ascii="Times New Roman" w:eastAsia="標楷體" w:hAnsi="Times New Roman" w:cs="Times New Roman"/>
                <w:sz w:val="28"/>
                <w:szCs w:val="28"/>
              </w:rPr>
              <w:t>原料冷藏</w:t>
            </w:r>
          </w:p>
        </w:tc>
        <w:tc>
          <w:tcPr>
            <w:tcW w:w="2268" w:type="dxa"/>
            <w:gridSpan w:val="2"/>
            <w:vAlign w:val="center"/>
          </w:tcPr>
          <w:p w14:paraId="2E72C6AE" w14:textId="304AD946"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r w:rsidR="00864A80">
              <w:rPr>
                <w:rFonts w:ascii="Times New Roman" w:eastAsia="標楷體" w:hAnsi="Times New Roman" w:cs="Times New Roman" w:hint="eastAsia"/>
                <w:sz w:val="28"/>
                <w:szCs w:val="28"/>
              </w:rPr>
              <w:t>-</w:t>
            </w:r>
          </w:p>
          <w:p w14:paraId="043CBD75"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w:t>
            </w:r>
          </w:p>
        </w:tc>
        <w:tc>
          <w:tcPr>
            <w:tcW w:w="567" w:type="dxa"/>
            <w:vAlign w:val="center"/>
          </w:tcPr>
          <w:p w14:paraId="293CE67B" w14:textId="73D1C204"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2062C045" w14:textId="510D0FC2"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0776EAC4" w14:textId="7D226C80"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7819108E"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749D0FFE"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若冷藏溫度不足，將導致病原菌滋長危害健康。</w:t>
            </w:r>
          </w:p>
        </w:tc>
        <w:tc>
          <w:tcPr>
            <w:tcW w:w="3969" w:type="dxa"/>
            <w:gridSpan w:val="4"/>
          </w:tcPr>
          <w:p w14:paraId="44DA37CB" w14:textId="7952AD5D"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sidDel="007D46A1">
              <w:rPr>
                <w:rFonts w:ascii="Times New Roman" w:eastAsia="標楷體" w:hAnsi="Times New Roman" w:cs="Times New Roman"/>
                <w:sz w:val="28"/>
                <w:szCs w:val="28"/>
              </w:rPr>
              <w:t xml:space="preserve"> </w:t>
            </w:r>
            <w:r w:rsidRPr="0009638E">
              <w:rPr>
                <w:rFonts w:ascii="Times New Roman" w:eastAsia="標楷體" w:hAnsi="Times New Roman" w:cs="Times New Roman"/>
                <w:sz w:val="28"/>
                <w:szCs w:val="28"/>
              </w:rPr>
              <w:t>倉管人員每日上午及下午確認冷藏庫溫度，並記錄於『冷藏庫溫度記錄表』，確認溫度維持在規定條件內</w:t>
            </w:r>
            <w:r w:rsidRPr="0009638E">
              <w:rPr>
                <w:rFonts w:ascii="Times New Roman" w:eastAsia="標楷體" w:hAnsi="Times New Roman" w:cs="Times New Roman"/>
                <w:sz w:val="28"/>
                <w:szCs w:val="28"/>
              </w:rPr>
              <w:t>(7℃</w:t>
            </w:r>
            <w:r w:rsidRPr="0009638E">
              <w:rPr>
                <w:rFonts w:ascii="Times New Roman" w:eastAsia="標楷體" w:hAnsi="Times New Roman" w:cs="Times New Roman"/>
                <w:sz w:val="28"/>
                <w:szCs w:val="28"/>
              </w:rPr>
              <w:t>以下，凍結點以上</w:t>
            </w:r>
            <w:r w:rsidRPr="0009638E">
              <w:rPr>
                <w:rFonts w:ascii="Times New Roman" w:eastAsia="標楷體" w:hAnsi="Times New Roman" w:cs="Times New Roman"/>
                <w:sz w:val="28"/>
                <w:szCs w:val="28"/>
              </w:rPr>
              <w:t>)</w:t>
            </w:r>
            <w:r w:rsidRPr="0009638E">
              <w:rPr>
                <w:rFonts w:ascii="Times New Roman" w:eastAsia="標楷體" w:hAnsi="Times New Roman" w:cs="Times New Roman"/>
                <w:sz w:val="28"/>
                <w:szCs w:val="28"/>
              </w:rPr>
              <w:t>。</w:t>
            </w:r>
          </w:p>
          <w:p w14:paraId="029B3739" w14:textId="213EFB1B"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2. </w:t>
            </w:r>
            <w:r w:rsidR="00864A80">
              <w:rPr>
                <w:rFonts w:ascii="Times New Roman" w:eastAsia="標楷體" w:hAnsi="Times New Roman" w:cs="Times New Roman" w:hint="eastAsia"/>
                <w:sz w:val="28"/>
                <w:szCs w:val="28"/>
              </w:rPr>
              <w:t>每年一次</w:t>
            </w:r>
            <w:r w:rsidRPr="0009638E">
              <w:rPr>
                <w:rFonts w:ascii="Times New Roman" w:eastAsia="標楷體" w:hAnsi="Times New Roman" w:cs="Times New Roman"/>
                <w:sz w:val="28"/>
                <w:szCs w:val="28"/>
              </w:rPr>
              <w:t>矯正冷藏庫溫度顯示器，確認其正確性。</w:t>
            </w:r>
          </w:p>
          <w:p w14:paraId="17A23C55" w14:textId="7ED0EE1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3.</w:t>
            </w:r>
            <w:r w:rsidR="00864A80" w:rsidRPr="005020FC">
              <w:rPr>
                <w:rFonts w:ascii="Times New Roman" w:eastAsia="標楷體" w:hAnsi="Times New Roman" w:cs="Times New Roman" w:hint="eastAsia"/>
                <w:color w:val="FF0000"/>
                <w:sz w:val="28"/>
                <w:szCs w:val="28"/>
              </w:rPr>
              <w:t>確保冷藏庫蔬菜放置不過滿</w:t>
            </w:r>
            <w:r w:rsidRPr="0009638E">
              <w:rPr>
                <w:rFonts w:ascii="Times New Roman" w:eastAsia="標楷體" w:hAnsi="Times New Roman" w:cs="Times New Roman"/>
                <w:sz w:val="28"/>
                <w:szCs w:val="28"/>
              </w:rPr>
              <w:t>。</w:t>
            </w:r>
          </w:p>
        </w:tc>
        <w:tc>
          <w:tcPr>
            <w:tcW w:w="1418" w:type="dxa"/>
            <w:gridSpan w:val="2"/>
            <w:vAlign w:val="center"/>
          </w:tcPr>
          <w:p w14:paraId="45F14C51"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085525E9"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6CB9B25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2AFB3900"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02C691D7" w14:textId="170C6419" w:rsidR="0009638E" w:rsidRPr="0009638E" w:rsidRDefault="00864A80"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16D59A9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1B98FA5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56C79CE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42DB8C48"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lang w:eastAsia="zh-CN"/>
              </w:rPr>
              <w:t>N</w:t>
            </w:r>
          </w:p>
        </w:tc>
        <w:tc>
          <w:tcPr>
            <w:tcW w:w="1984" w:type="dxa"/>
          </w:tcPr>
          <w:p w14:paraId="7BA186BC"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7EBADFAA"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6223893F"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198E0D4D"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459BFDF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0C6AA78D"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p>
          <w:p w14:paraId="72AA9640" w14:textId="3E704CC6" w:rsidR="0009638E" w:rsidRPr="0009638E" w:rsidRDefault="00864A80"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155300C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2C51789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4C8BBF0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282B38C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1D2E9CC3"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2040B697"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6DA978D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113CA537"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79A10F2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lang w:eastAsia="zh-CN"/>
              </w:rPr>
              <w:t>2-2</w:t>
            </w:r>
            <w:r w:rsidRPr="0009638E">
              <w:rPr>
                <w:rFonts w:ascii="Times New Roman" w:eastAsia="標楷體" w:hAnsi="Times New Roman" w:cs="Times New Roman"/>
                <w:sz w:val="28"/>
                <w:szCs w:val="28"/>
              </w:rPr>
              <w:t xml:space="preserve"> </w:t>
            </w:r>
            <w:r w:rsidRPr="0009638E">
              <w:rPr>
                <w:rFonts w:ascii="Times New Roman" w:eastAsia="標楷體" w:hAnsi="Times New Roman" w:cs="Times New Roman"/>
                <w:sz w:val="28"/>
                <w:szCs w:val="28"/>
              </w:rPr>
              <w:t>包材儲存</w:t>
            </w:r>
          </w:p>
        </w:tc>
        <w:tc>
          <w:tcPr>
            <w:tcW w:w="2268" w:type="dxa"/>
            <w:gridSpan w:val="2"/>
            <w:vAlign w:val="center"/>
          </w:tcPr>
          <w:p w14:paraId="32D000C6"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70BA7415" w14:textId="69ED67E5" w:rsidR="0009638E" w:rsidRPr="0009638E" w:rsidRDefault="00864A80"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3C0446C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0B1B678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355E905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07D4103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6D7F6ADE"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lang w:eastAsia="zh-CN"/>
              </w:rPr>
            </w:pPr>
          </w:p>
        </w:tc>
        <w:tc>
          <w:tcPr>
            <w:tcW w:w="3969" w:type="dxa"/>
            <w:gridSpan w:val="4"/>
          </w:tcPr>
          <w:p w14:paraId="4C33B2C5"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765E0D9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3C3EBCAD"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5E9AE18E"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76CBF5BA"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099EC50E" w14:textId="46DAED5E" w:rsidR="0009638E" w:rsidRPr="0009638E" w:rsidRDefault="00864A80"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vAlign w:val="center"/>
          </w:tcPr>
          <w:p w14:paraId="2AFA4D8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5F7D0AA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5B0ECE5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620E840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61EB984B"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263E6557"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42C28A41"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7CFDA8A9"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4DD9034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195E9641" w14:textId="75B4C13B"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r w:rsidR="005020FC">
              <w:rPr>
                <w:rFonts w:ascii="Times New Roman" w:eastAsia="標楷體" w:hAnsi="Times New Roman" w:cs="Times New Roman" w:hint="eastAsia"/>
                <w:sz w:val="28"/>
                <w:szCs w:val="28"/>
              </w:rPr>
              <w:t>-</w:t>
            </w:r>
          </w:p>
          <w:p w14:paraId="5CB6F395"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夾雜物</w:t>
            </w:r>
          </w:p>
        </w:tc>
        <w:tc>
          <w:tcPr>
            <w:tcW w:w="567" w:type="dxa"/>
            <w:vAlign w:val="center"/>
          </w:tcPr>
          <w:p w14:paraId="71AB8F44" w14:textId="57D11739"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567" w:type="dxa"/>
            <w:vAlign w:val="center"/>
          </w:tcPr>
          <w:p w14:paraId="5DA4125F" w14:textId="0B74CB03"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993" w:type="dxa"/>
            <w:vAlign w:val="center"/>
          </w:tcPr>
          <w:p w14:paraId="7A61AB49" w14:textId="1A9CFBBF" w:rsidR="0009638E" w:rsidRPr="0009638E" w:rsidRDefault="00864A80"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567" w:type="dxa"/>
            <w:gridSpan w:val="2"/>
            <w:vAlign w:val="center"/>
          </w:tcPr>
          <w:p w14:paraId="0FF51B7D"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492C4993"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依據廠內資料，發生夾雜物不良品之機率極低。</w:t>
            </w:r>
          </w:p>
        </w:tc>
        <w:tc>
          <w:tcPr>
            <w:tcW w:w="3969" w:type="dxa"/>
            <w:gridSpan w:val="4"/>
          </w:tcPr>
          <w:p w14:paraId="430F6AF6"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4187420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50BD5586"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2A3C679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3.</w:t>
            </w:r>
            <w:r w:rsidRPr="0009638E">
              <w:rPr>
                <w:rFonts w:ascii="Times New Roman" w:eastAsia="標楷體" w:hAnsi="Times New Roman" w:cs="Times New Roman"/>
                <w:sz w:val="28"/>
                <w:szCs w:val="28"/>
              </w:rPr>
              <w:t>拆箱選別</w:t>
            </w:r>
          </w:p>
        </w:tc>
        <w:tc>
          <w:tcPr>
            <w:tcW w:w="2268" w:type="dxa"/>
            <w:gridSpan w:val="2"/>
            <w:vAlign w:val="center"/>
          </w:tcPr>
          <w:p w14:paraId="6A5EB9A2" w14:textId="0BC02A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r w:rsidR="005020FC">
              <w:rPr>
                <w:rFonts w:ascii="Times New Roman" w:eastAsia="標楷體" w:hAnsi="Times New Roman" w:cs="Times New Roman" w:hint="eastAsia"/>
                <w:sz w:val="28"/>
                <w:szCs w:val="28"/>
              </w:rPr>
              <w:t>-</w:t>
            </w:r>
          </w:p>
          <w:p w14:paraId="4F047B61"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w:t>
            </w:r>
          </w:p>
        </w:tc>
        <w:tc>
          <w:tcPr>
            <w:tcW w:w="567" w:type="dxa"/>
            <w:vAlign w:val="center"/>
          </w:tcPr>
          <w:p w14:paraId="79FE17EB" w14:textId="3562D20B"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23E890DA" w14:textId="2B20CDE2"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2C09C60D" w14:textId="2487216F"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0DFFA5CF"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2388BBCF"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1. </w:t>
            </w:r>
            <w:r w:rsidRPr="0009638E">
              <w:rPr>
                <w:rFonts w:ascii="Times New Roman" w:eastAsia="標楷體" w:hAnsi="Times New Roman" w:cs="Times New Roman"/>
                <w:sz w:val="28"/>
                <w:szCs w:val="28"/>
              </w:rPr>
              <w:t>若拆箱選別人員手部清潔消毒不完全或器具不潔，會造成原料污染。</w:t>
            </w:r>
          </w:p>
          <w:p w14:paraId="4F99C439" w14:textId="5592A445" w:rsidR="0009638E" w:rsidRPr="0009638E" w:rsidRDefault="0009638E" w:rsidP="00183CCA">
            <w:pPr>
              <w:tabs>
                <w:tab w:val="left" w:pos="4205"/>
              </w:tabs>
              <w:spacing w:line="300" w:lineRule="exact"/>
              <w:jc w:val="both"/>
              <w:rPr>
                <w:rFonts w:ascii="Times New Roman" w:eastAsia="標楷體" w:hAnsi="Times New Roman" w:cs="Times New Roman" w:hint="eastAsia"/>
                <w:sz w:val="28"/>
                <w:szCs w:val="28"/>
              </w:rPr>
            </w:pPr>
          </w:p>
        </w:tc>
        <w:tc>
          <w:tcPr>
            <w:tcW w:w="3969" w:type="dxa"/>
            <w:gridSpan w:val="4"/>
          </w:tcPr>
          <w:p w14:paraId="5909983F"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蔬菜不得停留超過</w:t>
            </w:r>
            <w:r w:rsidRPr="0009638E">
              <w:rPr>
                <w:rFonts w:ascii="Times New Roman" w:eastAsia="標楷體" w:hAnsi="Times New Roman" w:cs="Times New Roman"/>
                <w:sz w:val="28"/>
                <w:szCs w:val="28"/>
              </w:rPr>
              <w:t>20</w:t>
            </w:r>
            <w:r w:rsidRPr="0009638E">
              <w:rPr>
                <w:rFonts w:ascii="Times New Roman" w:eastAsia="標楷體" w:hAnsi="Times New Roman" w:cs="Times New Roman"/>
                <w:sz w:val="28"/>
                <w:szCs w:val="28"/>
              </w:rPr>
              <w:t>分鐘。</w:t>
            </w:r>
          </w:p>
          <w:p w14:paraId="65018BC3" w14:textId="77777777" w:rsid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每隔</w:t>
            </w:r>
            <w:r w:rsidRPr="0009638E">
              <w:rPr>
                <w:rFonts w:ascii="Times New Roman" w:eastAsia="標楷體" w:hAnsi="Times New Roman" w:cs="Times New Roman"/>
                <w:sz w:val="28"/>
                <w:szCs w:val="28"/>
              </w:rPr>
              <w:t>30</w:t>
            </w:r>
            <w:r w:rsidRPr="0009638E">
              <w:rPr>
                <w:rFonts w:ascii="Times New Roman" w:eastAsia="標楷體" w:hAnsi="Times New Roman" w:cs="Times New Roman"/>
                <w:sz w:val="28"/>
                <w:szCs w:val="28"/>
              </w:rPr>
              <w:t>分鐘以酒精消毒手部、桌面與器具，避免污染。</w:t>
            </w:r>
          </w:p>
          <w:p w14:paraId="6022850C" w14:textId="3265F04B" w:rsidR="00864A80" w:rsidRPr="0009638E" w:rsidRDefault="00864A80" w:rsidP="00183CCA">
            <w:pPr>
              <w:tabs>
                <w:tab w:val="left" w:pos="4205"/>
              </w:tabs>
              <w:spacing w:line="300" w:lineRule="exact"/>
              <w:jc w:val="both"/>
              <w:rPr>
                <w:rFonts w:ascii="Times New Roman" w:eastAsia="標楷體" w:hAnsi="Times New Roman" w:cs="Times New Roman" w:hint="eastAsia"/>
                <w:sz w:val="28"/>
                <w:szCs w:val="28"/>
              </w:rPr>
            </w:pPr>
          </w:p>
        </w:tc>
        <w:tc>
          <w:tcPr>
            <w:tcW w:w="1418" w:type="dxa"/>
            <w:gridSpan w:val="2"/>
            <w:vAlign w:val="center"/>
          </w:tcPr>
          <w:p w14:paraId="2757073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39F15450"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0A86CF8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70D3F2FC"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0E1DAD4E" w14:textId="2EA6D2DB"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r w:rsidR="005020FC">
              <w:rPr>
                <w:rFonts w:ascii="Times New Roman" w:eastAsia="標楷體" w:hAnsi="Times New Roman" w:cs="Times New Roman" w:hint="eastAsia"/>
                <w:sz w:val="28"/>
                <w:szCs w:val="28"/>
              </w:rPr>
              <w:t>相關危害</w:t>
            </w:r>
          </w:p>
        </w:tc>
        <w:tc>
          <w:tcPr>
            <w:tcW w:w="567" w:type="dxa"/>
            <w:vAlign w:val="center"/>
          </w:tcPr>
          <w:p w14:paraId="238E314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21051D2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5C3C290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0AFEAC71" w14:textId="4A55A5F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1984" w:type="dxa"/>
          </w:tcPr>
          <w:p w14:paraId="672A15AF"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548EC1F9"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03B460C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6B514A0A"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7A3C465E"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75648506"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p>
          <w:p w14:paraId="2C502134"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異物混入</w:t>
            </w:r>
            <w:r w:rsidRPr="0009638E">
              <w:rPr>
                <w:rFonts w:ascii="Times New Roman" w:eastAsia="標楷體" w:hAnsi="Times New Roman" w:cs="Times New Roman"/>
                <w:sz w:val="28"/>
                <w:szCs w:val="28"/>
              </w:rPr>
              <w:t>(</w:t>
            </w:r>
            <w:r w:rsidRPr="0009638E">
              <w:rPr>
                <w:rFonts w:ascii="Times New Roman" w:eastAsia="標楷體" w:hAnsi="Times New Roman" w:cs="Times New Roman"/>
                <w:sz w:val="28"/>
                <w:szCs w:val="28"/>
              </w:rPr>
              <w:t>切割後的包材、金屬碎片</w:t>
            </w:r>
            <w:r w:rsidRPr="0009638E">
              <w:rPr>
                <w:rFonts w:ascii="Times New Roman" w:eastAsia="標楷體" w:hAnsi="Times New Roman" w:cs="Times New Roman"/>
                <w:sz w:val="28"/>
                <w:szCs w:val="28"/>
              </w:rPr>
              <w:t>)</w:t>
            </w:r>
          </w:p>
        </w:tc>
        <w:tc>
          <w:tcPr>
            <w:tcW w:w="567" w:type="dxa"/>
            <w:vAlign w:val="center"/>
          </w:tcPr>
          <w:p w14:paraId="1916A2A2" w14:textId="6F1A59FE"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1469D30E" w14:textId="60FB47BA"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3AD28E63" w14:textId="22FB9E7D"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3AAD3EB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234AADCC"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1. </w:t>
            </w:r>
            <w:r w:rsidRPr="0009638E">
              <w:rPr>
                <w:rFonts w:ascii="Times New Roman" w:eastAsia="標楷體" w:hAnsi="Times New Roman" w:cs="Times New Roman"/>
                <w:sz w:val="28"/>
                <w:szCs w:val="28"/>
              </w:rPr>
              <w:t>塑膠製品加熱後可能析出塑化劑。</w:t>
            </w:r>
          </w:p>
          <w:p w14:paraId="02FA2602"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 xml:space="preserve">2. </w:t>
            </w:r>
            <w:r w:rsidRPr="0009638E">
              <w:rPr>
                <w:rFonts w:ascii="Times New Roman" w:eastAsia="標楷體" w:hAnsi="Times New Roman" w:cs="Times New Roman"/>
                <w:sz w:val="28"/>
                <w:szCs w:val="28"/>
                <w:lang w:eastAsia="zh-CN"/>
              </w:rPr>
              <w:t>刀具斷裂混入</w:t>
            </w:r>
          </w:p>
        </w:tc>
        <w:tc>
          <w:tcPr>
            <w:tcW w:w="3969" w:type="dxa"/>
            <w:gridSpan w:val="4"/>
          </w:tcPr>
          <w:p w14:paraId="5190C55C"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拆箱區應謹慎操，包裝完全拆除完成後才運送至選別區。</w:t>
            </w:r>
          </w:p>
          <w:p w14:paraId="39F041D3"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選別區人員目視挑除。</w:t>
            </w:r>
          </w:p>
          <w:p w14:paraId="511A1F9B" w14:textId="50F3D5ED"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3.</w:t>
            </w:r>
            <w:r w:rsidRPr="0009638E">
              <w:rPr>
                <w:rFonts w:ascii="Times New Roman" w:eastAsia="標楷體" w:hAnsi="Times New Roman" w:cs="Times New Roman"/>
                <w:sz w:val="28"/>
                <w:szCs w:val="28"/>
              </w:rPr>
              <w:t>後續金檢檢測可剔除。</w:t>
            </w:r>
          </w:p>
        </w:tc>
        <w:tc>
          <w:tcPr>
            <w:tcW w:w="1418" w:type="dxa"/>
            <w:gridSpan w:val="2"/>
            <w:vAlign w:val="center"/>
          </w:tcPr>
          <w:p w14:paraId="723B62F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6CB73CB1"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2892627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4.</w:t>
            </w:r>
            <w:r w:rsidRPr="0009638E">
              <w:rPr>
                <w:rFonts w:ascii="Times New Roman" w:eastAsia="標楷體" w:hAnsi="Times New Roman" w:cs="Times New Roman"/>
                <w:sz w:val="28"/>
                <w:szCs w:val="28"/>
              </w:rPr>
              <w:t>定寸截切</w:t>
            </w:r>
          </w:p>
        </w:tc>
        <w:tc>
          <w:tcPr>
            <w:tcW w:w="2268" w:type="dxa"/>
            <w:gridSpan w:val="2"/>
            <w:vAlign w:val="center"/>
          </w:tcPr>
          <w:p w14:paraId="12D71F75"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61DE8AE4"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w:t>
            </w:r>
          </w:p>
        </w:tc>
        <w:tc>
          <w:tcPr>
            <w:tcW w:w="567" w:type="dxa"/>
            <w:vAlign w:val="center"/>
          </w:tcPr>
          <w:p w14:paraId="3183404B" w14:textId="19F9E454"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13465391" w14:textId="22B934D9"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0C009EBF" w14:textId="362D2380"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0ED6BA4A"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5EB56580" w14:textId="63B7B725"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若機械設備</w:t>
            </w:r>
            <w:r w:rsidR="005020FC">
              <w:rPr>
                <w:rFonts w:ascii="Times New Roman" w:eastAsia="標楷體" w:hAnsi="Times New Roman" w:cs="Times New Roman" w:hint="eastAsia"/>
                <w:sz w:val="28"/>
                <w:szCs w:val="28"/>
              </w:rPr>
              <w:t>清潔</w:t>
            </w:r>
            <w:r w:rsidRPr="0009638E">
              <w:rPr>
                <w:rFonts w:ascii="Times New Roman" w:eastAsia="標楷體" w:hAnsi="Times New Roman" w:cs="Times New Roman"/>
                <w:sz w:val="28"/>
                <w:szCs w:val="28"/>
              </w:rPr>
              <w:t>不完全，會造成病原菌滋長危害健康。</w:t>
            </w:r>
          </w:p>
        </w:tc>
        <w:tc>
          <w:tcPr>
            <w:tcW w:w="3969" w:type="dxa"/>
            <w:gridSpan w:val="4"/>
          </w:tcPr>
          <w:p w14:paraId="7003B750" w14:textId="77777777" w:rsidR="0009638E" w:rsidRP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1. </w:t>
            </w:r>
            <w:r w:rsidRPr="0009638E">
              <w:rPr>
                <w:rFonts w:ascii="Times New Roman" w:eastAsia="標楷體" w:hAnsi="Times New Roman" w:cs="Times New Roman"/>
                <w:sz w:val="28"/>
                <w:szCs w:val="28"/>
              </w:rPr>
              <w:t>每隔</w:t>
            </w:r>
            <w:r w:rsidRPr="0009638E">
              <w:rPr>
                <w:rFonts w:ascii="Times New Roman" w:eastAsia="標楷體" w:hAnsi="Times New Roman" w:cs="Times New Roman"/>
                <w:sz w:val="28"/>
                <w:szCs w:val="28"/>
              </w:rPr>
              <w:t>30</w:t>
            </w:r>
            <w:r w:rsidRPr="0009638E">
              <w:rPr>
                <w:rFonts w:ascii="Times New Roman" w:eastAsia="標楷體" w:hAnsi="Times New Roman" w:cs="Times New Roman"/>
                <w:sz w:val="28"/>
                <w:szCs w:val="28"/>
              </w:rPr>
              <w:t>分鐘以酒精消毒輸送帶與刀盤。</w:t>
            </w:r>
          </w:p>
          <w:p w14:paraId="599C73C5" w14:textId="77777777" w:rsidR="0009638E" w:rsidRP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2. </w:t>
            </w:r>
            <w:r w:rsidRPr="0009638E">
              <w:rPr>
                <w:rFonts w:ascii="Times New Roman" w:eastAsia="標楷體" w:hAnsi="Times New Roman" w:cs="Times New Roman"/>
                <w:sz w:val="28"/>
                <w:szCs w:val="28"/>
              </w:rPr>
              <w:t>每週進行設備之微生物塗抹試驗，確認設備清潔之有效性。</w:t>
            </w:r>
          </w:p>
        </w:tc>
        <w:tc>
          <w:tcPr>
            <w:tcW w:w="1418" w:type="dxa"/>
            <w:gridSpan w:val="2"/>
            <w:vAlign w:val="center"/>
          </w:tcPr>
          <w:p w14:paraId="6212223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183EBEA3"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4CA052A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3D8FB05A"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4C6D44D0"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化學物質</w:t>
            </w:r>
            <w:r w:rsidRPr="0009638E">
              <w:rPr>
                <w:rFonts w:ascii="Times New Roman" w:eastAsia="標楷體" w:hAnsi="Times New Roman" w:cs="Times New Roman"/>
                <w:sz w:val="28"/>
                <w:szCs w:val="28"/>
              </w:rPr>
              <w:t>(</w:t>
            </w:r>
            <w:r w:rsidRPr="0009638E">
              <w:rPr>
                <w:rFonts w:ascii="Times New Roman" w:eastAsia="標楷體" w:hAnsi="Times New Roman" w:cs="Times New Roman"/>
                <w:sz w:val="28"/>
                <w:szCs w:val="28"/>
              </w:rPr>
              <w:t>定寸截切機潤滑油汙染、洗潔劑殘留</w:t>
            </w:r>
            <w:r w:rsidRPr="0009638E">
              <w:rPr>
                <w:rFonts w:ascii="Times New Roman" w:eastAsia="標楷體" w:hAnsi="Times New Roman" w:cs="Times New Roman"/>
                <w:sz w:val="28"/>
                <w:szCs w:val="28"/>
              </w:rPr>
              <w:t>)</w:t>
            </w:r>
          </w:p>
        </w:tc>
        <w:tc>
          <w:tcPr>
            <w:tcW w:w="567" w:type="dxa"/>
            <w:vAlign w:val="center"/>
          </w:tcPr>
          <w:p w14:paraId="16F5AA6B" w14:textId="7CB7C7F4"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69978FF4" w14:textId="317ECF68"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767A6F9C" w14:textId="68E794AE"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5218AA0F"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1740DAFE"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1. </w:t>
            </w:r>
            <w:r w:rsidRPr="0009638E">
              <w:rPr>
                <w:rFonts w:ascii="Times New Roman" w:eastAsia="標楷體" w:hAnsi="Times New Roman" w:cs="Times New Roman"/>
                <w:sz w:val="28"/>
                <w:szCs w:val="28"/>
              </w:rPr>
              <w:t>工業用潤滑油含重金屬</w:t>
            </w:r>
          </w:p>
          <w:p w14:paraId="2E1DF813" w14:textId="72394CF4" w:rsidR="0009638E" w:rsidRPr="0009638E" w:rsidRDefault="0009638E" w:rsidP="00183CCA">
            <w:pPr>
              <w:autoSpaceDE w:val="0"/>
              <w:autoSpaceDN w:val="0"/>
              <w:spacing w:line="300" w:lineRule="exact"/>
              <w:ind w:rightChars="10" w:right="24"/>
              <w:jc w:val="both"/>
              <w:textAlignment w:val="bottom"/>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2. </w:t>
            </w:r>
            <w:r w:rsidRPr="0009638E">
              <w:rPr>
                <w:rFonts w:ascii="Times New Roman" w:eastAsia="標楷體" w:hAnsi="Times New Roman" w:cs="Times New Roman"/>
                <w:sz w:val="28"/>
                <w:szCs w:val="28"/>
              </w:rPr>
              <w:t>每日生產結束後以洗潔劑</w:t>
            </w:r>
            <w:r w:rsidR="005020FC">
              <w:rPr>
                <w:rFonts w:ascii="Times New Roman" w:eastAsia="標楷體" w:hAnsi="Times New Roman" w:cs="Times New Roman" w:hint="eastAsia"/>
                <w:sz w:val="28"/>
                <w:szCs w:val="28"/>
              </w:rPr>
              <w:t>清洗</w:t>
            </w:r>
            <w:r w:rsidRPr="0009638E">
              <w:rPr>
                <w:rFonts w:ascii="Times New Roman" w:eastAsia="標楷體" w:hAnsi="Times New Roman" w:cs="Times New Roman"/>
                <w:sz w:val="28"/>
                <w:szCs w:val="28"/>
              </w:rPr>
              <w:t>設備，若洗潔劑殘留會危害人體健康。</w:t>
            </w:r>
            <w:r w:rsidRPr="0009638E">
              <w:rPr>
                <w:rFonts w:ascii="Times New Roman" w:eastAsia="標楷體" w:hAnsi="Times New Roman" w:cs="Times New Roman"/>
                <w:sz w:val="28"/>
                <w:szCs w:val="28"/>
              </w:rPr>
              <w:t>(</w:t>
            </w:r>
            <w:r w:rsidRPr="0009638E">
              <w:rPr>
                <w:rFonts w:ascii="Times New Roman" w:eastAsia="標楷體" w:hAnsi="Times New Roman" w:cs="Times New Roman"/>
                <w:sz w:val="28"/>
                <w:szCs w:val="28"/>
              </w:rPr>
              <w:t>依據廠內每月檢測記錄，尚未有殘留記錄。</w:t>
            </w:r>
            <w:r w:rsidRPr="0009638E">
              <w:rPr>
                <w:rFonts w:ascii="Times New Roman" w:eastAsia="標楷體" w:hAnsi="Times New Roman" w:cs="Times New Roman"/>
                <w:sz w:val="28"/>
                <w:szCs w:val="28"/>
                <w:lang w:eastAsia="zh-CN"/>
              </w:rPr>
              <w:t>)</w:t>
            </w:r>
          </w:p>
        </w:tc>
        <w:tc>
          <w:tcPr>
            <w:tcW w:w="3969" w:type="dxa"/>
            <w:gridSpan w:val="4"/>
          </w:tcPr>
          <w:p w14:paraId="073AAF0E" w14:textId="77777777" w:rsid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 xml:space="preserve">1. </w:t>
            </w:r>
            <w:r w:rsidRPr="0009638E">
              <w:rPr>
                <w:rFonts w:ascii="Times New Roman" w:eastAsia="標楷體" w:hAnsi="Times New Roman" w:cs="Times New Roman"/>
                <w:sz w:val="28"/>
                <w:szCs w:val="28"/>
              </w:rPr>
              <w:t>確實使用食品及潤滑油。</w:t>
            </w:r>
          </w:p>
          <w:p w14:paraId="4EC2B46A" w14:textId="007CDBC8" w:rsidR="005020FC" w:rsidRPr="0009638E" w:rsidRDefault="005020FC" w:rsidP="00046BFA">
            <w:pPr>
              <w:tabs>
                <w:tab w:val="left" w:pos="4205"/>
              </w:tabs>
              <w:spacing w:line="340" w:lineRule="exact"/>
              <w:ind w:left="140" w:hangingChars="50" w:hanging="140"/>
              <w:jc w:val="both"/>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2.</w:t>
            </w:r>
            <w:r w:rsidRPr="005020FC">
              <w:rPr>
                <w:rFonts w:ascii="Times New Roman" w:eastAsia="標楷體" w:hAnsi="Times New Roman" w:cs="Times New Roman" w:hint="eastAsia"/>
                <w:color w:val="FF0000"/>
                <w:sz w:val="28"/>
                <w:szCs w:val="28"/>
              </w:rPr>
              <w:t>每日作業結束確實清洗並記錄。</w:t>
            </w:r>
          </w:p>
        </w:tc>
        <w:tc>
          <w:tcPr>
            <w:tcW w:w="1418" w:type="dxa"/>
            <w:gridSpan w:val="2"/>
            <w:vAlign w:val="center"/>
          </w:tcPr>
          <w:p w14:paraId="1E90133D"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710640CA"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3A2444E3"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1C7391DB"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p>
          <w:p w14:paraId="18AF4CC9"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刀盤磨損，金屬碎片混入葉菜</w:t>
            </w:r>
          </w:p>
        </w:tc>
        <w:tc>
          <w:tcPr>
            <w:tcW w:w="567" w:type="dxa"/>
            <w:vAlign w:val="center"/>
          </w:tcPr>
          <w:p w14:paraId="182186C6" w14:textId="1B4A22BB"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593C25E8" w14:textId="06231D9A"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73871629" w14:textId="0C33633B"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206A1DC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220530F0"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不慎食入金屬會對人體造成危害。</w:t>
            </w:r>
          </w:p>
        </w:tc>
        <w:tc>
          <w:tcPr>
            <w:tcW w:w="3969" w:type="dxa"/>
            <w:gridSpan w:val="4"/>
          </w:tcPr>
          <w:p w14:paraId="3C333244" w14:textId="77777777" w:rsidR="0009638E" w:rsidRP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操作前確實檢視各軸承潤滑情形，視情況添加潤滑油。</w:t>
            </w:r>
          </w:p>
          <w:p w14:paraId="131C34B2" w14:textId="77777777" w:rsidR="0009638E" w:rsidRP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經過兩次清洗之後不致殘留。</w:t>
            </w:r>
          </w:p>
        </w:tc>
        <w:tc>
          <w:tcPr>
            <w:tcW w:w="1418" w:type="dxa"/>
            <w:gridSpan w:val="2"/>
            <w:vAlign w:val="center"/>
          </w:tcPr>
          <w:p w14:paraId="3C1E49E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52BC12A2"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17F07AB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5.</w:t>
            </w:r>
            <w:r w:rsidRPr="0009638E">
              <w:rPr>
                <w:rFonts w:ascii="Times New Roman" w:eastAsia="標楷體" w:hAnsi="Times New Roman" w:cs="Times New Roman"/>
                <w:sz w:val="28"/>
                <w:szCs w:val="28"/>
              </w:rPr>
              <w:t>粗洗清潔</w:t>
            </w:r>
          </w:p>
        </w:tc>
        <w:tc>
          <w:tcPr>
            <w:tcW w:w="2268" w:type="dxa"/>
            <w:gridSpan w:val="2"/>
            <w:vAlign w:val="center"/>
          </w:tcPr>
          <w:p w14:paraId="7FA0D010"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575AF33E"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w:t>
            </w:r>
          </w:p>
        </w:tc>
        <w:tc>
          <w:tcPr>
            <w:tcW w:w="567" w:type="dxa"/>
            <w:vAlign w:val="center"/>
          </w:tcPr>
          <w:p w14:paraId="57326E0F" w14:textId="2A729072"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vAlign w:val="center"/>
          </w:tcPr>
          <w:p w14:paraId="44B51BCD" w14:textId="081C403B"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72F865F4" w14:textId="3ED8D09B"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vAlign w:val="center"/>
          </w:tcPr>
          <w:p w14:paraId="3E6C43B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5A6EA9E8"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若冷藏庫溫度不足，將導致病原菌滋長危害健康。</w:t>
            </w:r>
          </w:p>
        </w:tc>
        <w:tc>
          <w:tcPr>
            <w:tcW w:w="3969" w:type="dxa"/>
            <w:gridSpan w:val="4"/>
          </w:tcPr>
          <w:p w14:paraId="62790EBB" w14:textId="77777777" w:rsidR="0009638E" w:rsidRPr="0009638E" w:rsidRDefault="0009638E" w:rsidP="00046BFA">
            <w:pPr>
              <w:tabs>
                <w:tab w:val="left" w:pos="4205"/>
              </w:tabs>
              <w:spacing w:line="34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控管作業區室溫</w:t>
            </w:r>
            <w:r w:rsidRPr="0009638E">
              <w:rPr>
                <w:rFonts w:ascii="Times New Roman" w:eastAsia="標楷體" w:hAnsi="Times New Roman" w:cs="Times New Roman"/>
                <w:sz w:val="28"/>
                <w:szCs w:val="28"/>
              </w:rPr>
              <w:t>12℃</w:t>
            </w:r>
            <w:r w:rsidRPr="0009638E">
              <w:rPr>
                <w:rFonts w:ascii="Times New Roman" w:eastAsia="標楷體" w:hAnsi="Times New Roman" w:cs="Times New Roman"/>
                <w:sz w:val="28"/>
                <w:szCs w:val="28"/>
              </w:rPr>
              <w:t>以下。</w:t>
            </w:r>
          </w:p>
          <w:p w14:paraId="593719E3" w14:textId="6F8368C0" w:rsidR="0009638E" w:rsidRPr="0009638E" w:rsidRDefault="0009638E" w:rsidP="00046BFA">
            <w:pPr>
              <w:tabs>
                <w:tab w:val="left" w:pos="4205"/>
              </w:tabs>
              <w:spacing w:line="34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每週進行設備之微生物塗抹試驗，確認設備清潔之有效性。</w:t>
            </w:r>
          </w:p>
        </w:tc>
        <w:tc>
          <w:tcPr>
            <w:tcW w:w="1418" w:type="dxa"/>
            <w:gridSpan w:val="2"/>
            <w:vAlign w:val="center"/>
          </w:tcPr>
          <w:p w14:paraId="31E9004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NO</w:t>
            </w:r>
          </w:p>
        </w:tc>
      </w:tr>
      <w:tr w:rsidR="0009638E" w:rsidRPr="0009638E" w14:paraId="07FC08DD"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1423BA3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39AB1F34"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74D8DE36"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蟲卵未清除</w:t>
            </w:r>
          </w:p>
        </w:tc>
        <w:tc>
          <w:tcPr>
            <w:tcW w:w="567" w:type="dxa"/>
            <w:vAlign w:val="center"/>
          </w:tcPr>
          <w:p w14:paraId="3ED1B308" w14:textId="1EC7947D"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567" w:type="dxa"/>
            <w:vAlign w:val="center"/>
          </w:tcPr>
          <w:p w14:paraId="0DCE05AA" w14:textId="69985281"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vAlign w:val="center"/>
          </w:tcPr>
          <w:p w14:paraId="33BBF05F" w14:textId="13A20990" w:rsidR="0009638E" w:rsidRPr="0009638E" w:rsidRDefault="005020FC" w:rsidP="00183CCA">
            <w:pPr>
              <w:tabs>
                <w:tab w:val="left" w:pos="4205"/>
              </w:tabs>
              <w:spacing w:line="30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567" w:type="dxa"/>
            <w:gridSpan w:val="2"/>
            <w:vAlign w:val="center"/>
          </w:tcPr>
          <w:p w14:paraId="4C014D6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N</w:t>
            </w:r>
          </w:p>
        </w:tc>
        <w:tc>
          <w:tcPr>
            <w:tcW w:w="1984" w:type="dxa"/>
          </w:tcPr>
          <w:p w14:paraId="6902F035"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有機蔬菜葉面蟲卵非屬寄生蟲，無安全疑慮。</w:t>
            </w:r>
          </w:p>
        </w:tc>
        <w:tc>
          <w:tcPr>
            <w:tcW w:w="3969" w:type="dxa"/>
            <w:gridSpan w:val="4"/>
          </w:tcPr>
          <w:p w14:paraId="30C61D43"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3B5D5E6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7FA64016"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6AECBF87"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177C958E"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化學性</w:t>
            </w:r>
          </w:p>
          <w:p w14:paraId="218237A3"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p>
        </w:tc>
        <w:tc>
          <w:tcPr>
            <w:tcW w:w="567" w:type="dxa"/>
            <w:vAlign w:val="center"/>
          </w:tcPr>
          <w:p w14:paraId="1B9D33E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78DC9D3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42879288"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660D3F8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lang w:eastAsia="zh-CN"/>
              </w:rPr>
              <w:t>N</w:t>
            </w:r>
          </w:p>
        </w:tc>
        <w:tc>
          <w:tcPr>
            <w:tcW w:w="1984" w:type="dxa"/>
          </w:tcPr>
          <w:p w14:paraId="254BDD64" w14:textId="52CCC79A" w:rsidR="0009638E" w:rsidRPr="0009638E" w:rsidRDefault="0009638E" w:rsidP="00183CCA">
            <w:pPr>
              <w:tabs>
                <w:tab w:val="left" w:pos="4205"/>
              </w:tabs>
              <w:spacing w:line="300" w:lineRule="exact"/>
              <w:jc w:val="both"/>
              <w:rPr>
                <w:rFonts w:ascii="Times New Roman" w:eastAsia="標楷體" w:hAnsi="Times New Roman" w:cs="Times New Roman"/>
                <w:sz w:val="28"/>
                <w:szCs w:val="28"/>
                <w:lang w:eastAsia="zh-CN"/>
              </w:rPr>
            </w:pPr>
          </w:p>
        </w:tc>
        <w:tc>
          <w:tcPr>
            <w:tcW w:w="3969" w:type="dxa"/>
            <w:gridSpan w:val="4"/>
          </w:tcPr>
          <w:p w14:paraId="6A78FEA5"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3ECDFE6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2D458B98"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1716"/>
        </w:trPr>
        <w:tc>
          <w:tcPr>
            <w:tcW w:w="2263" w:type="dxa"/>
            <w:vMerge/>
            <w:vAlign w:val="center"/>
          </w:tcPr>
          <w:p w14:paraId="27F57771"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2268" w:type="dxa"/>
            <w:gridSpan w:val="2"/>
            <w:vAlign w:val="center"/>
          </w:tcPr>
          <w:p w14:paraId="0EF3EFD0"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物理性</w:t>
            </w:r>
          </w:p>
          <w:p w14:paraId="3F43B629"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無</w:t>
            </w:r>
          </w:p>
        </w:tc>
        <w:tc>
          <w:tcPr>
            <w:tcW w:w="567" w:type="dxa"/>
            <w:vAlign w:val="center"/>
          </w:tcPr>
          <w:p w14:paraId="23B0143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350378B6"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613AC0F2"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2608F429"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lang w:eastAsia="zh-CN"/>
              </w:rPr>
              <w:t>N</w:t>
            </w:r>
          </w:p>
        </w:tc>
        <w:tc>
          <w:tcPr>
            <w:tcW w:w="1984" w:type="dxa"/>
          </w:tcPr>
          <w:p w14:paraId="408B801E"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3969" w:type="dxa"/>
            <w:gridSpan w:val="4"/>
          </w:tcPr>
          <w:p w14:paraId="42BED3B8"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p>
        </w:tc>
        <w:tc>
          <w:tcPr>
            <w:tcW w:w="1418" w:type="dxa"/>
            <w:gridSpan w:val="2"/>
            <w:vAlign w:val="center"/>
          </w:tcPr>
          <w:p w14:paraId="2DCD050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r>
      <w:tr w:rsidR="0009638E" w:rsidRPr="0009638E" w14:paraId="18F3CA39"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restart"/>
            <w:vAlign w:val="center"/>
          </w:tcPr>
          <w:p w14:paraId="600921B4"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6.</w:t>
            </w:r>
            <w:r w:rsidRPr="0009638E">
              <w:rPr>
                <w:rFonts w:ascii="Times New Roman" w:eastAsia="標楷體" w:hAnsi="Times New Roman" w:cs="Times New Roman"/>
                <w:sz w:val="28"/>
                <w:szCs w:val="28"/>
              </w:rPr>
              <w:t>精洗預冷</w:t>
            </w:r>
          </w:p>
        </w:tc>
        <w:tc>
          <w:tcPr>
            <w:tcW w:w="2268" w:type="dxa"/>
            <w:gridSpan w:val="2"/>
            <w:vAlign w:val="center"/>
          </w:tcPr>
          <w:p w14:paraId="595EEE46"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生物性</w:t>
            </w:r>
          </w:p>
          <w:p w14:paraId="29E7E53F" w14:textId="77777777" w:rsidR="0009638E" w:rsidRPr="0009638E" w:rsidRDefault="0009638E" w:rsidP="00183CCA">
            <w:pPr>
              <w:tabs>
                <w:tab w:val="left" w:pos="4205"/>
              </w:tabs>
              <w:spacing w:line="300" w:lineRule="exact"/>
              <w:rPr>
                <w:rFonts w:ascii="Times New Roman" w:eastAsia="標楷體" w:hAnsi="Times New Roman" w:cs="Times New Roman"/>
                <w:sz w:val="28"/>
                <w:szCs w:val="28"/>
              </w:rPr>
            </w:pPr>
            <w:r w:rsidRPr="0009638E">
              <w:rPr>
                <w:rFonts w:ascii="Times New Roman" w:eastAsia="標楷體" w:hAnsi="Times New Roman" w:cs="Times New Roman"/>
                <w:sz w:val="28"/>
                <w:szCs w:val="28"/>
              </w:rPr>
              <w:t>病原菌滋長</w:t>
            </w:r>
          </w:p>
        </w:tc>
        <w:tc>
          <w:tcPr>
            <w:tcW w:w="567" w:type="dxa"/>
            <w:vAlign w:val="center"/>
          </w:tcPr>
          <w:p w14:paraId="4052785B"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vAlign w:val="center"/>
          </w:tcPr>
          <w:p w14:paraId="36E00610"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993" w:type="dxa"/>
            <w:vAlign w:val="center"/>
          </w:tcPr>
          <w:p w14:paraId="4B5566D5"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p>
        </w:tc>
        <w:tc>
          <w:tcPr>
            <w:tcW w:w="567" w:type="dxa"/>
            <w:gridSpan w:val="2"/>
            <w:vAlign w:val="center"/>
          </w:tcPr>
          <w:p w14:paraId="2656DD1C"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lang w:eastAsia="zh-CN"/>
              </w:rPr>
            </w:pPr>
            <w:r w:rsidRPr="0009638E">
              <w:rPr>
                <w:rFonts w:ascii="Times New Roman" w:eastAsia="標楷體" w:hAnsi="Times New Roman" w:cs="Times New Roman"/>
                <w:sz w:val="28"/>
                <w:szCs w:val="28"/>
                <w:lang w:eastAsia="zh-CN"/>
              </w:rPr>
              <w:t>Y</w:t>
            </w:r>
          </w:p>
        </w:tc>
        <w:tc>
          <w:tcPr>
            <w:tcW w:w="1984" w:type="dxa"/>
          </w:tcPr>
          <w:p w14:paraId="6D6D4BF1"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實際觀察若無乾淨水冰鎮，切口會發紅潰爛。</w:t>
            </w:r>
          </w:p>
        </w:tc>
        <w:tc>
          <w:tcPr>
            <w:tcW w:w="3969" w:type="dxa"/>
            <w:gridSpan w:val="4"/>
          </w:tcPr>
          <w:p w14:paraId="1507556A"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1.</w:t>
            </w:r>
            <w:r w:rsidRPr="0009638E">
              <w:rPr>
                <w:rFonts w:ascii="Times New Roman" w:eastAsia="標楷體" w:hAnsi="Times New Roman" w:cs="Times New Roman"/>
                <w:sz w:val="28"/>
                <w:szCs w:val="28"/>
              </w:rPr>
              <w:t>每隔</w:t>
            </w:r>
            <w:r w:rsidRPr="0009638E">
              <w:rPr>
                <w:rFonts w:ascii="Times New Roman" w:eastAsia="標楷體" w:hAnsi="Times New Roman" w:cs="Times New Roman"/>
                <w:sz w:val="28"/>
                <w:szCs w:val="28"/>
              </w:rPr>
              <w:t>15</w:t>
            </w:r>
            <w:r w:rsidRPr="0009638E">
              <w:rPr>
                <w:rFonts w:ascii="Times New Roman" w:eastAsia="標楷體" w:hAnsi="Times New Roman" w:cs="Times New Roman"/>
                <w:sz w:val="28"/>
                <w:szCs w:val="28"/>
              </w:rPr>
              <w:t>分鐘量測水溫，應於</w:t>
            </w:r>
            <w:r w:rsidRPr="0009638E">
              <w:rPr>
                <w:rFonts w:ascii="Times New Roman" w:eastAsia="標楷體" w:hAnsi="Times New Roman" w:cs="Times New Roman"/>
                <w:sz w:val="28"/>
                <w:szCs w:val="28"/>
              </w:rPr>
              <w:t>10℃</w:t>
            </w:r>
            <w:r w:rsidRPr="0009638E">
              <w:rPr>
                <w:rFonts w:ascii="Times New Roman" w:eastAsia="標楷體" w:hAnsi="Times New Roman" w:cs="Times New Roman"/>
                <w:sz w:val="28"/>
                <w:szCs w:val="28"/>
              </w:rPr>
              <w:t>以下。</w:t>
            </w:r>
          </w:p>
          <w:p w14:paraId="55647688"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2.</w:t>
            </w:r>
            <w:r w:rsidRPr="0009638E">
              <w:rPr>
                <w:rFonts w:ascii="Times New Roman" w:eastAsia="標楷體" w:hAnsi="Times New Roman" w:cs="Times New Roman"/>
                <w:sz w:val="28"/>
                <w:szCs w:val="28"/>
              </w:rPr>
              <w:t>設定補充冰水</w:t>
            </w:r>
            <w:r w:rsidRPr="0009638E">
              <w:rPr>
                <w:rFonts w:ascii="Times New Roman" w:eastAsia="標楷體" w:hAnsi="Times New Roman" w:cs="Times New Roman"/>
                <w:sz w:val="28"/>
                <w:szCs w:val="28"/>
              </w:rPr>
              <w:t>200cc/</w:t>
            </w:r>
            <w:r w:rsidRPr="0009638E">
              <w:rPr>
                <w:rFonts w:ascii="Times New Roman" w:eastAsia="標楷體" w:hAnsi="Times New Roman" w:cs="Times New Roman"/>
                <w:sz w:val="28"/>
                <w:szCs w:val="28"/>
              </w:rPr>
              <w:t>分鐘。</w:t>
            </w:r>
          </w:p>
          <w:p w14:paraId="0A243400" w14:textId="77777777"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3.</w:t>
            </w:r>
            <w:r w:rsidRPr="0009638E">
              <w:rPr>
                <w:rFonts w:ascii="Times New Roman" w:eastAsia="標楷體" w:hAnsi="Times New Roman" w:cs="Times New Roman"/>
                <w:sz w:val="28"/>
                <w:szCs w:val="28"/>
              </w:rPr>
              <w:t>每隔</w:t>
            </w:r>
            <w:r w:rsidRPr="0009638E">
              <w:rPr>
                <w:rFonts w:ascii="Times New Roman" w:eastAsia="標楷體" w:hAnsi="Times New Roman" w:cs="Times New Roman"/>
                <w:sz w:val="28"/>
                <w:szCs w:val="28"/>
              </w:rPr>
              <w:t>60</w:t>
            </w:r>
            <w:r w:rsidRPr="0009638E">
              <w:rPr>
                <w:rFonts w:ascii="Times New Roman" w:eastAsia="標楷體" w:hAnsi="Times New Roman" w:cs="Times New Roman"/>
                <w:sz w:val="28"/>
                <w:szCs w:val="28"/>
              </w:rPr>
              <w:t>分鐘整槽換水。</w:t>
            </w:r>
          </w:p>
          <w:p w14:paraId="29EB8964" w14:textId="22B75D4F" w:rsidR="0009638E" w:rsidRPr="0009638E" w:rsidRDefault="0009638E" w:rsidP="00183CCA">
            <w:pPr>
              <w:tabs>
                <w:tab w:val="left" w:pos="4205"/>
              </w:tabs>
              <w:spacing w:line="300" w:lineRule="exact"/>
              <w:jc w:val="both"/>
              <w:rPr>
                <w:rFonts w:ascii="Times New Roman" w:eastAsia="標楷體" w:hAnsi="Times New Roman" w:cs="Times New Roman"/>
                <w:sz w:val="28"/>
                <w:szCs w:val="28"/>
              </w:rPr>
            </w:pPr>
            <w:r w:rsidRPr="0009638E">
              <w:rPr>
                <w:rFonts w:ascii="Times New Roman" w:eastAsia="標楷體" w:hAnsi="Times New Roman" w:cs="Times New Roman"/>
                <w:sz w:val="28"/>
                <w:szCs w:val="28"/>
              </w:rPr>
              <w:t>4.</w:t>
            </w:r>
            <w:r w:rsidRPr="0009638E">
              <w:rPr>
                <w:rFonts w:ascii="Times New Roman" w:eastAsia="標楷體" w:hAnsi="Times New Roman" w:cs="Times New Roman"/>
                <w:sz w:val="28"/>
                <w:szCs w:val="28"/>
              </w:rPr>
              <w:t>每週進行設備之微生物塗抹試驗，確認設備清潔之有效性。</w:t>
            </w:r>
          </w:p>
        </w:tc>
        <w:tc>
          <w:tcPr>
            <w:tcW w:w="1418" w:type="dxa"/>
            <w:gridSpan w:val="2"/>
            <w:vAlign w:val="center"/>
          </w:tcPr>
          <w:p w14:paraId="4C028D4E" w14:textId="77777777" w:rsidR="0009638E" w:rsidRPr="0009638E" w:rsidRDefault="0009638E" w:rsidP="00183CCA">
            <w:pPr>
              <w:tabs>
                <w:tab w:val="left" w:pos="4205"/>
              </w:tabs>
              <w:spacing w:line="300" w:lineRule="exact"/>
              <w:jc w:val="center"/>
              <w:rPr>
                <w:rFonts w:ascii="Times New Roman" w:eastAsia="標楷體" w:hAnsi="Times New Roman" w:cs="Times New Roman"/>
                <w:sz w:val="28"/>
                <w:szCs w:val="28"/>
              </w:rPr>
            </w:pPr>
            <w:r w:rsidRPr="0009638E">
              <w:rPr>
                <w:rFonts w:ascii="Times New Roman" w:eastAsia="標楷體" w:hAnsi="Times New Roman" w:cs="Times New Roman"/>
                <w:sz w:val="28"/>
                <w:szCs w:val="28"/>
              </w:rPr>
              <w:t>CCP2</w:t>
            </w:r>
          </w:p>
        </w:tc>
      </w:tr>
      <w:tr w:rsidR="0009638E" w:rsidRPr="00046BFA" w14:paraId="4701E68A"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5BA19ADD"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vAlign w:val="center"/>
          </w:tcPr>
          <w:p w14:paraId="61BEE5ED" w14:textId="77777777" w:rsidR="0009638E" w:rsidRPr="00046BFA" w:rsidRDefault="0009638E"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化學性</w:t>
            </w:r>
          </w:p>
          <w:p w14:paraId="7387A689" w14:textId="77777777" w:rsidR="0009638E" w:rsidRPr="00046BFA" w:rsidRDefault="0009638E"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化學物質</w:t>
            </w:r>
            <w:r w:rsidRPr="00046BFA">
              <w:rPr>
                <w:rFonts w:ascii="Times New Roman" w:eastAsia="標楷體" w:hAnsi="Times New Roman" w:cs="Times New Roman"/>
                <w:sz w:val="28"/>
                <w:szCs w:val="28"/>
              </w:rPr>
              <w:t>(</w:t>
            </w:r>
            <w:r w:rsidRPr="00046BFA">
              <w:rPr>
                <w:rFonts w:ascii="Times New Roman" w:eastAsia="標楷體" w:hAnsi="Times New Roman" w:cs="Times New Roman"/>
                <w:sz w:val="28"/>
                <w:szCs w:val="28"/>
              </w:rPr>
              <w:t>洗潔劑殘留等</w:t>
            </w:r>
            <w:r w:rsidRPr="00046BFA">
              <w:rPr>
                <w:rFonts w:ascii="Times New Roman" w:eastAsia="標楷體" w:hAnsi="Times New Roman" w:cs="Times New Roman"/>
                <w:sz w:val="28"/>
                <w:szCs w:val="28"/>
              </w:rPr>
              <w:t>)</w:t>
            </w:r>
          </w:p>
        </w:tc>
        <w:tc>
          <w:tcPr>
            <w:tcW w:w="567" w:type="dxa"/>
            <w:vAlign w:val="center"/>
          </w:tcPr>
          <w:p w14:paraId="360CD61F"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567" w:type="dxa"/>
            <w:vAlign w:val="center"/>
          </w:tcPr>
          <w:p w14:paraId="257F42F2"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993" w:type="dxa"/>
            <w:vAlign w:val="center"/>
          </w:tcPr>
          <w:p w14:paraId="1E381608"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vAlign w:val="center"/>
          </w:tcPr>
          <w:p w14:paraId="68B1FBC2"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lang w:eastAsia="zh-CN"/>
              </w:rPr>
              <w:t>N</w:t>
            </w:r>
          </w:p>
        </w:tc>
        <w:tc>
          <w:tcPr>
            <w:tcW w:w="1984" w:type="dxa"/>
          </w:tcPr>
          <w:p w14:paraId="0F142CED" w14:textId="7633C8D6" w:rsidR="0009638E" w:rsidRPr="00046BFA" w:rsidRDefault="0009638E"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1. </w:t>
            </w:r>
            <w:r w:rsidRPr="00046BFA">
              <w:rPr>
                <w:rFonts w:ascii="Times New Roman" w:eastAsia="標楷體" w:hAnsi="Times New Roman" w:cs="Times New Roman"/>
                <w:sz w:val="28"/>
                <w:szCs w:val="28"/>
              </w:rPr>
              <w:t>每日生產結束後以洗潔劑</w:t>
            </w:r>
            <w:r w:rsidR="005020FC" w:rsidRPr="00046BFA">
              <w:rPr>
                <w:rFonts w:ascii="Times New Roman" w:eastAsia="標楷體" w:hAnsi="Times New Roman" w:cs="Times New Roman"/>
                <w:sz w:val="28"/>
                <w:szCs w:val="28"/>
              </w:rPr>
              <w:t>清洗</w:t>
            </w:r>
            <w:r w:rsidRPr="00046BFA">
              <w:rPr>
                <w:rFonts w:ascii="Times New Roman" w:eastAsia="標楷體" w:hAnsi="Times New Roman" w:cs="Times New Roman"/>
                <w:sz w:val="28"/>
                <w:szCs w:val="28"/>
              </w:rPr>
              <w:t>設備，若洗潔劑殘留會危害人體健康。</w:t>
            </w:r>
          </w:p>
          <w:p w14:paraId="140C45B6" w14:textId="77777777" w:rsidR="0009638E" w:rsidRPr="00046BFA" w:rsidRDefault="0009638E"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2. </w:t>
            </w:r>
            <w:r w:rsidRPr="00046BFA">
              <w:rPr>
                <w:rFonts w:ascii="Times New Roman" w:eastAsia="標楷體" w:hAnsi="Times New Roman" w:cs="Times New Roman"/>
                <w:sz w:val="28"/>
                <w:szCs w:val="28"/>
              </w:rPr>
              <w:t>依據廠內每月檢測記錄，尚未有殘留記錄。</w:t>
            </w:r>
          </w:p>
        </w:tc>
        <w:tc>
          <w:tcPr>
            <w:tcW w:w="3969" w:type="dxa"/>
            <w:gridSpan w:val="4"/>
          </w:tcPr>
          <w:p w14:paraId="35DB00C7" w14:textId="77777777" w:rsidR="0009638E" w:rsidRPr="00046BFA" w:rsidRDefault="0009638E" w:rsidP="00046BFA">
            <w:pPr>
              <w:tabs>
                <w:tab w:val="left" w:pos="4205"/>
              </w:tabs>
              <w:spacing w:line="340" w:lineRule="exact"/>
              <w:jc w:val="both"/>
              <w:rPr>
                <w:rFonts w:ascii="Times New Roman" w:eastAsia="標楷體" w:hAnsi="Times New Roman" w:cs="Times New Roman"/>
                <w:sz w:val="28"/>
                <w:szCs w:val="28"/>
              </w:rPr>
            </w:pPr>
          </w:p>
        </w:tc>
        <w:tc>
          <w:tcPr>
            <w:tcW w:w="1418" w:type="dxa"/>
            <w:gridSpan w:val="2"/>
            <w:vAlign w:val="center"/>
          </w:tcPr>
          <w:p w14:paraId="2DB9ABD5"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r>
      <w:tr w:rsidR="0009638E" w:rsidRPr="00046BFA" w14:paraId="62BEE40F" w14:textId="77777777" w:rsidTr="00046BFA">
        <w:tblPrEx>
          <w:jc w:val="left"/>
          <w:tblBorders>
            <w:top w:val="single" w:sz="12" w:space="0" w:color="auto"/>
            <w:left w:val="single" w:sz="12" w:space="0" w:color="auto"/>
            <w:bottom w:val="single" w:sz="12" w:space="0" w:color="auto"/>
            <w:right w:val="single" w:sz="12" w:space="0" w:color="auto"/>
          </w:tblBorders>
        </w:tblPrEx>
        <w:trPr>
          <w:trHeight w:val="720"/>
        </w:trPr>
        <w:tc>
          <w:tcPr>
            <w:tcW w:w="2263" w:type="dxa"/>
            <w:vMerge/>
            <w:vAlign w:val="center"/>
          </w:tcPr>
          <w:p w14:paraId="2EF62602"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vAlign w:val="center"/>
          </w:tcPr>
          <w:p w14:paraId="341CE774" w14:textId="77777777" w:rsidR="0009638E" w:rsidRPr="00046BFA" w:rsidRDefault="0009638E"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物理性</w:t>
            </w:r>
          </w:p>
          <w:p w14:paraId="53E826FB" w14:textId="7E758B2C" w:rsidR="0009638E" w:rsidRPr="00046BFA" w:rsidRDefault="0009638E"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sidR="00046BFA">
              <w:rPr>
                <w:rFonts w:ascii="Times New Roman" w:eastAsia="標楷體" w:hAnsi="Times New Roman" w:cs="Times New Roman" w:hint="eastAsia"/>
                <w:sz w:val="28"/>
                <w:szCs w:val="28"/>
              </w:rPr>
              <w:t>相關危害</w:t>
            </w:r>
          </w:p>
        </w:tc>
        <w:tc>
          <w:tcPr>
            <w:tcW w:w="567" w:type="dxa"/>
            <w:vAlign w:val="center"/>
          </w:tcPr>
          <w:p w14:paraId="0C2C3CDC"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567" w:type="dxa"/>
            <w:vAlign w:val="center"/>
          </w:tcPr>
          <w:p w14:paraId="182776F3"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993" w:type="dxa"/>
            <w:vAlign w:val="center"/>
          </w:tcPr>
          <w:p w14:paraId="3D0B1681"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vAlign w:val="center"/>
          </w:tcPr>
          <w:p w14:paraId="6D6B1E9D" w14:textId="4A45F373" w:rsidR="0009638E" w:rsidRPr="00046BFA" w:rsidRDefault="0009638E" w:rsidP="00046BFA">
            <w:pPr>
              <w:tabs>
                <w:tab w:val="left" w:pos="4205"/>
              </w:tabs>
              <w:spacing w:line="340" w:lineRule="exact"/>
              <w:jc w:val="center"/>
              <w:rPr>
                <w:rFonts w:ascii="Times New Roman" w:eastAsia="標楷體" w:hAnsi="Times New Roman" w:cs="Times New Roman"/>
                <w:sz w:val="28"/>
                <w:szCs w:val="28"/>
                <w:lang w:eastAsia="zh-CN"/>
              </w:rPr>
            </w:pPr>
          </w:p>
        </w:tc>
        <w:tc>
          <w:tcPr>
            <w:tcW w:w="1984" w:type="dxa"/>
          </w:tcPr>
          <w:p w14:paraId="41825F60" w14:textId="77777777" w:rsidR="0009638E" w:rsidRPr="00046BFA" w:rsidRDefault="0009638E" w:rsidP="00046BFA">
            <w:pPr>
              <w:tabs>
                <w:tab w:val="left" w:pos="4205"/>
              </w:tabs>
              <w:spacing w:line="340" w:lineRule="exact"/>
              <w:jc w:val="both"/>
              <w:rPr>
                <w:rFonts w:ascii="Times New Roman" w:eastAsia="標楷體" w:hAnsi="Times New Roman" w:cs="Times New Roman"/>
                <w:sz w:val="28"/>
                <w:szCs w:val="28"/>
              </w:rPr>
            </w:pPr>
          </w:p>
        </w:tc>
        <w:tc>
          <w:tcPr>
            <w:tcW w:w="3969" w:type="dxa"/>
            <w:gridSpan w:val="4"/>
          </w:tcPr>
          <w:p w14:paraId="4191C6E8" w14:textId="77777777" w:rsidR="0009638E" w:rsidRPr="00046BFA" w:rsidRDefault="0009638E" w:rsidP="00046BFA">
            <w:pPr>
              <w:tabs>
                <w:tab w:val="left" w:pos="4205"/>
              </w:tabs>
              <w:spacing w:line="340" w:lineRule="exact"/>
              <w:jc w:val="both"/>
              <w:rPr>
                <w:rFonts w:ascii="Times New Roman" w:eastAsia="標楷體" w:hAnsi="Times New Roman" w:cs="Times New Roman"/>
                <w:sz w:val="28"/>
                <w:szCs w:val="28"/>
              </w:rPr>
            </w:pPr>
          </w:p>
        </w:tc>
        <w:tc>
          <w:tcPr>
            <w:tcW w:w="1418" w:type="dxa"/>
            <w:gridSpan w:val="2"/>
            <w:vAlign w:val="center"/>
          </w:tcPr>
          <w:p w14:paraId="108894BE" w14:textId="77777777" w:rsidR="0009638E" w:rsidRPr="00046BFA" w:rsidRDefault="0009638E" w:rsidP="00046BFA">
            <w:pPr>
              <w:tabs>
                <w:tab w:val="left" w:pos="4205"/>
              </w:tabs>
              <w:spacing w:line="340" w:lineRule="exact"/>
              <w:jc w:val="center"/>
              <w:rPr>
                <w:rFonts w:ascii="Times New Roman" w:eastAsia="標楷體" w:hAnsi="Times New Roman" w:cs="Times New Roman"/>
                <w:sz w:val="28"/>
                <w:szCs w:val="28"/>
              </w:rPr>
            </w:pPr>
          </w:p>
        </w:tc>
      </w:tr>
      <w:tr w:rsidR="00046BFA" w:rsidRPr="00046BFA" w14:paraId="2EB04218" w14:textId="77777777" w:rsidTr="00046BFA">
        <w:tblPrEx>
          <w:jc w:val="left"/>
        </w:tblPrEx>
        <w:trPr>
          <w:trHeight w:val="720"/>
        </w:trPr>
        <w:tc>
          <w:tcPr>
            <w:tcW w:w="2263" w:type="dxa"/>
            <w:vMerge w:val="restart"/>
          </w:tcPr>
          <w:p w14:paraId="6999118E"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rPr>
              <w:t>7.</w:t>
            </w:r>
            <w:r w:rsidRPr="00046BFA">
              <w:rPr>
                <w:rFonts w:ascii="Times New Roman" w:eastAsia="標楷體" w:hAnsi="Times New Roman" w:cs="Times New Roman"/>
                <w:sz w:val="28"/>
                <w:szCs w:val="28"/>
              </w:rPr>
              <w:t>滴乾分裝</w:t>
            </w:r>
          </w:p>
        </w:tc>
        <w:tc>
          <w:tcPr>
            <w:tcW w:w="2268" w:type="dxa"/>
            <w:gridSpan w:val="2"/>
          </w:tcPr>
          <w:p w14:paraId="304369B3"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生物性</w:t>
            </w:r>
          </w:p>
          <w:p w14:paraId="253ACE32"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病原性微生物</w:t>
            </w:r>
          </w:p>
        </w:tc>
        <w:tc>
          <w:tcPr>
            <w:tcW w:w="567" w:type="dxa"/>
          </w:tcPr>
          <w:p w14:paraId="5C0529A8" w14:textId="411501FC"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tcPr>
          <w:p w14:paraId="4D1BF589" w14:textId="5DF9FD3B"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tcPr>
          <w:p w14:paraId="44A76B00" w14:textId="5A74B4B9"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tcPr>
          <w:p w14:paraId="65C0BDD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r w:rsidRPr="00046BFA">
              <w:rPr>
                <w:rFonts w:ascii="Times New Roman" w:eastAsia="標楷體" w:hAnsi="Times New Roman" w:cs="Times New Roman"/>
                <w:sz w:val="28"/>
                <w:szCs w:val="28"/>
                <w:lang w:eastAsia="zh-CN"/>
              </w:rPr>
              <w:t>Y</w:t>
            </w:r>
          </w:p>
        </w:tc>
        <w:tc>
          <w:tcPr>
            <w:tcW w:w="1984" w:type="dxa"/>
          </w:tcPr>
          <w:p w14:paraId="2E40791D"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1.</w:t>
            </w:r>
            <w:r w:rsidRPr="00046BFA">
              <w:rPr>
                <w:rFonts w:ascii="Times New Roman" w:eastAsia="標楷體" w:hAnsi="Times New Roman" w:cs="Times New Roman"/>
                <w:sz w:val="28"/>
                <w:szCs w:val="28"/>
              </w:rPr>
              <w:t>包裝人員和設備與成品之間的交叉污染。</w:t>
            </w:r>
          </w:p>
          <w:p w14:paraId="7A731F5B"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2.</w:t>
            </w:r>
            <w:r w:rsidRPr="00046BFA">
              <w:rPr>
                <w:rFonts w:ascii="Times New Roman" w:eastAsia="標楷體" w:hAnsi="Times New Roman" w:cs="Times New Roman"/>
                <w:sz w:val="28"/>
                <w:szCs w:val="28"/>
              </w:rPr>
              <w:t>包裝或封口不良，造成成品污染。</w:t>
            </w:r>
          </w:p>
        </w:tc>
        <w:tc>
          <w:tcPr>
            <w:tcW w:w="3969" w:type="dxa"/>
            <w:gridSpan w:val="4"/>
          </w:tcPr>
          <w:p w14:paraId="2D86CD63"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1.</w:t>
            </w:r>
            <w:r w:rsidRPr="00046BFA">
              <w:rPr>
                <w:rFonts w:ascii="Times New Roman" w:eastAsia="標楷體" w:hAnsi="Times New Roman" w:cs="Times New Roman"/>
                <w:sz w:val="28"/>
                <w:szCs w:val="28"/>
              </w:rPr>
              <w:t>依標準作業程序進行包裝作業。</w:t>
            </w:r>
          </w:p>
          <w:p w14:paraId="27821506"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2.</w:t>
            </w:r>
            <w:r w:rsidRPr="00046BFA">
              <w:rPr>
                <w:rFonts w:ascii="Times New Roman" w:eastAsia="標楷體" w:hAnsi="Times New Roman" w:cs="Times New Roman"/>
                <w:sz w:val="28"/>
                <w:szCs w:val="28"/>
              </w:rPr>
              <w:t>全數目視檢查，確認包裝之密封性。</w:t>
            </w:r>
          </w:p>
          <w:p w14:paraId="446D5AA6"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3.</w:t>
            </w:r>
            <w:r w:rsidRPr="00046BFA">
              <w:rPr>
                <w:rFonts w:ascii="Times New Roman" w:eastAsia="標楷體" w:hAnsi="Times New Roman" w:cs="Times New Roman"/>
                <w:sz w:val="28"/>
                <w:szCs w:val="28"/>
              </w:rPr>
              <w:t>確實執行人員衛生管理，加強教育訓練。</w:t>
            </w:r>
          </w:p>
        </w:tc>
        <w:tc>
          <w:tcPr>
            <w:tcW w:w="1418" w:type="dxa"/>
            <w:gridSpan w:val="2"/>
          </w:tcPr>
          <w:p w14:paraId="323B797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rPr>
              <w:t>NO</w:t>
            </w:r>
          </w:p>
        </w:tc>
      </w:tr>
      <w:tr w:rsidR="00046BFA" w:rsidRPr="00046BFA" w14:paraId="1EF03A47" w14:textId="77777777" w:rsidTr="00046BFA">
        <w:tblPrEx>
          <w:jc w:val="left"/>
        </w:tblPrEx>
        <w:trPr>
          <w:trHeight w:val="720"/>
        </w:trPr>
        <w:tc>
          <w:tcPr>
            <w:tcW w:w="2263" w:type="dxa"/>
            <w:vMerge/>
          </w:tcPr>
          <w:p w14:paraId="3AE46777"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tcPr>
          <w:p w14:paraId="6762046A"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化學性</w:t>
            </w:r>
          </w:p>
          <w:p w14:paraId="36503B96" w14:textId="05DBF806"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tcPr>
          <w:p w14:paraId="3F0AC49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tcPr>
          <w:p w14:paraId="1B25435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993" w:type="dxa"/>
          </w:tcPr>
          <w:p w14:paraId="7F95B3C0"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tcPr>
          <w:p w14:paraId="2D1DC7B5" w14:textId="392A798B"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p>
        </w:tc>
        <w:tc>
          <w:tcPr>
            <w:tcW w:w="1984" w:type="dxa"/>
          </w:tcPr>
          <w:p w14:paraId="6A834770"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p>
        </w:tc>
        <w:tc>
          <w:tcPr>
            <w:tcW w:w="3969" w:type="dxa"/>
            <w:gridSpan w:val="4"/>
          </w:tcPr>
          <w:p w14:paraId="495887FA"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p>
        </w:tc>
        <w:tc>
          <w:tcPr>
            <w:tcW w:w="1418" w:type="dxa"/>
            <w:gridSpan w:val="2"/>
          </w:tcPr>
          <w:p w14:paraId="64655810"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r>
      <w:tr w:rsidR="00046BFA" w:rsidRPr="00046BFA" w14:paraId="62039D80" w14:textId="77777777" w:rsidTr="00046BFA">
        <w:tblPrEx>
          <w:jc w:val="left"/>
        </w:tblPrEx>
        <w:trPr>
          <w:trHeight w:val="720"/>
        </w:trPr>
        <w:tc>
          <w:tcPr>
            <w:tcW w:w="2263" w:type="dxa"/>
            <w:vMerge/>
          </w:tcPr>
          <w:p w14:paraId="00F86ED1"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tcPr>
          <w:p w14:paraId="55C0042B"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物理性</w:t>
            </w:r>
          </w:p>
          <w:p w14:paraId="426CC0F6"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產線有金屬零件掉入</w:t>
            </w:r>
          </w:p>
        </w:tc>
        <w:tc>
          <w:tcPr>
            <w:tcW w:w="567" w:type="dxa"/>
          </w:tcPr>
          <w:p w14:paraId="61336C6A" w14:textId="62C6C25D"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tcPr>
          <w:p w14:paraId="0CD3108D" w14:textId="7E1B4EDC"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tcPr>
          <w:p w14:paraId="182EB63C" w14:textId="78AD4F65"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tcPr>
          <w:p w14:paraId="5311DA70"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r w:rsidRPr="00046BFA">
              <w:rPr>
                <w:rFonts w:ascii="Times New Roman" w:eastAsia="標楷體" w:hAnsi="Times New Roman" w:cs="Times New Roman"/>
                <w:sz w:val="28"/>
                <w:szCs w:val="28"/>
                <w:lang w:eastAsia="zh-CN"/>
              </w:rPr>
              <w:t>Y</w:t>
            </w:r>
          </w:p>
        </w:tc>
        <w:tc>
          <w:tcPr>
            <w:tcW w:w="1984" w:type="dxa"/>
          </w:tcPr>
          <w:p w14:paraId="6EF5CED4"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不慎食入金屬會對人體造成危害。</w:t>
            </w:r>
          </w:p>
        </w:tc>
        <w:tc>
          <w:tcPr>
            <w:tcW w:w="3969" w:type="dxa"/>
            <w:gridSpan w:val="4"/>
          </w:tcPr>
          <w:p w14:paraId="670C9A8B" w14:textId="77777777"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1.</w:t>
            </w:r>
            <w:r w:rsidRPr="00046BFA">
              <w:rPr>
                <w:rFonts w:ascii="Times New Roman" w:eastAsia="標楷體" w:hAnsi="Times New Roman" w:cs="Times New Roman"/>
                <w:sz w:val="28"/>
                <w:szCs w:val="28"/>
              </w:rPr>
              <w:t>產品全數經過金屬檢測機。</w:t>
            </w:r>
          </w:p>
          <w:p w14:paraId="6991A654" w14:textId="2BCBD11A" w:rsidR="00046BFA" w:rsidRPr="00046BFA" w:rsidRDefault="00046BFA" w:rsidP="00250C25">
            <w:pPr>
              <w:tabs>
                <w:tab w:val="left" w:pos="4205"/>
              </w:tabs>
              <w:spacing w:line="32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2.</w:t>
            </w:r>
            <w:r w:rsidRPr="00046BFA">
              <w:rPr>
                <w:rFonts w:ascii="Times New Roman" w:eastAsia="標楷體" w:hAnsi="Times New Roman" w:cs="Times New Roman"/>
                <w:sz w:val="28"/>
                <w:szCs w:val="28"/>
              </w:rPr>
              <w:t>每日作業前及作業中（每兩小時）實施金屬檢測機測試。</w:t>
            </w:r>
          </w:p>
          <w:p w14:paraId="13A6CA92" w14:textId="40FF287E" w:rsidR="00046BFA" w:rsidRPr="00046BFA" w:rsidRDefault="00046BFA" w:rsidP="00250C25">
            <w:pPr>
              <w:tabs>
                <w:tab w:val="left" w:pos="4205"/>
              </w:tabs>
              <w:spacing w:line="320" w:lineRule="exact"/>
              <w:jc w:val="both"/>
              <w:rPr>
                <w:rFonts w:ascii="Times New Roman" w:eastAsia="標楷體" w:hAnsi="Times New Roman" w:cs="Times New Roman" w:hint="eastAsia"/>
                <w:sz w:val="28"/>
                <w:szCs w:val="28"/>
              </w:rPr>
            </w:pPr>
            <w:r w:rsidRPr="00046BFA">
              <w:rPr>
                <w:rFonts w:ascii="Times New Roman" w:eastAsia="標楷體" w:hAnsi="Times New Roman" w:cs="Times New Roman"/>
                <w:sz w:val="28"/>
                <w:szCs w:val="28"/>
              </w:rPr>
              <w:t xml:space="preserve">3. </w:t>
            </w:r>
            <w:r w:rsidRPr="00046BFA">
              <w:rPr>
                <w:rFonts w:ascii="Times New Roman" w:eastAsia="標楷體" w:hAnsi="Times New Roman" w:cs="Times New Roman"/>
                <w:sz w:val="28"/>
                <w:szCs w:val="28"/>
              </w:rPr>
              <w:t>金屬檢測機</w:t>
            </w:r>
            <w:r>
              <w:rPr>
                <w:rFonts w:ascii="Times New Roman" w:eastAsia="標楷體" w:hAnsi="Times New Roman" w:cs="Times New Roman" w:hint="eastAsia"/>
                <w:sz w:val="28"/>
                <w:szCs w:val="28"/>
              </w:rPr>
              <w:t>每月一次廠商保養並確實記錄。</w:t>
            </w:r>
          </w:p>
        </w:tc>
        <w:tc>
          <w:tcPr>
            <w:tcW w:w="1418" w:type="dxa"/>
            <w:gridSpan w:val="2"/>
          </w:tcPr>
          <w:p w14:paraId="00B605A8"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rPr>
              <w:t>CCP3</w:t>
            </w:r>
          </w:p>
        </w:tc>
      </w:tr>
      <w:tr w:rsidR="00046BFA" w:rsidRPr="00046BFA" w14:paraId="1A420743" w14:textId="77777777" w:rsidTr="00046BFA">
        <w:tblPrEx>
          <w:jc w:val="left"/>
        </w:tblPrEx>
        <w:trPr>
          <w:trHeight w:val="720"/>
        </w:trPr>
        <w:tc>
          <w:tcPr>
            <w:tcW w:w="2263" w:type="dxa"/>
            <w:vMerge w:val="restart"/>
          </w:tcPr>
          <w:p w14:paraId="3FBE1C6E"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rPr>
              <w:t>8.</w:t>
            </w:r>
            <w:r w:rsidRPr="00046BFA">
              <w:rPr>
                <w:rFonts w:ascii="Times New Roman" w:eastAsia="標楷體" w:hAnsi="Times New Roman" w:cs="Times New Roman"/>
                <w:sz w:val="28"/>
                <w:szCs w:val="28"/>
              </w:rPr>
              <w:t>成品冷藏</w:t>
            </w:r>
          </w:p>
        </w:tc>
        <w:tc>
          <w:tcPr>
            <w:tcW w:w="2268" w:type="dxa"/>
            <w:gridSpan w:val="2"/>
          </w:tcPr>
          <w:p w14:paraId="7B558099"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生物性</w:t>
            </w:r>
          </w:p>
          <w:p w14:paraId="1A336937"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病原菌滋長</w:t>
            </w:r>
          </w:p>
        </w:tc>
        <w:tc>
          <w:tcPr>
            <w:tcW w:w="567" w:type="dxa"/>
          </w:tcPr>
          <w:p w14:paraId="415831BB" w14:textId="17C14A6F"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567" w:type="dxa"/>
          </w:tcPr>
          <w:p w14:paraId="6F78A919" w14:textId="6D5143F0"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93" w:type="dxa"/>
          </w:tcPr>
          <w:p w14:paraId="02FC1FF1" w14:textId="61A83031"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8</w:t>
            </w:r>
          </w:p>
        </w:tc>
        <w:tc>
          <w:tcPr>
            <w:tcW w:w="567" w:type="dxa"/>
            <w:gridSpan w:val="2"/>
          </w:tcPr>
          <w:p w14:paraId="1D621DC5"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lang w:eastAsia="zh-CN"/>
              </w:rPr>
              <w:t>Y</w:t>
            </w:r>
          </w:p>
        </w:tc>
        <w:tc>
          <w:tcPr>
            <w:tcW w:w="1984" w:type="dxa"/>
          </w:tcPr>
          <w:p w14:paraId="581CD167"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若冷藏庫溫度不足，將導致病原菌滋長危害健康。</w:t>
            </w:r>
          </w:p>
        </w:tc>
        <w:tc>
          <w:tcPr>
            <w:tcW w:w="3969" w:type="dxa"/>
            <w:gridSpan w:val="4"/>
          </w:tcPr>
          <w:p w14:paraId="649A4E28"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1.</w:t>
            </w:r>
            <w:r w:rsidRPr="00046BFA" w:rsidDel="007D46A1">
              <w:rPr>
                <w:rFonts w:ascii="Times New Roman" w:eastAsia="標楷體" w:hAnsi="Times New Roman" w:cs="Times New Roman"/>
                <w:sz w:val="28"/>
                <w:szCs w:val="28"/>
              </w:rPr>
              <w:t xml:space="preserve"> </w:t>
            </w:r>
            <w:r w:rsidRPr="00046BFA">
              <w:rPr>
                <w:rFonts w:ascii="Times New Roman" w:eastAsia="標楷體" w:hAnsi="Times New Roman" w:cs="Times New Roman"/>
                <w:sz w:val="28"/>
                <w:szCs w:val="28"/>
              </w:rPr>
              <w:t>倉管人員每日上午及下午確認冷藏庫溫度，並記錄於『冷藏庫溫度記錄表』，確認溫度維持在規定條件內</w:t>
            </w:r>
            <w:r w:rsidRPr="00046BFA">
              <w:rPr>
                <w:rFonts w:ascii="Times New Roman" w:eastAsia="標楷體" w:hAnsi="Times New Roman" w:cs="Times New Roman"/>
                <w:sz w:val="28"/>
                <w:szCs w:val="28"/>
              </w:rPr>
              <w:t>(7℃</w:t>
            </w:r>
            <w:r w:rsidRPr="00046BFA">
              <w:rPr>
                <w:rFonts w:ascii="Times New Roman" w:eastAsia="標楷體" w:hAnsi="Times New Roman" w:cs="Times New Roman"/>
                <w:sz w:val="28"/>
                <w:szCs w:val="28"/>
              </w:rPr>
              <w:t>以下，凍結點以上</w:t>
            </w:r>
            <w:r w:rsidRPr="00046BFA">
              <w:rPr>
                <w:rFonts w:ascii="Times New Roman" w:eastAsia="標楷體" w:hAnsi="Times New Roman" w:cs="Times New Roman"/>
                <w:sz w:val="28"/>
                <w:szCs w:val="28"/>
              </w:rPr>
              <w:t>)</w:t>
            </w:r>
            <w:r w:rsidRPr="00046BFA">
              <w:rPr>
                <w:rFonts w:ascii="Times New Roman" w:eastAsia="標楷體" w:hAnsi="Times New Roman" w:cs="Times New Roman"/>
                <w:sz w:val="28"/>
                <w:szCs w:val="28"/>
              </w:rPr>
              <w:t>。</w:t>
            </w:r>
          </w:p>
          <w:p w14:paraId="5BF3D3D0" w14:textId="0C4DB81F" w:rsidR="00046BFA" w:rsidRPr="00046BFA" w:rsidRDefault="00046BFA" w:rsidP="00046BFA">
            <w:pPr>
              <w:tabs>
                <w:tab w:val="left" w:pos="4205"/>
              </w:tabs>
              <w:spacing w:line="340" w:lineRule="exact"/>
              <w:jc w:val="both"/>
              <w:rPr>
                <w:rFonts w:ascii="Times New Roman" w:eastAsia="標楷體" w:hAnsi="Times New Roman" w:cs="Times New Roman" w:hint="eastAsia"/>
                <w:sz w:val="28"/>
                <w:szCs w:val="28"/>
              </w:rPr>
            </w:pPr>
            <w:r w:rsidRPr="00046BFA">
              <w:rPr>
                <w:rFonts w:ascii="Times New Roman" w:eastAsia="標楷體" w:hAnsi="Times New Roman" w:cs="Times New Roman"/>
                <w:sz w:val="28"/>
                <w:szCs w:val="28"/>
              </w:rPr>
              <w:t xml:space="preserve">2. </w:t>
            </w:r>
            <w:r w:rsidRPr="00046BFA">
              <w:rPr>
                <w:rFonts w:ascii="Times New Roman" w:eastAsia="標楷體" w:hAnsi="Times New Roman" w:cs="Times New Roman"/>
                <w:sz w:val="28"/>
                <w:szCs w:val="28"/>
              </w:rPr>
              <w:t>每年校正冷藏庫溫度顯示器，確認其正確性。</w:t>
            </w:r>
          </w:p>
          <w:p w14:paraId="3411CB93" w14:textId="1F2A9668"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3. </w:t>
            </w:r>
            <w:r w:rsidRPr="00046BFA">
              <w:rPr>
                <w:rFonts w:ascii="Times New Roman" w:eastAsia="標楷體" w:hAnsi="Times New Roman" w:cs="Times New Roman"/>
                <w:sz w:val="28"/>
                <w:szCs w:val="28"/>
              </w:rPr>
              <w:t>每星期清洗一次冷藏庫</w:t>
            </w:r>
            <w:r>
              <w:rPr>
                <w:rFonts w:ascii="Times New Roman" w:eastAsia="標楷體" w:hAnsi="Times New Roman" w:cs="Times New Roman" w:hint="eastAsia"/>
                <w:sz w:val="28"/>
                <w:szCs w:val="28"/>
              </w:rPr>
              <w:t>並記錄</w:t>
            </w:r>
            <w:r w:rsidRPr="00046BFA">
              <w:rPr>
                <w:rFonts w:ascii="Times New Roman" w:eastAsia="標楷體" w:hAnsi="Times New Roman" w:cs="Times New Roman"/>
                <w:sz w:val="28"/>
                <w:szCs w:val="28"/>
              </w:rPr>
              <w:t>。</w:t>
            </w:r>
          </w:p>
        </w:tc>
        <w:tc>
          <w:tcPr>
            <w:tcW w:w="1418" w:type="dxa"/>
            <w:gridSpan w:val="2"/>
          </w:tcPr>
          <w:p w14:paraId="29BB874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rPr>
              <w:t>NO</w:t>
            </w:r>
          </w:p>
        </w:tc>
      </w:tr>
      <w:tr w:rsidR="00046BFA" w:rsidRPr="00046BFA" w14:paraId="0E551D6A" w14:textId="77777777" w:rsidTr="00046BFA">
        <w:tblPrEx>
          <w:jc w:val="left"/>
        </w:tblPrEx>
        <w:trPr>
          <w:trHeight w:val="720"/>
        </w:trPr>
        <w:tc>
          <w:tcPr>
            <w:tcW w:w="2263" w:type="dxa"/>
            <w:vMerge/>
          </w:tcPr>
          <w:p w14:paraId="721D65F6"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tcPr>
          <w:p w14:paraId="6CDD794A"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化學性</w:t>
            </w:r>
          </w:p>
          <w:p w14:paraId="0782ED85" w14:textId="3FC632BD"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tcPr>
          <w:p w14:paraId="44DEAE81"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tcPr>
          <w:p w14:paraId="2DD964A1"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993" w:type="dxa"/>
          </w:tcPr>
          <w:p w14:paraId="07F63F32"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tcPr>
          <w:p w14:paraId="0CE31851" w14:textId="5151B530"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p>
        </w:tc>
        <w:tc>
          <w:tcPr>
            <w:tcW w:w="1984" w:type="dxa"/>
          </w:tcPr>
          <w:p w14:paraId="7F2882E9"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3969" w:type="dxa"/>
            <w:gridSpan w:val="4"/>
          </w:tcPr>
          <w:p w14:paraId="50331A48"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1418" w:type="dxa"/>
            <w:gridSpan w:val="2"/>
          </w:tcPr>
          <w:p w14:paraId="53841CE3"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r>
      <w:tr w:rsidR="00046BFA" w:rsidRPr="00046BFA" w14:paraId="0A7C95DC" w14:textId="77777777" w:rsidTr="00046BFA">
        <w:tblPrEx>
          <w:jc w:val="left"/>
        </w:tblPrEx>
        <w:trPr>
          <w:trHeight w:val="720"/>
        </w:trPr>
        <w:tc>
          <w:tcPr>
            <w:tcW w:w="2263" w:type="dxa"/>
            <w:vMerge/>
          </w:tcPr>
          <w:p w14:paraId="72562307"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tcPr>
          <w:p w14:paraId="6D8AB43C"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物理性</w:t>
            </w:r>
          </w:p>
          <w:p w14:paraId="7D3142D3" w14:textId="022DEF6F"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tcPr>
          <w:p w14:paraId="65DDA18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tcPr>
          <w:p w14:paraId="028B4C4F"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993" w:type="dxa"/>
          </w:tcPr>
          <w:p w14:paraId="34FB1B03"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tcPr>
          <w:p w14:paraId="2048114B" w14:textId="46A0E35B" w:rsidR="00046BFA" w:rsidRPr="00046BFA" w:rsidRDefault="00046BFA" w:rsidP="00046BFA">
            <w:pPr>
              <w:tabs>
                <w:tab w:val="left" w:pos="4205"/>
              </w:tabs>
              <w:spacing w:line="340" w:lineRule="exact"/>
              <w:rPr>
                <w:rFonts w:ascii="Times New Roman" w:eastAsia="標楷體" w:hAnsi="Times New Roman" w:cs="Times New Roman"/>
                <w:sz w:val="28"/>
                <w:szCs w:val="28"/>
                <w:lang w:eastAsia="zh-CN"/>
              </w:rPr>
            </w:pPr>
          </w:p>
        </w:tc>
        <w:tc>
          <w:tcPr>
            <w:tcW w:w="1984" w:type="dxa"/>
          </w:tcPr>
          <w:p w14:paraId="07CC3481"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3969" w:type="dxa"/>
            <w:gridSpan w:val="4"/>
          </w:tcPr>
          <w:p w14:paraId="4006EC90"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1418" w:type="dxa"/>
            <w:gridSpan w:val="2"/>
          </w:tcPr>
          <w:p w14:paraId="64AE36E3"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r>
      <w:tr w:rsidR="00046BFA" w:rsidRPr="00560FD1" w14:paraId="29BC5056" w14:textId="77777777" w:rsidTr="00046BFA">
        <w:tblPrEx>
          <w:jc w:val="left"/>
        </w:tblPrEx>
        <w:trPr>
          <w:trHeight w:val="720"/>
        </w:trPr>
        <w:tc>
          <w:tcPr>
            <w:tcW w:w="2263" w:type="dxa"/>
            <w:vMerge w:val="restart"/>
          </w:tcPr>
          <w:p w14:paraId="06BF3BC5"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r w:rsidRPr="00046BFA">
              <w:rPr>
                <w:rFonts w:ascii="Times New Roman" w:eastAsia="標楷體" w:hAnsi="Times New Roman" w:cs="Times New Roman"/>
                <w:sz w:val="28"/>
                <w:szCs w:val="28"/>
                <w:lang w:eastAsia="zh-CN"/>
              </w:rPr>
              <w:t>9</w:t>
            </w:r>
            <w:r w:rsidRPr="00046BFA">
              <w:rPr>
                <w:rFonts w:ascii="Times New Roman" w:eastAsia="標楷體" w:hAnsi="Times New Roman" w:cs="Times New Roman"/>
                <w:sz w:val="28"/>
                <w:szCs w:val="28"/>
              </w:rPr>
              <w:t xml:space="preserve"> </w:t>
            </w:r>
            <w:r w:rsidRPr="00046BFA">
              <w:rPr>
                <w:rFonts w:ascii="Times New Roman" w:eastAsia="標楷體" w:hAnsi="Times New Roman" w:cs="Times New Roman"/>
                <w:sz w:val="28"/>
                <w:szCs w:val="28"/>
              </w:rPr>
              <w:t>運送</w:t>
            </w:r>
          </w:p>
        </w:tc>
        <w:tc>
          <w:tcPr>
            <w:tcW w:w="2268" w:type="dxa"/>
            <w:gridSpan w:val="2"/>
          </w:tcPr>
          <w:p w14:paraId="7164A1AC"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生物性</w:t>
            </w:r>
          </w:p>
          <w:p w14:paraId="3C9B2AA9"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病原菌滋長</w:t>
            </w:r>
          </w:p>
        </w:tc>
        <w:tc>
          <w:tcPr>
            <w:tcW w:w="567" w:type="dxa"/>
          </w:tcPr>
          <w:p w14:paraId="27C073E2"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tcPr>
          <w:p w14:paraId="1D2A5A74"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993" w:type="dxa"/>
          </w:tcPr>
          <w:p w14:paraId="7CDCD433"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tcPr>
          <w:p w14:paraId="3EC5B458"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r w:rsidRPr="00046BFA">
              <w:rPr>
                <w:rFonts w:ascii="Times New Roman" w:eastAsia="標楷體" w:hAnsi="Times New Roman" w:cs="Times New Roman"/>
                <w:sz w:val="28"/>
                <w:szCs w:val="28"/>
                <w:lang w:eastAsia="zh-CN"/>
              </w:rPr>
              <w:t>Y</w:t>
            </w:r>
          </w:p>
        </w:tc>
        <w:tc>
          <w:tcPr>
            <w:tcW w:w="1984" w:type="dxa"/>
          </w:tcPr>
          <w:p w14:paraId="41A46BB6"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若運送車溫度不足，將導致病原菌滋長危害健康。</w:t>
            </w:r>
          </w:p>
        </w:tc>
        <w:tc>
          <w:tcPr>
            <w:tcW w:w="3969" w:type="dxa"/>
            <w:gridSpan w:val="4"/>
          </w:tcPr>
          <w:p w14:paraId="5BC4F37E" w14:textId="6EE13835"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1. </w:t>
            </w:r>
            <w:r w:rsidRPr="00046BFA">
              <w:rPr>
                <w:rFonts w:ascii="Times New Roman" w:eastAsia="標楷體" w:hAnsi="Times New Roman" w:cs="Times New Roman"/>
                <w:sz w:val="28"/>
                <w:szCs w:val="28"/>
              </w:rPr>
              <w:t>由運輸人員</w:t>
            </w:r>
            <w:r w:rsidR="00250C25">
              <w:rPr>
                <w:rFonts w:ascii="Times New Roman" w:eastAsia="標楷體" w:hAnsi="Times New Roman" w:cs="Times New Roman" w:hint="eastAsia"/>
                <w:sz w:val="28"/>
                <w:szCs w:val="28"/>
              </w:rPr>
              <w:t>每日</w:t>
            </w:r>
            <w:r w:rsidRPr="00046BFA">
              <w:rPr>
                <w:rFonts w:ascii="Times New Roman" w:eastAsia="標楷體" w:hAnsi="Times New Roman" w:cs="Times New Roman"/>
                <w:sz w:val="28"/>
                <w:szCs w:val="28"/>
              </w:rPr>
              <w:t>記錄『冷藏車溫度記錄表』。</w:t>
            </w:r>
          </w:p>
          <w:p w14:paraId="2DBE0277"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2. </w:t>
            </w:r>
            <w:r w:rsidRPr="00046BFA">
              <w:rPr>
                <w:rFonts w:ascii="Times New Roman" w:eastAsia="標楷體" w:hAnsi="Times New Roman" w:cs="Times New Roman"/>
                <w:sz w:val="28"/>
                <w:szCs w:val="28"/>
              </w:rPr>
              <w:t>不定期由品管以紅外線溫度計抽測冷藏車之溫度，確認達</w:t>
            </w:r>
            <w:r w:rsidRPr="00046BFA">
              <w:rPr>
                <w:rFonts w:ascii="Times New Roman" w:eastAsia="標楷體" w:hAnsi="Times New Roman" w:cs="Times New Roman"/>
                <w:sz w:val="28"/>
                <w:szCs w:val="28"/>
              </w:rPr>
              <w:t>7℃</w:t>
            </w:r>
            <w:r w:rsidRPr="00046BFA">
              <w:rPr>
                <w:rFonts w:ascii="Times New Roman" w:eastAsia="標楷體" w:hAnsi="Times New Roman" w:cs="Times New Roman"/>
                <w:sz w:val="28"/>
                <w:szCs w:val="28"/>
              </w:rPr>
              <w:t>以下。</w:t>
            </w:r>
          </w:p>
          <w:p w14:paraId="6D7152F7"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r w:rsidRPr="00046BFA">
              <w:rPr>
                <w:rFonts w:ascii="Times New Roman" w:eastAsia="標楷體" w:hAnsi="Times New Roman" w:cs="Times New Roman"/>
                <w:sz w:val="28"/>
                <w:szCs w:val="28"/>
              </w:rPr>
              <w:t xml:space="preserve">3. </w:t>
            </w:r>
            <w:r w:rsidRPr="00046BFA">
              <w:rPr>
                <w:rFonts w:ascii="Times New Roman" w:eastAsia="標楷體" w:hAnsi="Times New Roman" w:cs="Times New Roman"/>
                <w:sz w:val="28"/>
                <w:szCs w:val="28"/>
              </w:rPr>
              <w:t>定期校正紅外線溫度計，確認溫度顯示正確性。</w:t>
            </w:r>
          </w:p>
        </w:tc>
        <w:tc>
          <w:tcPr>
            <w:tcW w:w="1418" w:type="dxa"/>
            <w:gridSpan w:val="2"/>
          </w:tcPr>
          <w:p w14:paraId="2F88AF5D"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r w:rsidRPr="00046BFA">
              <w:rPr>
                <w:rFonts w:ascii="Times New Roman" w:eastAsia="標楷體" w:hAnsi="Times New Roman" w:cs="Times New Roman"/>
                <w:sz w:val="28"/>
                <w:szCs w:val="28"/>
                <w:lang w:eastAsia="zh-CN"/>
              </w:rPr>
              <w:t>NO</w:t>
            </w:r>
          </w:p>
        </w:tc>
      </w:tr>
      <w:tr w:rsidR="00046BFA" w:rsidRPr="00560FD1" w14:paraId="6618FE71" w14:textId="77777777" w:rsidTr="00046BFA">
        <w:tblPrEx>
          <w:jc w:val="left"/>
        </w:tblPrEx>
        <w:trPr>
          <w:trHeight w:val="720"/>
        </w:trPr>
        <w:tc>
          <w:tcPr>
            <w:tcW w:w="2263" w:type="dxa"/>
            <w:vMerge/>
          </w:tcPr>
          <w:p w14:paraId="3862CD02"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2268" w:type="dxa"/>
            <w:gridSpan w:val="2"/>
          </w:tcPr>
          <w:p w14:paraId="415F906E"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化學性</w:t>
            </w:r>
          </w:p>
          <w:p w14:paraId="0A34A97A" w14:textId="5EA45904"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Pr>
                <w:rFonts w:ascii="Times New Roman" w:eastAsia="標楷體" w:hAnsi="Times New Roman" w:cs="Times New Roman" w:hint="eastAsia"/>
                <w:sz w:val="28"/>
                <w:szCs w:val="28"/>
              </w:rPr>
              <w:t>相關危害</w:t>
            </w:r>
          </w:p>
        </w:tc>
        <w:tc>
          <w:tcPr>
            <w:tcW w:w="567" w:type="dxa"/>
          </w:tcPr>
          <w:p w14:paraId="215654CF"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tcPr>
          <w:p w14:paraId="0800587A"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993" w:type="dxa"/>
          </w:tcPr>
          <w:p w14:paraId="104EFA8B"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c>
          <w:tcPr>
            <w:tcW w:w="567" w:type="dxa"/>
            <w:gridSpan w:val="2"/>
          </w:tcPr>
          <w:p w14:paraId="40EE5F24" w14:textId="513637FF" w:rsidR="00046BFA" w:rsidRPr="00046BFA" w:rsidRDefault="00046BFA" w:rsidP="00046BFA">
            <w:pPr>
              <w:tabs>
                <w:tab w:val="left" w:pos="4205"/>
              </w:tabs>
              <w:spacing w:line="340" w:lineRule="exact"/>
              <w:jc w:val="center"/>
              <w:rPr>
                <w:rFonts w:ascii="Times New Roman" w:eastAsia="標楷體" w:hAnsi="Times New Roman" w:cs="Times New Roman"/>
                <w:sz w:val="28"/>
                <w:szCs w:val="28"/>
                <w:lang w:eastAsia="zh-CN"/>
              </w:rPr>
            </w:pPr>
          </w:p>
        </w:tc>
        <w:tc>
          <w:tcPr>
            <w:tcW w:w="1984" w:type="dxa"/>
          </w:tcPr>
          <w:p w14:paraId="13C4CE35"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3969" w:type="dxa"/>
            <w:gridSpan w:val="4"/>
          </w:tcPr>
          <w:p w14:paraId="002790D6" w14:textId="77777777" w:rsidR="00046BFA" w:rsidRPr="00046BFA" w:rsidRDefault="00046BFA" w:rsidP="00046BFA">
            <w:pPr>
              <w:tabs>
                <w:tab w:val="left" w:pos="4205"/>
              </w:tabs>
              <w:spacing w:line="340" w:lineRule="exact"/>
              <w:jc w:val="both"/>
              <w:rPr>
                <w:rFonts w:ascii="Times New Roman" w:eastAsia="標楷體" w:hAnsi="Times New Roman" w:cs="Times New Roman"/>
                <w:sz w:val="28"/>
                <w:szCs w:val="28"/>
              </w:rPr>
            </w:pPr>
          </w:p>
        </w:tc>
        <w:tc>
          <w:tcPr>
            <w:tcW w:w="1418" w:type="dxa"/>
            <w:gridSpan w:val="2"/>
          </w:tcPr>
          <w:p w14:paraId="08EC2375" w14:textId="77777777" w:rsidR="00046BFA" w:rsidRPr="00046BFA" w:rsidRDefault="00046BFA" w:rsidP="00046BFA">
            <w:pPr>
              <w:tabs>
                <w:tab w:val="left" w:pos="4205"/>
              </w:tabs>
              <w:spacing w:line="340" w:lineRule="exact"/>
              <w:jc w:val="center"/>
              <w:rPr>
                <w:rFonts w:ascii="Times New Roman" w:eastAsia="標楷體" w:hAnsi="Times New Roman" w:cs="Times New Roman"/>
                <w:sz w:val="28"/>
                <w:szCs w:val="28"/>
              </w:rPr>
            </w:pPr>
          </w:p>
        </w:tc>
      </w:tr>
      <w:tr w:rsidR="00046BFA" w:rsidRPr="00560FD1" w14:paraId="47D554B0" w14:textId="77777777" w:rsidTr="00046BFA">
        <w:tblPrEx>
          <w:jc w:val="left"/>
        </w:tblPrEx>
        <w:trPr>
          <w:trHeight w:val="720"/>
        </w:trPr>
        <w:tc>
          <w:tcPr>
            <w:tcW w:w="2263" w:type="dxa"/>
            <w:vMerge/>
          </w:tcPr>
          <w:p w14:paraId="67E63371" w14:textId="77777777" w:rsidR="00046BFA" w:rsidRPr="00046BFA" w:rsidRDefault="00046BFA" w:rsidP="00560FD1">
            <w:pPr>
              <w:tabs>
                <w:tab w:val="left" w:pos="4205"/>
              </w:tabs>
              <w:jc w:val="center"/>
              <w:rPr>
                <w:rFonts w:ascii="Times New Roman" w:eastAsia="標楷體" w:hAnsi="Times New Roman" w:cs="Times New Roman"/>
                <w:sz w:val="28"/>
                <w:szCs w:val="28"/>
              </w:rPr>
            </w:pPr>
          </w:p>
        </w:tc>
        <w:tc>
          <w:tcPr>
            <w:tcW w:w="2268" w:type="dxa"/>
            <w:gridSpan w:val="2"/>
          </w:tcPr>
          <w:p w14:paraId="05507762" w14:textId="77777777"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物理性</w:t>
            </w:r>
          </w:p>
          <w:p w14:paraId="7B008B58" w14:textId="3926E76C" w:rsidR="00046BFA" w:rsidRPr="00046BFA" w:rsidRDefault="00046BFA" w:rsidP="00046BFA">
            <w:pPr>
              <w:tabs>
                <w:tab w:val="left" w:pos="4205"/>
              </w:tabs>
              <w:spacing w:line="340" w:lineRule="exact"/>
              <w:rPr>
                <w:rFonts w:ascii="Times New Roman" w:eastAsia="標楷體" w:hAnsi="Times New Roman" w:cs="Times New Roman"/>
                <w:sz w:val="28"/>
                <w:szCs w:val="28"/>
              </w:rPr>
            </w:pPr>
            <w:r w:rsidRPr="00046BFA">
              <w:rPr>
                <w:rFonts w:ascii="Times New Roman" w:eastAsia="標楷體" w:hAnsi="Times New Roman" w:cs="Times New Roman"/>
                <w:sz w:val="28"/>
                <w:szCs w:val="28"/>
              </w:rPr>
              <w:t>無</w:t>
            </w:r>
            <w:r w:rsidR="00250C25">
              <w:rPr>
                <w:rFonts w:ascii="Times New Roman" w:eastAsia="標楷體" w:hAnsi="Times New Roman" w:cs="Times New Roman" w:hint="eastAsia"/>
                <w:sz w:val="28"/>
                <w:szCs w:val="28"/>
              </w:rPr>
              <w:t>相關危害</w:t>
            </w:r>
          </w:p>
        </w:tc>
        <w:tc>
          <w:tcPr>
            <w:tcW w:w="567" w:type="dxa"/>
          </w:tcPr>
          <w:p w14:paraId="5EEE9744" w14:textId="77777777" w:rsidR="00046BFA" w:rsidRPr="00046BFA" w:rsidRDefault="00046BFA" w:rsidP="00560FD1">
            <w:pPr>
              <w:tabs>
                <w:tab w:val="left" w:pos="4205"/>
              </w:tabs>
              <w:jc w:val="center"/>
              <w:rPr>
                <w:rFonts w:ascii="Times New Roman" w:eastAsia="標楷體" w:hAnsi="Times New Roman" w:cs="Times New Roman"/>
                <w:sz w:val="28"/>
                <w:szCs w:val="28"/>
              </w:rPr>
            </w:pPr>
          </w:p>
        </w:tc>
        <w:tc>
          <w:tcPr>
            <w:tcW w:w="567" w:type="dxa"/>
          </w:tcPr>
          <w:p w14:paraId="022E05EA" w14:textId="77777777" w:rsidR="00046BFA" w:rsidRPr="00046BFA" w:rsidRDefault="00046BFA" w:rsidP="00560FD1">
            <w:pPr>
              <w:tabs>
                <w:tab w:val="left" w:pos="4205"/>
              </w:tabs>
              <w:jc w:val="center"/>
              <w:rPr>
                <w:rFonts w:ascii="Times New Roman" w:eastAsia="標楷體" w:hAnsi="Times New Roman" w:cs="Times New Roman"/>
                <w:sz w:val="28"/>
                <w:szCs w:val="28"/>
              </w:rPr>
            </w:pPr>
          </w:p>
        </w:tc>
        <w:tc>
          <w:tcPr>
            <w:tcW w:w="993" w:type="dxa"/>
          </w:tcPr>
          <w:p w14:paraId="3AA59F4D" w14:textId="77777777" w:rsidR="00046BFA" w:rsidRPr="00046BFA" w:rsidRDefault="00046BFA" w:rsidP="00560FD1">
            <w:pPr>
              <w:tabs>
                <w:tab w:val="left" w:pos="4205"/>
              </w:tabs>
              <w:jc w:val="center"/>
              <w:rPr>
                <w:rFonts w:ascii="Times New Roman" w:eastAsia="標楷體" w:hAnsi="Times New Roman" w:cs="Times New Roman"/>
                <w:sz w:val="28"/>
                <w:szCs w:val="28"/>
              </w:rPr>
            </w:pPr>
          </w:p>
        </w:tc>
        <w:tc>
          <w:tcPr>
            <w:tcW w:w="567" w:type="dxa"/>
            <w:gridSpan w:val="2"/>
          </w:tcPr>
          <w:p w14:paraId="7EDD16C7" w14:textId="280F1D76" w:rsidR="00046BFA" w:rsidRPr="00046BFA" w:rsidRDefault="00046BFA" w:rsidP="00560FD1">
            <w:pPr>
              <w:tabs>
                <w:tab w:val="left" w:pos="4205"/>
              </w:tabs>
              <w:jc w:val="center"/>
              <w:rPr>
                <w:rFonts w:ascii="Times New Roman" w:eastAsia="標楷體" w:hAnsi="Times New Roman" w:cs="Times New Roman"/>
                <w:sz w:val="28"/>
                <w:szCs w:val="28"/>
                <w:lang w:eastAsia="zh-CN"/>
              </w:rPr>
            </w:pPr>
          </w:p>
        </w:tc>
        <w:tc>
          <w:tcPr>
            <w:tcW w:w="1984" w:type="dxa"/>
          </w:tcPr>
          <w:p w14:paraId="02BFBDEB" w14:textId="77777777" w:rsidR="00046BFA" w:rsidRPr="00046BFA" w:rsidRDefault="00046BFA" w:rsidP="00560FD1">
            <w:pPr>
              <w:tabs>
                <w:tab w:val="left" w:pos="4205"/>
              </w:tabs>
              <w:jc w:val="both"/>
              <w:rPr>
                <w:rFonts w:ascii="Times New Roman" w:eastAsia="標楷體" w:hAnsi="Times New Roman" w:cs="Times New Roman"/>
                <w:sz w:val="28"/>
                <w:szCs w:val="28"/>
              </w:rPr>
            </w:pPr>
          </w:p>
        </w:tc>
        <w:tc>
          <w:tcPr>
            <w:tcW w:w="3969" w:type="dxa"/>
            <w:gridSpan w:val="4"/>
          </w:tcPr>
          <w:p w14:paraId="10E589F6" w14:textId="77777777" w:rsidR="00046BFA" w:rsidRPr="00046BFA" w:rsidRDefault="00046BFA" w:rsidP="00560FD1">
            <w:pPr>
              <w:tabs>
                <w:tab w:val="left" w:pos="4205"/>
              </w:tabs>
              <w:jc w:val="both"/>
              <w:rPr>
                <w:rFonts w:ascii="Times New Roman" w:eastAsia="標楷體" w:hAnsi="Times New Roman" w:cs="Times New Roman"/>
                <w:sz w:val="28"/>
                <w:szCs w:val="28"/>
              </w:rPr>
            </w:pPr>
          </w:p>
        </w:tc>
        <w:tc>
          <w:tcPr>
            <w:tcW w:w="1418" w:type="dxa"/>
            <w:gridSpan w:val="2"/>
          </w:tcPr>
          <w:p w14:paraId="50EA4E94" w14:textId="77777777" w:rsidR="00046BFA" w:rsidRPr="00046BFA" w:rsidRDefault="00046BFA" w:rsidP="00560FD1">
            <w:pPr>
              <w:tabs>
                <w:tab w:val="left" w:pos="4205"/>
              </w:tabs>
              <w:jc w:val="center"/>
              <w:rPr>
                <w:rFonts w:ascii="Times New Roman" w:eastAsia="標楷體" w:hAnsi="Times New Roman" w:cs="Times New Roman"/>
                <w:sz w:val="28"/>
                <w:szCs w:val="28"/>
              </w:rPr>
            </w:pPr>
          </w:p>
        </w:tc>
      </w:tr>
    </w:tbl>
    <w:p w14:paraId="21465E08" w14:textId="77777777" w:rsidR="0009638E" w:rsidRDefault="0009638E" w:rsidP="00046BFA">
      <w:pPr>
        <w:spacing w:line="340" w:lineRule="exact"/>
        <w:ind w:rightChars="135" w:right="324"/>
        <w:rPr>
          <w:rFonts w:ascii="Times New Roman" w:eastAsia="標楷體" w:hAnsi="Times New Roman" w:cs="Times New Roman"/>
          <w:sz w:val="28"/>
          <w:szCs w:val="28"/>
        </w:rPr>
      </w:pPr>
    </w:p>
    <w:p w14:paraId="3544ABDC"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0746C3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BB15BA1"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594A1F4B"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E944A07"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168C590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1A01576" w14:textId="77777777" w:rsidR="00250C25" w:rsidRDefault="00250C25" w:rsidP="00046BFA">
      <w:pPr>
        <w:spacing w:line="340" w:lineRule="exact"/>
        <w:ind w:rightChars="135" w:right="324"/>
        <w:rPr>
          <w:rFonts w:ascii="Times New Roman" w:eastAsia="標楷體" w:hAnsi="Times New Roman" w:cs="Times New Roman"/>
          <w:sz w:val="28"/>
          <w:szCs w:val="28"/>
        </w:rPr>
        <w:sectPr w:rsidR="00250C25" w:rsidSect="0009638E">
          <w:pgSz w:w="16838" w:h="11906" w:orient="landscape"/>
          <w:pgMar w:top="340" w:right="340" w:bottom="340" w:left="340" w:header="851" w:footer="992" w:gutter="0"/>
          <w:cols w:space="425"/>
          <w:docGrid w:type="lines" w:linePitch="360"/>
        </w:sectPr>
      </w:pPr>
    </w:p>
    <w:p w14:paraId="433C9125" w14:textId="02D240E2" w:rsidR="00250C25" w:rsidRDefault="00250C25" w:rsidP="00046BFA">
      <w:pPr>
        <w:spacing w:line="340" w:lineRule="exact"/>
        <w:ind w:rightChars="135" w:right="324"/>
        <w:rPr>
          <w:rFonts w:ascii="Times New Roman" w:eastAsia="標楷體" w:hAnsi="Times New Roman" w:cs="Times New Roman"/>
          <w:sz w:val="28"/>
          <w:szCs w:val="28"/>
        </w:rPr>
      </w:pPr>
    </w:p>
    <w:tbl>
      <w:tblPr>
        <w:tblStyle w:val="af"/>
        <w:tblW w:w="11263" w:type="dxa"/>
        <w:jc w:val="center"/>
        <w:tblLayout w:type="fixed"/>
        <w:tblLook w:val="04A0" w:firstRow="1" w:lastRow="0" w:firstColumn="1" w:lastColumn="0" w:noHBand="0" w:noVBand="1"/>
      </w:tblPr>
      <w:tblGrid>
        <w:gridCol w:w="1902"/>
        <w:gridCol w:w="1869"/>
        <w:gridCol w:w="3774"/>
        <w:gridCol w:w="918"/>
        <w:gridCol w:w="964"/>
        <w:gridCol w:w="918"/>
        <w:gridCol w:w="918"/>
        <w:tblGridChange w:id="8">
          <w:tblGrid>
            <w:gridCol w:w="1902"/>
            <w:gridCol w:w="1869"/>
            <w:gridCol w:w="3774"/>
            <w:gridCol w:w="918"/>
            <w:gridCol w:w="964"/>
            <w:gridCol w:w="918"/>
            <w:gridCol w:w="918"/>
          </w:tblGrid>
        </w:tblGridChange>
      </w:tblGrid>
      <w:tr w:rsidR="00250C25" w:rsidRPr="00560FD1" w14:paraId="2B244AC5" w14:textId="77777777" w:rsidTr="00250C25">
        <w:trPr>
          <w:trHeight w:val="720"/>
          <w:jc w:val="center"/>
        </w:trPr>
        <w:tc>
          <w:tcPr>
            <w:tcW w:w="1902" w:type="dxa"/>
            <w:vAlign w:val="center"/>
          </w:tcPr>
          <w:p w14:paraId="6B1F87C6"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制定日期</w:t>
            </w:r>
          </w:p>
        </w:tc>
        <w:tc>
          <w:tcPr>
            <w:tcW w:w="1869" w:type="dxa"/>
            <w:vAlign w:val="center"/>
          </w:tcPr>
          <w:p w14:paraId="33A8B18D" w14:textId="2B6A050A"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113.10.12</w:t>
            </w:r>
          </w:p>
        </w:tc>
        <w:tc>
          <w:tcPr>
            <w:tcW w:w="3774" w:type="dxa"/>
            <w:vAlign w:val="center"/>
          </w:tcPr>
          <w:p w14:paraId="69B03EC5"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短期葉菜截切</w:t>
            </w:r>
            <w:r w:rsidRPr="00560FD1">
              <w:rPr>
                <w:rFonts w:ascii="Times New Roman" w:eastAsia="標楷體" w:hAnsi="Times New Roman" w:cs="Times New Roman"/>
              </w:rPr>
              <w:t>HACCP</w:t>
            </w:r>
            <w:r w:rsidRPr="00560FD1">
              <w:rPr>
                <w:rFonts w:ascii="Times New Roman" w:eastAsia="標楷體" w:hAnsi="Times New Roman" w:cs="Times New Roman" w:hint="eastAsia"/>
              </w:rPr>
              <w:t>計畫書</w:t>
            </w:r>
          </w:p>
        </w:tc>
        <w:tc>
          <w:tcPr>
            <w:tcW w:w="1882" w:type="dxa"/>
            <w:gridSpan w:val="2"/>
            <w:vAlign w:val="center"/>
          </w:tcPr>
          <w:p w14:paraId="2964EF86"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文件編號</w:t>
            </w:r>
          </w:p>
        </w:tc>
        <w:tc>
          <w:tcPr>
            <w:tcW w:w="1836" w:type="dxa"/>
            <w:gridSpan w:val="2"/>
            <w:vAlign w:val="center"/>
          </w:tcPr>
          <w:p w14:paraId="2045A6FF" w14:textId="576799B0" w:rsidR="00250C25" w:rsidRPr="00560FD1" w:rsidRDefault="00B075DD" w:rsidP="00560FD1">
            <w:pPr>
              <w:tabs>
                <w:tab w:val="left" w:pos="4205"/>
              </w:tabs>
              <w:jc w:val="center"/>
              <w:rPr>
                <w:rFonts w:ascii="Times New Roman" w:eastAsia="標楷體" w:hAnsi="Times New Roman" w:cs="Times New Roman"/>
              </w:rPr>
            </w:pPr>
            <w:r>
              <w:rPr>
                <w:rFonts w:ascii="Times New Roman" w:eastAsia="標楷體" w:hAnsi="Times New Roman" w:cs="Times New Roman" w:hint="eastAsia"/>
                <w:bCs/>
                <w:sz w:val="28"/>
              </w:rPr>
              <w:t>H.1</w:t>
            </w:r>
          </w:p>
        </w:tc>
      </w:tr>
      <w:tr w:rsidR="00250C25" w:rsidRPr="00560FD1" w14:paraId="14E7D537" w14:textId="77777777" w:rsidTr="00250C25">
        <w:trPr>
          <w:trHeight w:val="720"/>
          <w:jc w:val="center"/>
        </w:trPr>
        <w:tc>
          <w:tcPr>
            <w:tcW w:w="1902" w:type="dxa"/>
            <w:vAlign w:val="center"/>
          </w:tcPr>
          <w:p w14:paraId="2A554202"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制定單位</w:t>
            </w:r>
          </w:p>
        </w:tc>
        <w:tc>
          <w:tcPr>
            <w:tcW w:w="1869" w:type="dxa"/>
            <w:vAlign w:val="center"/>
          </w:tcPr>
          <w:p w14:paraId="23D2036C"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HACCP</w:t>
            </w:r>
          </w:p>
          <w:p w14:paraId="4AD9FEA8"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管制小組</w:t>
            </w:r>
          </w:p>
        </w:tc>
        <w:tc>
          <w:tcPr>
            <w:tcW w:w="3774" w:type="dxa"/>
            <w:vAlign w:val="center"/>
          </w:tcPr>
          <w:p w14:paraId="280B4441" w14:textId="765E3A80"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重要管制點的判定樹</w:t>
            </w:r>
          </w:p>
        </w:tc>
        <w:tc>
          <w:tcPr>
            <w:tcW w:w="918" w:type="dxa"/>
            <w:vAlign w:val="center"/>
          </w:tcPr>
          <w:p w14:paraId="5346478E"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版次</w:t>
            </w:r>
          </w:p>
        </w:tc>
        <w:tc>
          <w:tcPr>
            <w:tcW w:w="964" w:type="dxa"/>
            <w:vAlign w:val="center"/>
          </w:tcPr>
          <w:p w14:paraId="4A33F98A" w14:textId="3158FEF7"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2.0</w:t>
            </w:r>
          </w:p>
        </w:tc>
        <w:tc>
          <w:tcPr>
            <w:tcW w:w="918" w:type="dxa"/>
            <w:vAlign w:val="center"/>
          </w:tcPr>
          <w:p w14:paraId="46F8ECA3"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頁次</w:t>
            </w:r>
          </w:p>
        </w:tc>
        <w:tc>
          <w:tcPr>
            <w:tcW w:w="918" w:type="dxa"/>
            <w:vAlign w:val="center"/>
          </w:tcPr>
          <w:p w14:paraId="569B0A52" w14:textId="2933D686"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w:t>
            </w:r>
          </w:p>
        </w:tc>
      </w:tr>
    </w:tbl>
    <w:p w14:paraId="14789320" w14:textId="3DB19043" w:rsidR="00250C25" w:rsidRDefault="00250C25" w:rsidP="00046BFA">
      <w:pPr>
        <w:spacing w:line="340" w:lineRule="exact"/>
        <w:ind w:rightChars="135" w:right="324"/>
        <w:rPr>
          <w:rFonts w:ascii="Times New Roman" w:eastAsia="標楷體" w:hAnsi="Times New Roman" w:cs="Times New Roman"/>
          <w:sz w:val="28"/>
          <w:szCs w:val="28"/>
        </w:rPr>
      </w:pPr>
    </w:p>
    <w:p w14:paraId="501EA698" w14:textId="1F7CB317" w:rsidR="00250C25" w:rsidRDefault="00250C25" w:rsidP="00046BFA">
      <w:pPr>
        <w:spacing w:line="340" w:lineRule="exact"/>
        <w:ind w:rightChars="135" w:right="324"/>
        <w:rPr>
          <w:rFonts w:ascii="Times New Roman" w:eastAsia="標楷體" w:hAnsi="Times New Roman" w:cs="Times New Roman"/>
          <w:sz w:val="28"/>
          <w:szCs w:val="28"/>
        </w:rPr>
      </w:pPr>
      <w:r w:rsidRPr="00250C25">
        <w:rPr>
          <w:rFonts w:ascii="Times New Roman" w:eastAsia="標楷體" w:hAnsi="Times New Roman" w:cs="Times New Roman"/>
          <w:sz w:val="28"/>
          <w:szCs w:val="28"/>
        </w:rPr>
        <w:drawing>
          <wp:anchor distT="0" distB="0" distL="114300" distR="114300" simplePos="0" relativeHeight="251673600" behindDoc="0" locked="0" layoutInCell="1" allowOverlap="1" wp14:anchorId="3A7DC92D" wp14:editId="0477C810">
            <wp:simplePos x="0" y="0"/>
            <wp:positionH relativeFrom="column">
              <wp:posOffset>325657</wp:posOffset>
            </wp:positionH>
            <wp:positionV relativeFrom="paragraph">
              <wp:posOffset>149078</wp:posOffset>
            </wp:positionV>
            <wp:extent cx="5685155" cy="5661660"/>
            <wp:effectExtent l="0" t="0" r="0" b="0"/>
            <wp:wrapNone/>
            <wp:docPr id="184284627" name="圖片 1" descr="一張含有 文字, 螢幕擷取畫面, 字型, 圖表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4627" name="圖片 1" descr="一張含有 文字, 螢幕擷取畫面, 字型, 圖表 的圖片"/>
                    <pic:cNvPicPr/>
                  </pic:nvPicPr>
                  <pic:blipFill>
                    <a:blip r:embed="rId15">
                      <a:extLst>
                        <a:ext uri="{28A0092B-C50C-407E-A947-70E740481C1C}">
                          <a14:useLocalDpi xmlns:a14="http://schemas.microsoft.com/office/drawing/2010/main" val="0"/>
                        </a:ext>
                      </a:extLst>
                    </a:blip>
                    <a:stretch>
                      <a:fillRect/>
                    </a:stretch>
                  </pic:blipFill>
                  <pic:spPr>
                    <a:xfrm>
                      <a:off x="0" y="0"/>
                      <a:ext cx="5685155" cy="5661660"/>
                    </a:xfrm>
                    <a:prstGeom prst="rect">
                      <a:avLst/>
                    </a:prstGeom>
                  </pic:spPr>
                </pic:pic>
              </a:graphicData>
            </a:graphic>
            <wp14:sizeRelH relativeFrom="margin">
              <wp14:pctWidth>0</wp14:pctWidth>
            </wp14:sizeRelH>
            <wp14:sizeRelV relativeFrom="margin">
              <wp14:pctHeight>0</wp14:pctHeight>
            </wp14:sizeRelV>
          </wp:anchor>
        </w:drawing>
      </w:r>
    </w:p>
    <w:p w14:paraId="2733B9B4" w14:textId="07A88995" w:rsidR="00250C25" w:rsidRDefault="00250C25" w:rsidP="00046BFA">
      <w:pPr>
        <w:spacing w:line="340" w:lineRule="exact"/>
        <w:ind w:rightChars="135" w:right="324"/>
        <w:rPr>
          <w:rFonts w:ascii="Times New Roman" w:eastAsia="標楷體" w:hAnsi="Times New Roman" w:cs="Times New Roman"/>
          <w:sz w:val="28"/>
          <w:szCs w:val="28"/>
        </w:rPr>
      </w:pPr>
    </w:p>
    <w:p w14:paraId="5EA66166" w14:textId="3B67FDB4" w:rsidR="00250C25" w:rsidRDefault="00250C25" w:rsidP="00046BFA">
      <w:pPr>
        <w:spacing w:line="340" w:lineRule="exact"/>
        <w:ind w:rightChars="135" w:right="324"/>
        <w:rPr>
          <w:rFonts w:ascii="Times New Roman" w:eastAsia="標楷體" w:hAnsi="Times New Roman" w:cs="Times New Roman"/>
          <w:sz w:val="28"/>
          <w:szCs w:val="28"/>
        </w:rPr>
      </w:pPr>
    </w:p>
    <w:p w14:paraId="29B50335" w14:textId="4CF00953" w:rsidR="00250C25" w:rsidRDefault="00250C25" w:rsidP="00046BFA">
      <w:pPr>
        <w:spacing w:line="340" w:lineRule="exact"/>
        <w:ind w:rightChars="135" w:right="324"/>
        <w:rPr>
          <w:rFonts w:ascii="Times New Roman" w:eastAsia="標楷體" w:hAnsi="Times New Roman" w:cs="Times New Roman"/>
          <w:sz w:val="28"/>
          <w:szCs w:val="28"/>
        </w:rPr>
      </w:pPr>
    </w:p>
    <w:p w14:paraId="2771AADC" w14:textId="2189B012" w:rsidR="00250C25" w:rsidRDefault="00250C25" w:rsidP="00046BFA">
      <w:pPr>
        <w:spacing w:line="340" w:lineRule="exact"/>
        <w:ind w:rightChars="135" w:right="324"/>
        <w:rPr>
          <w:rFonts w:ascii="Times New Roman" w:eastAsia="標楷體" w:hAnsi="Times New Roman" w:cs="Times New Roman"/>
          <w:sz w:val="28"/>
          <w:szCs w:val="28"/>
        </w:rPr>
      </w:pPr>
    </w:p>
    <w:p w14:paraId="2F326F8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38C6A31"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F081549"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C82E3ED"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928812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EB5B474"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0C04EE2"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5A20A82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032E673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AFC4B3B"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11C5178"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A9C202C"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00EB119"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05ADA913"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00AAC7C9"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82EEA91"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2277771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6B32542"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92CCC55"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1FDB30D4"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DEFC9C9"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8C283EC"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E7415CD"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9E7EE1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4143820"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597CAD03"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91AF672"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3CA15AA6"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2E90913"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3BD198A"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4D5F16B"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2CE8617B"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46FAE87F" w14:textId="22B622A3" w:rsidR="00250C25" w:rsidRDefault="00250C25" w:rsidP="00046BFA">
      <w:pPr>
        <w:spacing w:line="340" w:lineRule="exact"/>
        <w:ind w:rightChars="135" w:right="324"/>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p>
    <w:p w14:paraId="106A8AE2"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649DB7A3" w14:textId="77777777" w:rsidR="00250C25" w:rsidRDefault="00250C25" w:rsidP="00046BFA">
      <w:pPr>
        <w:spacing w:line="340" w:lineRule="exact"/>
        <w:ind w:rightChars="135" w:right="324"/>
        <w:rPr>
          <w:rFonts w:ascii="Times New Roman" w:eastAsia="標楷體" w:hAnsi="Times New Roman" w:cs="Times New Roman"/>
          <w:sz w:val="28"/>
          <w:szCs w:val="28"/>
        </w:rPr>
      </w:pPr>
    </w:p>
    <w:p w14:paraId="7AA8B285" w14:textId="77777777" w:rsidR="00250C25" w:rsidRDefault="00250C25" w:rsidP="00046BFA">
      <w:pPr>
        <w:spacing w:line="340" w:lineRule="exact"/>
        <w:ind w:rightChars="135" w:right="324"/>
        <w:rPr>
          <w:rFonts w:ascii="Times New Roman" w:eastAsia="標楷體" w:hAnsi="Times New Roman" w:cs="Times New Roman"/>
          <w:sz w:val="28"/>
          <w:szCs w:val="28"/>
        </w:rPr>
      </w:pPr>
    </w:p>
    <w:tbl>
      <w:tblPr>
        <w:tblStyle w:val="af"/>
        <w:tblW w:w="0" w:type="auto"/>
        <w:jc w:val="center"/>
        <w:tblLayout w:type="fixed"/>
        <w:tblLook w:val="04A0" w:firstRow="1" w:lastRow="0" w:firstColumn="1" w:lastColumn="0" w:noHBand="0" w:noVBand="1"/>
      </w:tblPr>
      <w:tblGrid>
        <w:gridCol w:w="1902"/>
        <w:gridCol w:w="1869"/>
        <w:gridCol w:w="3774"/>
        <w:gridCol w:w="918"/>
        <w:gridCol w:w="964"/>
        <w:gridCol w:w="918"/>
        <w:gridCol w:w="918"/>
        <w:tblGridChange w:id="9">
          <w:tblGrid>
            <w:gridCol w:w="1902"/>
            <w:gridCol w:w="1869"/>
            <w:gridCol w:w="3774"/>
            <w:gridCol w:w="918"/>
            <w:gridCol w:w="964"/>
            <w:gridCol w:w="918"/>
            <w:gridCol w:w="918"/>
          </w:tblGrid>
        </w:tblGridChange>
      </w:tblGrid>
      <w:tr w:rsidR="00250C25" w:rsidRPr="00560FD1" w14:paraId="0E3F5219" w14:textId="77777777" w:rsidTr="00560FD1">
        <w:trPr>
          <w:trHeight w:val="720"/>
          <w:jc w:val="center"/>
        </w:trPr>
        <w:tc>
          <w:tcPr>
            <w:tcW w:w="1902" w:type="dxa"/>
            <w:vAlign w:val="center"/>
          </w:tcPr>
          <w:p w14:paraId="6BE7E02B"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制定日期</w:t>
            </w:r>
          </w:p>
        </w:tc>
        <w:tc>
          <w:tcPr>
            <w:tcW w:w="1869" w:type="dxa"/>
            <w:vAlign w:val="center"/>
          </w:tcPr>
          <w:p w14:paraId="398FCBA4" w14:textId="76EC686D"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113.10.12</w:t>
            </w:r>
          </w:p>
        </w:tc>
        <w:tc>
          <w:tcPr>
            <w:tcW w:w="3774" w:type="dxa"/>
            <w:vAlign w:val="center"/>
          </w:tcPr>
          <w:p w14:paraId="5C842C91"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短期葉菜截切</w:t>
            </w:r>
            <w:r w:rsidRPr="00560FD1">
              <w:rPr>
                <w:rFonts w:ascii="Times New Roman" w:eastAsia="標楷體" w:hAnsi="Times New Roman" w:cs="Times New Roman"/>
              </w:rPr>
              <w:t>HACCP</w:t>
            </w:r>
            <w:r w:rsidRPr="00560FD1">
              <w:rPr>
                <w:rFonts w:ascii="Times New Roman" w:eastAsia="標楷體" w:hAnsi="Times New Roman" w:cs="Times New Roman" w:hint="eastAsia"/>
              </w:rPr>
              <w:t>計畫書</w:t>
            </w:r>
          </w:p>
        </w:tc>
        <w:tc>
          <w:tcPr>
            <w:tcW w:w="1882" w:type="dxa"/>
            <w:gridSpan w:val="2"/>
            <w:vAlign w:val="center"/>
          </w:tcPr>
          <w:p w14:paraId="55AE9649"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文件編號</w:t>
            </w:r>
          </w:p>
        </w:tc>
        <w:tc>
          <w:tcPr>
            <w:tcW w:w="1836" w:type="dxa"/>
            <w:gridSpan w:val="2"/>
            <w:vAlign w:val="center"/>
          </w:tcPr>
          <w:p w14:paraId="25C83FAB" w14:textId="233306E7" w:rsidR="00250C25" w:rsidRPr="00560FD1" w:rsidRDefault="00B075DD" w:rsidP="00560FD1">
            <w:pPr>
              <w:tabs>
                <w:tab w:val="left" w:pos="4205"/>
              </w:tabs>
              <w:jc w:val="center"/>
              <w:rPr>
                <w:rFonts w:ascii="Times New Roman" w:eastAsia="標楷體" w:hAnsi="Times New Roman" w:cs="Times New Roman"/>
              </w:rPr>
            </w:pPr>
            <w:r>
              <w:rPr>
                <w:rFonts w:ascii="Times New Roman" w:eastAsia="標楷體" w:hAnsi="Times New Roman" w:cs="Times New Roman" w:hint="eastAsia"/>
                <w:bCs/>
                <w:sz w:val="28"/>
              </w:rPr>
              <w:t>H.1</w:t>
            </w:r>
          </w:p>
        </w:tc>
      </w:tr>
      <w:tr w:rsidR="00250C25" w:rsidRPr="00560FD1" w14:paraId="65F4AF50" w14:textId="77777777" w:rsidTr="00560FD1">
        <w:trPr>
          <w:trHeight w:val="720"/>
          <w:jc w:val="center"/>
        </w:trPr>
        <w:tc>
          <w:tcPr>
            <w:tcW w:w="1902" w:type="dxa"/>
            <w:vAlign w:val="center"/>
          </w:tcPr>
          <w:p w14:paraId="2E3D4DCB"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制定單位</w:t>
            </w:r>
          </w:p>
        </w:tc>
        <w:tc>
          <w:tcPr>
            <w:tcW w:w="1869" w:type="dxa"/>
            <w:vAlign w:val="center"/>
          </w:tcPr>
          <w:p w14:paraId="6692CF00" w14:textId="10A5C8BB" w:rsidR="00250C25" w:rsidRPr="00560FD1" w:rsidRDefault="00250C25" w:rsidP="00B075DD">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HACCP</w:t>
            </w:r>
            <w:r w:rsidRPr="00560FD1">
              <w:rPr>
                <w:rFonts w:ascii="Times New Roman" w:eastAsia="標楷體" w:hAnsi="Times New Roman" w:cs="Times New Roman" w:hint="eastAsia"/>
              </w:rPr>
              <w:t>小組</w:t>
            </w:r>
          </w:p>
        </w:tc>
        <w:tc>
          <w:tcPr>
            <w:tcW w:w="3774" w:type="dxa"/>
            <w:vAlign w:val="center"/>
          </w:tcPr>
          <w:p w14:paraId="291C3108"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重要管制點判定</w:t>
            </w:r>
          </w:p>
        </w:tc>
        <w:tc>
          <w:tcPr>
            <w:tcW w:w="918" w:type="dxa"/>
            <w:vAlign w:val="center"/>
          </w:tcPr>
          <w:p w14:paraId="3991D2C7"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版次</w:t>
            </w:r>
          </w:p>
        </w:tc>
        <w:tc>
          <w:tcPr>
            <w:tcW w:w="964" w:type="dxa"/>
            <w:vAlign w:val="center"/>
          </w:tcPr>
          <w:p w14:paraId="2A4FF216" w14:textId="4F143AB5" w:rsidR="00250C25" w:rsidRPr="00560FD1" w:rsidRDefault="00B075DD" w:rsidP="00560FD1">
            <w:pPr>
              <w:tabs>
                <w:tab w:val="left" w:pos="4205"/>
              </w:tabs>
              <w:jc w:val="center"/>
              <w:rPr>
                <w:rFonts w:ascii="Times New Roman" w:eastAsia="標楷體" w:hAnsi="Times New Roman" w:cs="Times New Roman"/>
              </w:rPr>
            </w:pPr>
            <w:r>
              <w:rPr>
                <w:rFonts w:ascii="Times New Roman" w:eastAsia="標楷體" w:hAnsi="Times New Roman" w:cs="Times New Roman" w:hint="eastAsia"/>
              </w:rPr>
              <w:t>2</w:t>
            </w:r>
            <w:r w:rsidR="00250C25" w:rsidRPr="00560FD1">
              <w:rPr>
                <w:rFonts w:ascii="Times New Roman" w:eastAsia="標楷體" w:hAnsi="Times New Roman" w:cs="Times New Roman"/>
              </w:rPr>
              <w:t>.0</w:t>
            </w:r>
          </w:p>
        </w:tc>
        <w:tc>
          <w:tcPr>
            <w:tcW w:w="918" w:type="dxa"/>
            <w:vAlign w:val="center"/>
          </w:tcPr>
          <w:p w14:paraId="58070F01"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頁次</w:t>
            </w:r>
          </w:p>
        </w:tc>
        <w:tc>
          <w:tcPr>
            <w:tcW w:w="918" w:type="dxa"/>
            <w:vAlign w:val="center"/>
          </w:tcPr>
          <w:p w14:paraId="21D7917A" w14:textId="6916F4D4"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w:t>
            </w:r>
          </w:p>
        </w:tc>
      </w:tr>
    </w:tbl>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45"/>
        <w:gridCol w:w="3402"/>
        <w:gridCol w:w="935"/>
        <w:gridCol w:w="935"/>
        <w:gridCol w:w="936"/>
        <w:gridCol w:w="935"/>
        <w:gridCol w:w="936"/>
        <w:tblGridChange w:id="10">
          <w:tblGrid>
            <w:gridCol w:w="1545"/>
            <w:gridCol w:w="3402"/>
            <w:gridCol w:w="935"/>
            <w:gridCol w:w="935"/>
            <w:gridCol w:w="936"/>
            <w:gridCol w:w="935"/>
            <w:gridCol w:w="936"/>
          </w:tblGrid>
        </w:tblGridChange>
      </w:tblGrid>
      <w:tr w:rsidR="00250C25" w:rsidRPr="00052464" w14:paraId="6D8B5FBD" w14:textId="77777777" w:rsidTr="00560FD1">
        <w:trPr>
          <w:trHeight w:val="811"/>
        </w:trPr>
        <w:tc>
          <w:tcPr>
            <w:tcW w:w="1545" w:type="dxa"/>
            <w:tcBorders>
              <w:right w:val="single" w:sz="4" w:space="0" w:color="auto"/>
            </w:tcBorders>
            <w:vAlign w:val="center"/>
          </w:tcPr>
          <w:p w14:paraId="32FB2AD2"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加工步驟</w:t>
            </w:r>
          </w:p>
        </w:tc>
        <w:tc>
          <w:tcPr>
            <w:tcW w:w="3402" w:type="dxa"/>
            <w:tcBorders>
              <w:left w:val="single" w:sz="4" w:space="0" w:color="auto"/>
            </w:tcBorders>
            <w:vAlign w:val="center"/>
          </w:tcPr>
          <w:p w14:paraId="68A67CF9"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潛在之安全危害</w:t>
            </w:r>
          </w:p>
        </w:tc>
        <w:tc>
          <w:tcPr>
            <w:tcW w:w="935" w:type="dxa"/>
            <w:vAlign w:val="center"/>
          </w:tcPr>
          <w:p w14:paraId="56154F9F"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bCs/>
              </w:rPr>
              <w:t>Q1</w:t>
            </w:r>
          </w:p>
        </w:tc>
        <w:tc>
          <w:tcPr>
            <w:tcW w:w="935" w:type="dxa"/>
            <w:vAlign w:val="center"/>
          </w:tcPr>
          <w:p w14:paraId="0A9C6793"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bCs/>
              </w:rPr>
              <w:t>Q2</w:t>
            </w:r>
          </w:p>
        </w:tc>
        <w:tc>
          <w:tcPr>
            <w:tcW w:w="936" w:type="dxa"/>
            <w:vAlign w:val="center"/>
          </w:tcPr>
          <w:p w14:paraId="2D3E1997"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bCs/>
              </w:rPr>
              <w:t>Q3</w:t>
            </w:r>
          </w:p>
        </w:tc>
        <w:tc>
          <w:tcPr>
            <w:tcW w:w="935" w:type="dxa"/>
            <w:vAlign w:val="center"/>
          </w:tcPr>
          <w:p w14:paraId="42688F9F"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bCs/>
              </w:rPr>
              <w:t>Q4</w:t>
            </w:r>
          </w:p>
        </w:tc>
        <w:tc>
          <w:tcPr>
            <w:tcW w:w="936" w:type="dxa"/>
            <w:vAlign w:val="center"/>
          </w:tcPr>
          <w:p w14:paraId="405A9177" w14:textId="77777777" w:rsidR="00250C25" w:rsidRPr="00560FD1" w:rsidRDefault="00250C25" w:rsidP="00560FD1">
            <w:pPr>
              <w:jc w:val="center"/>
              <w:rPr>
                <w:rFonts w:ascii="Times New Roman" w:eastAsia="標楷體" w:hAnsi="Times New Roman" w:cs="Times New Roman"/>
                <w:bCs/>
              </w:rPr>
            </w:pPr>
            <w:r w:rsidRPr="00560FD1">
              <w:rPr>
                <w:rFonts w:ascii="Times New Roman" w:eastAsia="標楷體" w:hAnsi="Times New Roman" w:cs="Times New Roman"/>
                <w:bCs/>
              </w:rPr>
              <w:t>CCP</w:t>
            </w:r>
          </w:p>
        </w:tc>
      </w:tr>
      <w:tr w:rsidR="00250C25" w:rsidRPr="00052464" w14:paraId="163CC9B0" w14:textId="77777777" w:rsidTr="00250C25">
        <w:trPr>
          <w:trHeight w:val="737"/>
        </w:trPr>
        <w:tc>
          <w:tcPr>
            <w:tcW w:w="1545" w:type="dxa"/>
            <w:tcBorders>
              <w:right w:val="single" w:sz="4" w:space="0" w:color="auto"/>
            </w:tcBorders>
            <w:vAlign w:val="center"/>
          </w:tcPr>
          <w:p w14:paraId="16E4C9E0"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1-1</w:t>
            </w:r>
            <w:r w:rsidRPr="00560FD1">
              <w:rPr>
                <w:rFonts w:ascii="Times New Roman" w:eastAsia="標楷體" w:hAnsi="Times New Roman" w:cs="Times New Roman" w:hint="eastAsia"/>
              </w:rPr>
              <w:t>蔬菜驗收</w:t>
            </w:r>
          </w:p>
        </w:tc>
        <w:tc>
          <w:tcPr>
            <w:tcW w:w="3402" w:type="dxa"/>
            <w:tcBorders>
              <w:left w:val="single" w:sz="4" w:space="0" w:color="auto"/>
            </w:tcBorders>
            <w:vAlign w:val="center"/>
          </w:tcPr>
          <w:p w14:paraId="364851C2" w14:textId="2FE4322A" w:rsidR="00250C25" w:rsidRPr="00250C25" w:rsidRDefault="00250C25" w:rsidP="00250C25">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r>
              <w:rPr>
                <w:rFonts w:ascii="Times New Roman" w:eastAsia="標楷體" w:hAnsi="Times New Roman" w:cs="Times New Roman" w:hint="eastAsia"/>
              </w:rPr>
              <w:t>-</w:t>
            </w:r>
            <w:r w:rsidRPr="00560FD1">
              <w:rPr>
                <w:rFonts w:ascii="Times New Roman" w:eastAsia="標楷體" w:hAnsi="Times New Roman" w:cs="Times New Roman" w:hint="eastAsia"/>
              </w:rPr>
              <w:t>病原菌污染</w:t>
            </w:r>
          </w:p>
        </w:tc>
        <w:tc>
          <w:tcPr>
            <w:tcW w:w="935" w:type="dxa"/>
            <w:vAlign w:val="center"/>
          </w:tcPr>
          <w:p w14:paraId="0F755A5E"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2418884A"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5C3144F0" w14:textId="77777777" w:rsidR="00250C25" w:rsidRPr="00560FD1" w:rsidRDefault="00250C25" w:rsidP="00560FD1">
            <w:pPr>
              <w:spacing w:line="480" w:lineRule="atLeast"/>
              <w:jc w:val="center"/>
              <w:rPr>
                <w:rFonts w:ascii="Times New Roman" w:eastAsia="標楷體" w:hAnsi="Times New Roman" w:cs="Times New Roman"/>
                <w:bCs/>
              </w:rPr>
            </w:pPr>
          </w:p>
        </w:tc>
        <w:tc>
          <w:tcPr>
            <w:tcW w:w="935" w:type="dxa"/>
            <w:vAlign w:val="center"/>
          </w:tcPr>
          <w:p w14:paraId="692EA505"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3D7D97FE"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r>
      <w:tr w:rsidR="00250C25" w:rsidRPr="00052464" w14:paraId="6D3284D5" w14:textId="77777777" w:rsidTr="00250C25">
        <w:trPr>
          <w:trHeight w:val="737"/>
        </w:trPr>
        <w:tc>
          <w:tcPr>
            <w:tcW w:w="1545" w:type="dxa"/>
            <w:tcBorders>
              <w:right w:val="single" w:sz="4" w:space="0" w:color="auto"/>
            </w:tcBorders>
            <w:vAlign w:val="center"/>
          </w:tcPr>
          <w:p w14:paraId="35121352" w14:textId="77777777" w:rsidR="00250C25" w:rsidRPr="00560FD1"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1-1</w:t>
            </w:r>
            <w:r w:rsidRPr="00560FD1">
              <w:rPr>
                <w:rFonts w:ascii="Times New Roman" w:eastAsia="標楷體" w:hAnsi="Times New Roman" w:cs="Times New Roman" w:hint="eastAsia"/>
              </w:rPr>
              <w:t>蔬菜驗收</w:t>
            </w:r>
          </w:p>
        </w:tc>
        <w:tc>
          <w:tcPr>
            <w:tcW w:w="3402" w:type="dxa"/>
            <w:tcBorders>
              <w:left w:val="single" w:sz="4" w:space="0" w:color="auto"/>
            </w:tcBorders>
            <w:vAlign w:val="center"/>
          </w:tcPr>
          <w:p w14:paraId="33DD5363" w14:textId="77777777" w:rsidR="00250C25"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化學性</w:t>
            </w:r>
          </w:p>
          <w:p w14:paraId="5B71D989" w14:textId="399F6B1F"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農藥殘留</w:t>
            </w:r>
          </w:p>
        </w:tc>
        <w:tc>
          <w:tcPr>
            <w:tcW w:w="935" w:type="dxa"/>
            <w:vAlign w:val="center"/>
          </w:tcPr>
          <w:p w14:paraId="39B337E2"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2B73AE2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0FECA181" w14:textId="77777777" w:rsidR="00250C25" w:rsidRPr="00560FD1" w:rsidRDefault="00250C25" w:rsidP="00560FD1">
            <w:pPr>
              <w:spacing w:line="480" w:lineRule="atLeast"/>
              <w:jc w:val="center"/>
              <w:rPr>
                <w:rFonts w:ascii="Times New Roman" w:eastAsia="標楷體" w:hAnsi="Times New Roman" w:cs="Times New Roman"/>
                <w:bCs/>
              </w:rPr>
            </w:pPr>
          </w:p>
        </w:tc>
        <w:tc>
          <w:tcPr>
            <w:tcW w:w="935" w:type="dxa"/>
            <w:vAlign w:val="center"/>
          </w:tcPr>
          <w:p w14:paraId="03FC8019"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08CAF555"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r>
      <w:tr w:rsidR="00250C25" w:rsidRPr="00052464" w14:paraId="213292EF" w14:textId="77777777" w:rsidTr="00250C25">
        <w:trPr>
          <w:trHeight w:val="737"/>
        </w:trPr>
        <w:tc>
          <w:tcPr>
            <w:tcW w:w="1545" w:type="dxa"/>
            <w:tcBorders>
              <w:right w:val="single" w:sz="4" w:space="0" w:color="auto"/>
            </w:tcBorders>
            <w:vAlign w:val="center"/>
          </w:tcPr>
          <w:p w14:paraId="461EE01B" w14:textId="77777777" w:rsidR="00250C25" w:rsidRPr="00560FD1"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1-1</w:t>
            </w:r>
            <w:r w:rsidRPr="00560FD1">
              <w:rPr>
                <w:rFonts w:ascii="Times New Roman" w:eastAsia="標楷體" w:hAnsi="Times New Roman" w:cs="Times New Roman" w:hint="eastAsia"/>
              </w:rPr>
              <w:t>蔬菜驗收</w:t>
            </w:r>
          </w:p>
        </w:tc>
        <w:tc>
          <w:tcPr>
            <w:tcW w:w="3402" w:type="dxa"/>
            <w:tcBorders>
              <w:left w:val="single" w:sz="4" w:space="0" w:color="auto"/>
            </w:tcBorders>
            <w:vAlign w:val="center"/>
          </w:tcPr>
          <w:p w14:paraId="3AD1951D" w14:textId="77777777" w:rsidR="00250C25"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6C40BED6" w14:textId="1B2D7AED"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雜夾物</w:t>
            </w:r>
          </w:p>
        </w:tc>
        <w:tc>
          <w:tcPr>
            <w:tcW w:w="935" w:type="dxa"/>
            <w:vAlign w:val="center"/>
          </w:tcPr>
          <w:p w14:paraId="0AE606B7"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5" w:type="dxa"/>
            <w:vAlign w:val="center"/>
          </w:tcPr>
          <w:p w14:paraId="359C4E68"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4878C0E6" w14:textId="77777777" w:rsidR="00250C25" w:rsidRPr="00560FD1" w:rsidRDefault="00250C25" w:rsidP="00560FD1">
            <w:pPr>
              <w:spacing w:line="480" w:lineRule="atLeast"/>
              <w:jc w:val="center"/>
              <w:rPr>
                <w:rFonts w:ascii="Times New Roman" w:eastAsia="標楷體" w:hAnsi="Times New Roman" w:cs="Times New Roman"/>
                <w:bCs/>
              </w:rPr>
            </w:pPr>
          </w:p>
        </w:tc>
        <w:tc>
          <w:tcPr>
            <w:tcW w:w="935" w:type="dxa"/>
            <w:vAlign w:val="center"/>
          </w:tcPr>
          <w:p w14:paraId="5B8D1E94"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4FDB0A9A"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069B12D2" w14:textId="77777777" w:rsidTr="00250C25">
        <w:trPr>
          <w:trHeight w:val="737"/>
        </w:trPr>
        <w:tc>
          <w:tcPr>
            <w:tcW w:w="1545" w:type="dxa"/>
            <w:tcBorders>
              <w:right w:val="single" w:sz="4" w:space="0" w:color="auto"/>
            </w:tcBorders>
            <w:vAlign w:val="center"/>
          </w:tcPr>
          <w:p w14:paraId="3E070372" w14:textId="77777777" w:rsidR="00250C25" w:rsidRPr="00560FD1" w:rsidRDefault="00250C25" w:rsidP="00250C25">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2-1</w:t>
            </w:r>
            <w:r w:rsidRPr="00560FD1">
              <w:rPr>
                <w:rFonts w:ascii="Times New Roman" w:eastAsia="標楷體" w:hAnsi="Times New Roman" w:cs="Times New Roman" w:hint="eastAsia"/>
              </w:rPr>
              <w:t>原料冷藏</w:t>
            </w:r>
          </w:p>
        </w:tc>
        <w:tc>
          <w:tcPr>
            <w:tcW w:w="3402" w:type="dxa"/>
            <w:tcBorders>
              <w:left w:val="single" w:sz="4" w:space="0" w:color="auto"/>
            </w:tcBorders>
            <w:vAlign w:val="center"/>
          </w:tcPr>
          <w:p w14:paraId="2E1C062E"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0425DD6B"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vAlign w:val="center"/>
          </w:tcPr>
          <w:p w14:paraId="3BAC0905"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51E2D2AB"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05B8B96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1AAD3847"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0254B471"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5C03DCB3" w14:textId="77777777" w:rsidTr="00250C25">
        <w:trPr>
          <w:trHeight w:val="737"/>
        </w:trPr>
        <w:tc>
          <w:tcPr>
            <w:tcW w:w="1545" w:type="dxa"/>
            <w:tcBorders>
              <w:right w:val="single" w:sz="4" w:space="0" w:color="auto"/>
            </w:tcBorders>
            <w:vAlign w:val="center"/>
          </w:tcPr>
          <w:p w14:paraId="062DA583" w14:textId="695D893C" w:rsidR="00250C25" w:rsidRPr="00560FD1"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lang w:eastAsia="zh-CN"/>
              </w:rPr>
              <w:t>2-2</w:t>
            </w:r>
            <w:r w:rsidRPr="00560FD1">
              <w:rPr>
                <w:rFonts w:ascii="Times New Roman" w:eastAsia="標楷體" w:hAnsi="Times New Roman" w:cs="Times New Roman" w:hint="eastAsia"/>
                <w:lang w:eastAsia="zh-CN"/>
              </w:rPr>
              <w:t>包材儲存</w:t>
            </w:r>
          </w:p>
        </w:tc>
        <w:tc>
          <w:tcPr>
            <w:tcW w:w="3402" w:type="dxa"/>
            <w:tcBorders>
              <w:left w:val="single" w:sz="4" w:space="0" w:color="auto"/>
            </w:tcBorders>
            <w:vAlign w:val="center"/>
          </w:tcPr>
          <w:p w14:paraId="203344EF"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69E851CD"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夾雜物</w:t>
            </w:r>
          </w:p>
        </w:tc>
        <w:tc>
          <w:tcPr>
            <w:tcW w:w="935" w:type="dxa"/>
            <w:vAlign w:val="center"/>
          </w:tcPr>
          <w:p w14:paraId="10971BA3" w14:textId="77777777" w:rsidR="00250C25" w:rsidRPr="00560FD1"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lang w:eastAsia="zh-CN"/>
              </w:rPr>
              <w:t>NO</w:t>
            </w:r>
          </w:p>
        </w:tc>
        <w:tc>
          <w:tcPr>
            <w:tcW w:w="935" w:type="dxa"/>
            <w:vAlign w:val="center"/>
          </w:tcPr>
          <w:p w14:paraId="100C00DA" w14:textId="77777777" w:rsidR="00250C25" w:rsidRPr="00560FD1" w:rsidRDefault="00250C25" w:rsidP="00560FD1">
            <w:pPr>
              <w:spacing w:line="480" w:lineRule="atLeast"/>
              <w:jc w:val="center"/>
              <w:rPr>
                <w:rFonts w:ascii="Times New Roman" w:eastAsia="標楷體" w:hAnsi="Times New Roman" w:cs="Times New Roman"/>
                <w:lang w:eastAsia="zh-CN"/>
              </w:rPr>
            </w:pPr>
            <w:r w:rsidRPr="00560FD1">
              <w:rPr>
                <w:rFonts w:ascii="Times New Roman" w:eastAsia="標楷體" w:hAnsi="Times New Roman" w:cs="Times New Roman"/>
                <w:lang w:eastAsia="zh-CN"/>
              </w:rPr>
              <w:t>NO</w:t>
            </w:r>
          </w:p>
        </w:tc>
        <w:tc>
          <w:tcPr>
            <w:tcW w:w="936" w:type="dxa"/>
            <w:vAlign w:val="center"/>
          </w:tcPr>
          <w:p w14:paraId="37896D5C" w14:textId="77777777" w:rsidR="00250C25" w:rsidRPr="00560FD1" w:rsidRDefault="00250C25" w:rsidP="00560FD1">
            <w:pPr>
              <w:spacing w:line="480" w:lineRule="atLeast"/>
              <w:jc w:val="center"/>
              <w:rPr>
                <w:rFonts w:ascii="Times New Roman" w:eastAsia="標楷體" w:hAnsi="Times New Roman" w:cs="Times New Roman"/>
              </w:rPr>
            </w:pPr>
          </w:p>
        </w:tc>
        <w:tc>
          <w:tcPr>
            <w:tcW w:w="935" w:type="dxa"/>
            <w:vAlign w:val="center"/>
          </w:tcPr>
          <w:p w14:paraId="2E3524CF" w14:textId="77777777" w:rsidR="00250C25" w:rsidRPr="00560FD1" w:rsidRDefault="00250C25" w:rsidP="00560FD1">
            <w:pPr>
              <w:spacing w:line="480" w:lineRule="atLeast"/>
              <w:jc w:val="center"/>
              <w:rPr>
                <w:rFonts w:ascii="Times New Roman" w:eastAsia="標楷體" w:hAnsi="Times New Roman" w:cs="Times New Roman"/>
              </w:rPr>
            </w:pPr>
          </w:p>
        </w:tc>
        <w:tc>
          <w:tcPr>
            <w:tcW w:w="936" w:type="dxa"/>
            <w:vAlign w:val="center"/>
          </w:tcPr>
          <w:p w14:paraId="47D1F07E" w14:textId="77777777" w:rsidR="00250C25" w:rsidRPr="00560FD1"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lang w:eastAsia="zh-CN"/>
              </w:rPr>
              <w:t>NO</w:t>
            </w:r>
          </w:p>
        </w:tc>
      </w:tr>
      <w:tr w:rsidR="00250C25" w:rsidRPr="00052464" w14:paraId="5A90A5BA" w14:textId="77777777" w:rsidTr="00250C25">
        <w:trPr>
          <w:trHeight w:val="737"/>
        </w:trPr>
        <w:tc>
          <w:tcPr>
            <w:tcW w:w="1545" w:type="dxa"/>
            <w:tcBorders>
              <w:right w:val="single" w:sz="4" w:space="0" w:color="auto"/>
            </w:tcBorders>
            <w:vAlign w:val="center"/>
          </w:tcPr>
          <w:p w14:paraId="1B36B172"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3.</w:t>
            </w:r>
            <w:r w:rsidRPr="00560FD1">
              <w:rPr>
                <w:rFonts w:ascii="Times New Roman" w:eastAsia="標楷體" w:hAnsi="Times New Roman" w:cs="Times New Roman" w:hint="eastAsia"/>
              </w:rPr>
              <w:t>拆箱選別</w:t>
            </w:r>
          </w:p>
        </w:tc>
        <w:tc>
          <w:tcPr>
            <w:tcW w:w="3402" w:type="dxa"/>
            <w:tcBorders>
              <w:left w:val="single" w:sz="4" w:space="0" w:color="auto"/>
            </w:tcBorders>
            <w:vAlign w:val="center"/>
          </w:tcPr>
          <w:p w14:paraId="1C4223E7"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30682551"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vAlign w:val="center"/>
          </w:tcPr>
          <w:p w14:paraId="266C6A72"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283C5EF9"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2F143BD8"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36488897"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17ACC86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4118F2D8" w14:textId="77777777" w:rsidTr="00250C25">
        <w:trPr>
          <w:trHeight w:val="737"/>
        </w:trPr>
        <w:tc>
          <w:tcPr>
            <w:tcW w:w="1545" w:type="dxa"/>
            <w:tcBorders>
              <w:right w:val="single" w:sz="4" w:space="0" w:color="auto"/>
            </w:tcBorders>
            <w:vAlign w:val="center"/>
          </w:tcPr>
          <w:p w14:paraId="7A32C501"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3.</w:t>
            </w:r>
            <w:r w:rsidRPr="00560FD1">
              <w:rPr>
                <w:rFonts w:ascii="Times New Roman" w:eastAsia="標楷體" w:hAnsi="Times New Roman" w:cs="Times New Roman" w:hint="eastAsia"/>
              </w:rPr>
              <w:t>拆箱選別</w:t>
            </w:r>
          </w:p>
        </w:tc>
        <w:tc>
          <w:tcPr>
            <w:tcW w:w="3402" w:type="dxa"/>
            <w:tcBorders>
              <w:left w:val="single" w:sz="4" w:space="0" w:color="auto"/>
            </w:tcBorders>
            <w:vAlign w:val="center"/>
          </w:tcPr>
          <w:p w14:paraId="08BCC1E9"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4C67B593" w14:textId="71877F10"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異物混入</w:t>
            </w:r>
          </w:p>
        </w:tc>
        <w:tc>
          <w:tcPr>
            <w:tcW w:w="935" w:type="dxa"/>
            <w:vAlign w:val="center"/>
          </w:tcPr>
          <w:p w14:paraId="41ADAF81"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3F32BF4E"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18E1EC34"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2E2F4AB4"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67519DA0"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531BDC41" w14:textId="77777777" w:rsidTr="00250C25">
        <w:trPr>
          <w:trHeight w:val="737"/>
        </w:trPr>
        <w:tc>
          <w:tcPr>
            <w:tcW w:w="1545" w:type="dxa"/>
            <w:tcBorders>
              <w:right w:val="single" w:sz="4" w:space="0" w:color="auto"/>
            </w:tcBorders>
            <w:vAlign w:val="center"/>
          </w:tcPr>
          <w:p w14:paraId="75291BA3"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4.</w:t>
            </w:r>
            <w:r w:rsidRPr="00560FD1">
              <w:rPr>
                <w:rFonts w:ascii="Times New Roman" w:eastAsia="標楷體" w:hAnsi="Times New Roman" w:cs="Times New Roman" w:hint="eastAsia"/>
              </w:rPr>
              <w:t>定寸截切</w:t>
            </w:r>
          </w:p>
        </w:tc>
        <w:tc>
          <w:tcPr>
            <w:tcW w:w="3402" w:type="dxa"/>
            <w:tcBorders>
              <w:left w:val="single" w:sz="4" w:space="0" w:color="auto"/>
            </w:tcBorders>
            <w:vAlign w:val="center"/>
          </w:tcPr>
          <w:p w14:paraId="45162DE2"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7EEAFFB4"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vAlign w:val="center"/>
          </w:tcPr>
          <w:p w14:paraId="18609CF8"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4D72A43E"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4213C9AC"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0C2C9B9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265983A3"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20288621" w14:textId="77777777" w:rsidTr="00250C25">
        <w:trPr>
          <w:trHeight w:val="737"/>
        </w:trPr>
        <w:tc>
          <w:tcPr>
            <w:tcW w:w="1545" w:type="dxa"/>
            <w:tcBorders>
              <w:right w:val="single" w:sz="4" w:space="0" w:color="auto"/>
            </w:tcBorders>
            <w:vAlign w:val="center"/>
          </w:tcPr>
          <w:p w14:paraId="6EDD93DC"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4.</w:t>
            </w:r>
            <w:r w:rsidRPr="00560FD1">
              <w:rPr>
                <w:rFonts w:ascii="Times New Roman" w:eastAsia="標楷體" w:hAnsi="Times New Roman" w:cs="Times New Roman" w:hint="eastAsia"/>
              </w:rPr>
              <w:t>定寸截切</w:t>
            </w:r>
          </w:p>
        </w:tc>
        <w:tc>
          <w:tcPr>
            <w:tcW w:w="3402" w:type="dxa"/>
            <w:tcBorders>
              <w:left w:val="single" w:sz="4" w:space="0" w:color="auto"/>
            </w:tcBorders>
            <w:vAlign w:val="center"/>
          </w:tcPr>
          <w:p w14:paraId="457E4E7D"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化學性</w:t>
            </w:r>
          </w:p>
          <w:p w14:paraId="1995FD16" w14:textId="71676E9F"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化學物質機</w:t>
            </w:r>
            <w:r>
              <w:rPr>
                <w:rFonts w:ascii="Times New Roman" w:eastAsia="標楷體" w:hAnsi="Times New Roman" w:cs="Times New Roman" w:hint="eastAsia"/>
              </w:rPr>
              <w:t>器</w:t>
            </w:r>
            <w:r w:rsidRPr="00560FD1">
              <w:rPr>
                <w:rFonts w:ascii="Times New Roman" w:eastAsia="標楷體" w:hAnsi="Times New Roman" w:cs="Times New Roman" w:hint="eastAsia"/>
              </w:rPr>
              <w:t>潤滑油汙染</w:t>
            </w:r>
            <w:r>
              <w:rPr>
                <w:rFonts w:ascii="Times New Roman" w:eastAsia="標楷體" w:hAnsi="Times New Roman" w:cs="Times New Roman" w:hint="eastAsia"/>
              </w:rPr>
              <w:t>)</w:t>
            </w:r>
          </w:p>
        </w:tc>
        <w:tc>
          <w:tcPr>
            <w:tcW w:w="935" w:type="dxa"/>
            <w:vAlign w:val="center"/>
          </w:tcPr>
          <w:p w14:paraId="2A1AE925"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656EF41A"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6C97641B"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5" w:type="dxa"/>
            <w:vAlign w:val="center"/>
          </w:tcPr>
          <w:p w14:paraId="06E857C6"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1A7BF311"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6C45A4E3" w14:textId="77777777" w:rsidTr="00250C25">
        <w:trPr>
          <w:trHeight w:val="737"/>
        </w:trPr>
        <w:tc>
          <w:tcPr>
            <w:tcW w:w="1545" w:type="dxa"/>
            <w:tcBorders>
              <w:right w:val="single" w:sz="4" w:space="0" w:color="auto"/>
            </w:tcBorders>
            <w:vAlign w:val="center"/>
          </w:tcPr>
          <w:p w14:paraId="4DAE673F"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4.</w:t>
            </w:r>
            <w:r w:rsidRPr="00560FD1">
              <w:rPr>
                <w:rFonts w:ascii="Times New Roman" w:eastAsia="標楷體" w:hAnsi="Times New Roman" w:cs="Times New Roman" w:hint="eastAsia"/>
              </w:rPr>
              <w:t>定寸截切</w:t>
            </w:r>
          </w:p>
        </w:tc>
        <w:tc>
          <w:tcPr>
            <w:tcW w:w="3402" w:type="dxa"/>
            <w:tcBorders>
              <w:left w:val="single" w:sz="4" w:space="0" w:color="auto"/>
            </w:tcBorders>
            <w:vAlign w:val="center"/>
          </w:tcPr>
          <w:p w14:paraId="36BBABC3"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58B92371"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刀盤磨損，金屬碎片混入葉菜</w:t>
            </w:r>
          </w:p>
        </w:tc>
        <w:tc>
          <w:tcPr>
            <w:tcW w:w="935" w:type="dxa"/>
            <w:vAlign w:val="center"/>
          </w:tcPr>
          <w:p w14:paraId="51918A74"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57796D44"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68619D79"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03E307A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37A912DE"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3BD78BFA" w14:textId="77777777" w:rsidTr="00250C25">
        <w:trPr>
          <w:trHeight w:val="737"/>
        </w:trPr>
        <w:tc>
          <w:tcPr>
            <w:tcW w:w="1545" w:type="dxa"/>
            <w:tcBorders>
              <w:right w:val="single" w:sz="4" w:space="0" w:color="auto"/>
            </w:tcBorders>
            <w:vAlign w:val="center"/>
          </w:tcPr>
          <w:p w14:paraId="46D39B4A"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5.</w:t>
            </w:r>
            <w:r w:rsidRPr="00560FD1">
              <w:rPr>
                <w:rFonts w:ascii="Times New Roman" w:eastAsia="標楷體" w:hAnsi="Times New Roman" w:cs="Times New Roman" w:hint="eastAsia"/>
              </w:rPr>
              <w:t>粗洗清潔</w:t>
            </w:r>
          </w:p>
        </w:tc>
        <w:tc>
          <w:tcPr>
            <w:tcW w:w="3402" w:type="dxa"/>
            <w:tcBorders>
              <w:left w:val="single" w:sz="4" w:space="0" w:color="auto"/>
            </w:tcBorders>
            <w:vAlign w:val="center"/>
          </w:tcPr>
          <w:p w14:paraId="3EF9456B"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7BE8E40C"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vAlign w:val="center"/>
          </w:tcPr>
          <w:p w14:paraId="308199D2"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76F6D1B2"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75D793A5"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6A48160D"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6A82ED53"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786CB2F3" w14:textId="77777777" w:rsidTr="00250C25">
        <w:trPr>
          <w:trHeight w:val="737"/>
        </w:trPr>
        <w:tc>
          <w:tcPr>
            <w:tcW w:w="1545" w:type="dxa"/>
            <w:tcBorders>
              <w:right w:val="single" w:sz="4" w:space="0" w:color="auto"/>
            </w:tcBorders>
            <w:vAlign w:val="center"/>
          </w:tcPr>
          <w:p w14:paraId="5721D534"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5.</w:t>
            </w:r>
            <w:r w:rsidRPr="00560FD1">
              <w:rPr>
                <w:rFonts w:ascii="Times New Roman" w:eastAsia="標楷體" w:hAnsi="Times New Roman" w:cs="Times New Roman" w:hint="eastAsia"/>
              </w:rPr>
              <w:t>粗洗清潔</w:t>
            </w:r>
          </w:p>
        </w:tc>
        <w:tc>
          <w:tcPr>
            <w:tcW w:w="3402" w:type="dxa"/>
            <w:tcBorders>
              <w:left w:val="single" w:sz="4" w:space="0" w:color="auto"/>
            </w:tcBorders>
            <w:vAlign w:val="center"/>
          </w:tcPr>
          <w:p w14:paraId="47FD0E7F"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5221F979"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蟲卵未清除</w:t>
            </w:r>
          </w:p>
        </w:tc>
        <w:tc>
          <w:tcPr>
            <w:tcW w:w="935" w:type="dxa"/>
            <w:vAlign w:val="center"/>
          </w:tcPr>
          <w:p w14:paraId="7C6C80E7"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5" w:type="dxa"/>
            <w:vAlign w:val="center"/>
          </w:tcPr>
          <w:p w14:paraId="699A17F9"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5796A79D" w14:textId="77777777" w:rsidR="00250C25" w:rsidRPr="00560FD1" w:rsidRDefault="00250C25" w:rsidP="00560FD1">
            <w:pPr>
              <w:spacing w:line="480" w:lineRule="atLeast"/>
              <w:jc w:val="center"/>
              <w:rPr>
                <w:rFonts w:ascii="Times New Roman" w:eastAsia="標楷體" w:hAnsi="Times New Roman" w:cs="Times New Roman"/>
                <w:bCs/>
              </w:rPr>
            </w:pPr>
          </w:p>
        </w:tc>
        <w:tc>
          <w:tcPr>
            <w:tcW w:w="935" w:type="dxa"/>
            <w:vAlign w:val="center"/>
          </w:tcPr>
          <w:p w14:paraId="49A90B0D"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7519C377"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r>
      <w:tr w:rsidR="00250C25" w:rsidRPr="00052464" w14:paraId="1B2624E9" w14:textId="77777777" w:rsidTr="00250C25">
        <w:trPr>
          <w:trHeight w:val="737"/>
        </w:trPr>
        <w:tc>
          <w:tcPr>
            <w:tcW w:w="1545" w:type="dxa"/>
            <w:tcBorders>
              <w:right w:val="single" w:sz="4" w:space="0" w:color="auto"/>
            </w:tcBorders>
            <w:vAlign w:val="center"/>
          </w:tcPr>
          <w:p w14:paraId="7D1A04E4"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6.</w:t>
            </w:r>
            <w:r w:rsidRPr="00560FD1">
              <w:rPr>
                <w:rFonts w:ascii="Times New Roman" w:eastAsia="標楷體" w:hAnsi="Times New Roman" w:cs="Times New Roman" w:hint="eastAsia"/>
              </w:rPr>
              <w:t>精洗預冷</w:t>
            </w:r>
          </w:p>
        </w:tc>
        <w:tc>
          <w:tcPr>
            <w:tcW w:w="3402" w:type="dxa"/>
            <w:tcBorders>
              <w:left w:val="single" w:sz="4" w:space="0" w:color="auto"/>
            </w:tcBorders>
            <w:vAlign w:val="center"/>
          </w:tcPr>
          <w:p w14:paraId="6A3A9F54"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65FF4722"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vAlign w:val="center"/>
          </w:tcPr>
          <w:p w14:paraId="0D58D998"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24A04176"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6" w:type="dxa"/>
            <w:vAlign w:val="center"/>
          </w:tcPr>
          <w:p w14:paraId="32FC09E9" w14:textId="77777777" w:rsidR="00250C25" w:rsidRPr="00560FD1" w:rsidRDefault="00250C25" w:rsidP="00560FD1">
            <w:pPr>
              <w:spacing w:line="480" w:lineRule="atLeast"/>
              <w:jc w:val="center"/>
              <w:rPr>
                <w:rFonts w:ascii="Times New Roman" w:eastAsia="標楷體" w:hAnsi="Times New Roman" w:cs="Times New Roman"/>
                <w:bCs/>
                <w:lang w:eastAsia="zh-CN"/>
              </w:rPr>
            </w:pPr>
          </w:p>
        </w:tc>
        <w:tc>
          <w:tcPr>
            <w:tcW w:w="935" w:type="dxa"/>
            <w:vAlign w:val="center"/>
          </w:tcPr>
          <w:p w14:paraId="0A14F269" w14:textId="77777777" w:rsidR="00250C25" w:rsidRPr="00560FD1" w:rsidRDefault="00250C25" w:rsidP="00560FD1">
            <w:pPr>
              <w:spacing w:line="480" w:lineRule="atLeast"/>
              <w:jc w:val="center"/>
              <w:rPr>
                <w:rFonts w:ascii="Times New Roman" w:eastAsia="標楷體" w:hAnsi="Times New Roman" w:cs="Times New Roman"/>
                <w:bCs/>
                <w:lang w:eastAsia="zh-CN"/>
              </w:rPr>
            </w:pPr>
          </w:p>
        </w:tc>
        <w:tc>
          <w:tcPr>
            <w:tcW w:w="936" w:type="dxa"/>
            <w:vAlign w:val="center"/>
          </w:tcPr>
          <w:p w14:paraId="60A4538D"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r>
      <w:tr w:rsidR="00250C25" w:rsidRPr="00052464" w14:paraId="7FE7A7EC" w14:textId="77777777" w:rsidTr="00250C25">
        <w:trPr>
          <w:trHeight w:val="737"/>
        </w:trPr>
        <w:tc>
          <w:tcPr>
            <w:tcW w:w="1545" w:type="dxa"/>
            <w:tcBorders>
              <w:right w:val="single" w:sz="4" w:space="0" w:color="auto"/>
            </w:tcBorders>
            <w:vAlign w:val="center"/>
          </w:tcPr>
          <w:p w14:paraId="2162CC92" w14:textId="77777777" w:rsidR="00250C25" w:rsidRPr="00560FD1" w:rsidRDefault="00250C25" w:rsidP="00560FD1">
            <w:pPr>
              <w:tabs>
                <w:tab w:val="left" w:pos="4205"/>
              </w:tabs>
              <w:jc w:val="center"/>
              <w:rPr>
                <w:rFonts w:ascii="Times New Roman" w:eastAsia="標楷體" w:hAnsi="Times New Roman" w:cs="Times New Roman"/>
                <w:lang w:eastAsia="zh-CN"/>
              </w:rPr>
            </w:pPr>
            <w:r w:rsidRPr="00560FD1">
              <w:rPr>
                <w:rFonts w:ascii="Times New Roman" w:eastAsia="標楷體" w:hAnsi="Times New Roman" w:cs="Times New Roman"/>
                <w:lang w:eastAsia="zh-CN"/>
              </w:rPr>
              <w:t>6</w:t>
            </w:r>
            <w:r w:rsidRPr="00560FD1">
              <w:rPr>
                <w:rFonts w:ascii="Times New Roman" w:eastAsia="標楷體" w:hAnsi="Times New Roman" w:cs="Times New Roman" w:hint="eastAsia"/>
              </w:rPr>
              <w:t>精洗預冷</w:t>
            </w:r>
          </w:p>
        </w:tc>
        <w:tc>
          <w:tcPr>
            <w:tcW w:w="3402" w:type="dxa"/>
            <w:tcBorders>
              <w:left w:val="single" w:sz="4" w:space="0" w:color="auto"/>
            </w:tcBorders>
            <w:vAlign w:val="center"/>
          </w:tcPr>
          <w:p w14:paraId="664ED348"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化學性</w:t>
            </w:r>
          </w:p>
          <w:p w14:paraId="790C4D9D"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化學物質殘留</w:t>
            </w:r>
            <w:r w:rsidRPr="00560FD1">
              <w:rPr>
                <w:rFonts w:ascii="Times New Roman" w:eastAsia="標楷體" w:hAnsi="Times New Roman" w:cs="Times New Roman"/>
              </w:rPr>
              <w:t>(</w:t>
            </w:r>
            <w:r w:rsidRPr="00560FD1">
              <w:rPr>
                <w:rFonts w:ascii="Times New Roman" w:eastAsia="標楷體" w:hAnsi="Times New Roman" w:cs="Times New Roman" w:hint="eastAsia"/>
              </w:rPr>
              <w:t>洗潔劑殘留等</w:t>
            </w:r>
            <w:r w:rsidRPr="00560FD1">
              <w:rPr>
                <w:rFonts w:ascii="Times New Roman" w:eastAsia="標楷體" w:hAnsi="Times New Roman" w:cs="Times New Roman"/>
              </w:rPr>
              <w:t>)</w:t>
            </w:r>
          </w:p>
        </w:tc>
        <w:tc>
          <w:tcPr>
            <w:tcW w:w="935" w:type="dxa"/>
            <w:vAlign w:val="center"/>
          </w:tcPr>
          <w:p w14:paraId="680A85C8" w14:textId="77777777" w:rsidR="00250C25" w:rsidRPr="00560FD1" w:rsidRDefault="00250C25" w:rsidP="00560FD1">
            <w:pPr>
              <w:spacing w:line="480" w:lineRule="atLeast"/>
              <w:jc w:val="center"/>
              <w:rPr>
                <w:rFonts w:ascii="Times New Roman" w:eastAsia="標楷體" w:hAnsi="Times New Roman" w:cs="Times New Roman"/>
                <w:lang w:eastAsia="zh-CN"/>
              </w:rPr>
            </w:pPr>
            <w:r w:rsidRPr="00560FD1">
              <w:rPr>
                <w:rFonts w:ascii="Times New Roman" w:eastAsia="標楷體" w:hAnsi="Times New Roman" w:cs="Times New Roman"/>
                <w:lang w:eastAsia="zh-CN"/>
              </w:rPr>
              <w:t>NO</w:t>
            </w:r>
          </w:p>
        </w:tc>
        <w:tc>
          <w:tcPr>
            <w:tcW w:w="935" w:type="dxa"/>
            <w:vAlign w:val="center"/>
          </w:tcPr>
          <w:p w14:paraId="76BB2C55" w14:textId="77777777" w:rsidR="00250C25" w:rsidRPr="00560FD1" w:rsidRDefault="00250C25" w:rsidP="00560FD1">
            <w:pPr>
              <w:spacing w:line="480" w:lineRule="atLeast"/>
              <w:jc w:val="center"/>
              <w:rPr>
                <w:rFonts w:ascii="Times New Roman" w:eastAsia="標楷體" w:hAnsi="Times New Roman" w:cs="Times New Roman"/>
                <w:lang w:eastAsia="zh-CN"/>
              </w:rPr>
            </w:pPr>
            <w:r w:rsidRPr="00560FD1">
              <w:rPr>
                <w:rFonts w:ascii="Times New Roman" w:eastAsia="標楷體" w:hAnsi="Times New Roman" w:cs="Times New Roman"/>
                <w:lang w:eastAsia="zh-CN"/>
              </w:rPr>
              <w:t>NO</w:t>
            </w:r>
          </w:p>
        </w:tc>
        <w:tc>
          <w:tcPr>
            <w:tcW w:w="936" w:type="dxa"/>
            <w:vAlign w:val="center"/>
          </w:tcPr>
          <w:p w14:paraId="05A0C18D" w14:textId="77777777" w:rsidR="00250C25" w:rsidRPr="00560FD1" w:rsidRDefault="00250C25" w:rsidP="00560FD1">
            <w:pPr>
              <w:spacing w:line="480" w:lineRule="atLeast"/>
              <w:jc w:val="center"/>
              <w:rPr>
                <w:rFonts w:ascii="Times New Roman" w:eastAsia="標楷體" w:hAnsi="Times New Roman" w:cs="Times New Roman"/>
                <w:bCs/>
              </w:rPr>
            </w:pPr>
          </w:p>
        </w:tc>
        <w:tc>
          <w:tcPr>
            <w:tcW w:w="935" w:type="dxa"/>
            <w:vAlign w:val="center"/>
          </w:tcPr>
          <w:p w14:paraId="032DFDB1"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166A1D03" w14:textId="77777777" w:rsidR="00250C25" w:rsidRPr="00560FD1" w:rsidRDefault="00250C25" w:rsidP="00560FD1">
            <w:pPr>
              <w:spacing w:line="480" w:lineRule="atLeast"/>
              <w:jc w:val="center"/>
              <w:rPr>
                <w:rFonts w:ascii="Times New Roman" w:eastAsia="標楷體" w:hAnsi="Times New Roman" w:cs="Times New Roman"/>
                <w:lang w:eastAsia="zh-CN"/>
              </w:rPr>
            </w:pPr>
            <w:r w:rsidRPr="00560FD1">
              <w:rPr>
                <w:rFonts w:ascii="Times New Roman" w:eastAsia="標楷體" w:hAnsi="Times New Roman" w:cs="Times New Roman"/>
                <w:lang w:eastAsia="zh-CN"/>
              </w:rPr>
              <w:t>NO</w:t>
            </w:r>
          </w:p>
        </w:tc>
      </w:tr>
      <w:tr w:rsidR="00250C25" w:rsidRPr="00052464" w14:paraId="67738EDD" w14:textId="77777777" w:rsidTr="00250C25">
        <w:trPr>
          <w:trHeight w:val="737"/>
        </w:trPr>
        <w:tc>
          <w:tcPr>
            <w:tcW w:w="1545" w:type="dxa"/>
            <w:tcBorders>
              <w:right w:val="single" w:sz="4" w:space="0" w:color="auto"/>
            </w:tcBorders>
            <w:vAlign w:val="center"/>
          </w:tcPr>
          <w:p w14:paraId="7522038A"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7.</w:t>
            </w:r>
            <w:r w:rsidRPr="00560FD1">
              <w:rPr>
                <w:rFonts w:ascii="Times New Roman" w:eastAsia="標楷體" w:hAnsi="Times New Roman" w:cs="Times New Roman" w:hint="eastAsia"/>
              </w:rPr>
              <w:t>滴乾分裝</w:t>
            </w:r>
          </w:p>
        </w:tc>
        <w:tc>
          <w:tcPr>
            <w:tcW w:w="3402" w:type="dxa"/>
            <w:tcBorders>
              <w:left w:val="single" w:sz="4" w:space="0" w:color="auto"/>
            </w:tcBorders>
            <w:vAlign w:val="center"/>
          </w:tcPr>
          <w:p w14:paraId="34EEBA3F"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456BD921"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病原性微生物</w:t>
            </w:r>
          </w:p>
        </w:tc>
        <w:tc>
          <w:tcPr>
            <w:tcW w:w="935" w:type="dxa"/>
            <w:vAlign w:val="center"/>
          </w:tcPr>
          <w:p w14:paraId="5575A373"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YES</w:t>
            </w:r>
          </w:p>
        </w:tc>
        <w:tc>
          <w:tcPr>
            <w:tcW w:w="935" w:type="dxa"/>
            <w:vAlign w:val="center"/>
          </w:tcPr>
          <w:p w14:paraId="1D0C522A"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6" w:type="dxa"/>
            <w:vAlign w:val="center"/>
          </w:tcPr>
          <w:p w14:paraId="7CB8D17F" w14:textId="77777777" w:rsidR="00250C25" w:rsidRPr="00560FD1" w:rsidRDefault="00250C25" w:rsidP="00560FD1">
            <w:pPr>
              <w:spacing w:line="480" w:lineRule="atLeast"/>
              <w:jc w:val="center"/>
              <w:rPr>
                <w:rFonts w:ascii="Times New Roman" w:eastAsia="標楷體" w:hAnsi="Times New Roman" w:cs="Times New Roman"/>
                <w:bCs/>
              </w:rPr>
            </w:pPr>
            <w:r w:rsidRPr="00560FD1">
              <w:rPr>
                <w:rFonts w:ascii="Times New Roman" w:eastAsia="標楷體" w:hAnsi="Times New Roman" w:cs="Times New Roman"/>
              </w:rPr>
              <w:t>NO</w:t>
            </w:r>
          </w:p>
        </w:tc>
        <w:tc>
          <w:tcPr>
            <w:tcW w:w="935" w:type="dxa"/>
            <w:vAlign w:val="center"/>
          </w:tcPr>
          <w:p w14:paraId="5949F6D6"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vAlign w:val="center"/>
          </w:tcPr>
          <w:p w14:paraId="058F59C5" w14:textId="77777777" w:rsidR="00250C25" w:rsidRPr="00560FD1" w:rsidRDefault="00250C25" w:rsidP="00560FD1">
            <w:pPr>
              <w:spacing w:line="480" w:lineRule="atLeast"/>
              <w:jc w:val="center"/>
              <w:rPr>
                <w:rFonts w:ascii="Times New Roman" w:eastAsia="標楷體" w:hAnsi="Times New Roman" w:cs="Times New Roman"/>
                <w:bCs/>
                <w:lang w:eastAsia="zh-CN"/>
              </w:rPr>
            </w:pPr>
            <w:r w:rsidRPr="00560FD1">
              <w:rPr>
                <w:rFonts w:ascii="Times New Roman" w:eastAsia="標楷體" w:hAnsi="Times New Roman" w:cs="Times New Roman"/>
                <w:bCs/>
                <w:lang w:eastAsia="zh-CN"/>
              </w:rPr>
              <w:t>NO</w:t>
            </w:r>
          </w:p>
        </w:tc>
      </w:tr>
      <w:tr w:rsidR="00250C25" w:rsidRPr="00560FD1" w14:paraId="2A841578" w14:textId="77777777" w:rsidTr="00250C25">
        <w:trPr>
          <w:trHeight w:val="737"/>
        </w:trPr>
        <w:tc>
          <w:tcPr>
            <w:tcW w:w="1545" w:type="dxa"/>
            <w:tcBorders>
              <w:top w:val="single" w:sz="6" w:space="0" w:color="auto"/>
              <w:left w:val="single" w:sz="12" w:space="0" w:color="auto"/>
              <w:bottom w:val="single" w:sz="6" w:space="0" w:color="auto"/>
              <w:right w:val="single" w:sz="4" w:space="0" w:color="auto"/>
            </w:tcBorders>
            <w:vAlign w:val="center"/>
          </w:tcPr>
          <w:p w14:paraId="06918713" w14:textId="77777777" w:rsidR="00250C25" w:rsidRPr="00250C25" w:rsidRDefault="00250C25" w:rsidP="00250C25">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7.</w:t>
            </w:r>
            <w:r w:rsidRPr="00560FD1">
              <w:rPr>
                <w:rFonts w:ascii="Times New Roman" w:eastAsia="標楷體" w:hAnsi="Times New Roman" w:cs="Times New Roman" w:hint="eastAsia"/>
              </w:rPr>
              <w:t>滴乾分裝</w:t>
            </w:r>
          </w:p>
        </w:tc>
        <w:tc>
          <w:tcPr>
            <w:tcW w:w="3402" w:type="dxa"/>
            <w:tcBorders>
              <w:top w:val="single" w:sz="6" w:space="0" w:color="auto"/>
              <w:left w:val="single" w:sz="4" w:space="0" w:color="auto"/>
              <w:bottom w:val="single" w:sz="6" w:space="0" w:color="auto"/>
              <w:right w:val="single" w:sz="6" w:space="0" w:color="auto"/>
            </w:tcBorders>
            <w:vAlign w:val="center"/>
          </w:tcPr>
          <w:p w14:paraId="17F79FFF"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11C1C70A" w14:textId="77777777" w:rsidR="00250C25" w:rsidRPr="00250C25" w:rsidRDefault="00250C25" w:rsidP="00250C25">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產線有金屬機構掉入</w:t>
            </w:r>
          </w:p>
        </w:tc>
        <w:tc>
          <w:tcPr>
            <w:tcW w:w="935" w:type="dxa"/>
            <w:tcBorders>
              <w:top w:val="single" w:sz="6" w:space="0" w:color="auto"/>
              <w:left w:val="single" w:sz="6" w:space="0" w:color="auto"/>
              <w:bottom w:val="single" w:sz="6" w:space="0" w:color="auto"/>
              <w:right w:val="single" w:sz="6" w:space="0" w:color="auto"/>
            </w:tcBorders>
            <w:vAlign w:val="center"/>
          </w:tcPr>
          <w:p w14:paraId="51FD9676" w14:textId="77777777" w:rsidR="00250C25" w:rsidRPr="00250C25"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YES</w:t>
            </w:r>
          </w:p>
        </w:tc>
        <w:tc>
          <w:tcPr>
            <w:tcW w:w="935" w:type="dxa"/>
            <w:tcBorders>
              <w:top w:val="single" w:sz="6" w:space="0" w:color="auto"/>
              <w:left w:val="single" w:sz="6" w:space="0" w:color="auto"/>
              <w:bottom w:val="single" w:sz="6" w:space="0" w:color="auto"/>
              <w:right w:val="single" w:sz="6" w:space="0" w:color="auto"/>
            </w:tcBorders>
            <w:vAlign w:val="center"/>
          </w:tcPr>
          <w:p w14:paraId="0881FFD1" w14:textId="77777777" w:rsidR="00250C25" w:rsidRPr="00250C25"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YES</w:t>
            </w:r>
          </w:p>
        </w:tc>
        <w:tc>
          <w:tcPr>
            <w:tcW w:w="936" w:type="dxa"/>
            <w:tcBorders>
              <w:top w:val="single" w:sz="6" w:space="0" w:color="auto"/>
              <w:left w:val="single" w:sz="6" w:space="0" w:color="auto"/>
              <w:bottom w:val="single" w:sz="6" w:space="0" w:color="auto"/>
              <w:right w:val="single" w:sz="6" w:space="0" w:color="auto"/>
            </w:tcBorders>
            <w:vAlign w:val="center"/>
          </w:tcPr>
          <w:p w14:paraId="7E3FAB52" w14:textId="77777777" w:rsidR="00250C25" w:rsidRPr="00250C25" w:rsidRDefault="00250C25" w:rsidP="00560FD1">
            <w:pPr>
              <w:spacing w:line="480" w:lineRule="atLeast"/>
              <w:jc w:val="center"/>
              <w:rPr>
                <w:rFonts w:ascii="Times New Roman" w:eastAsia="標楷體" w:hAnsi="Times New Roman" w:cs="Times New Roman"/>
              </w:rPr>
            </w:pPr>
          </w:p>
        </w:tc>
        <w:tc>
          <w:tcPr>
            <w:tcW w:w="935" w:type="dxa"/>
            <w:tcBorders>
              <w:top w:val="single" w:sz="6" w:space="0" w:color="auto"/>
              <w:left w:val="single" w:sz="6" w:space="0" w:color="auto"/>
              <w:bottom w:val="single" w:sz="6" w:space="0" w:color="auto"/>
              <w:right w:val="single" w:sz="6" w:space="0" w:color="auto"/>
            </w:tcBorders>
            <w:vAlign w:val="center"/>
          </w:tcPr>
          <w:p w14:paraId="6B9C640B"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tcBorders>
              <w:top w:val="single" w:sz="6" w:space="0" w:color="auto"/>
              <w:left w:val="single" w:sz="6" w:space="0" w:color="auto"/>
              <w:bottom w:val="single" w:sz="6" w:space="0" w:color="auto"/>
              <w:right w:val="single" w:sz="12" w:space="0" w:color="auto"/>
            </w:tcBorders>
            <w:vAlign w:val="center"/>
          </w:tcPr>
          <w:p w14:paraId="69B6F28E" w14:textId="77777777" w:rsidR="00250C25" w:rsidRPr="00560FD1" w:rsidRDefault="00250C25" w:rsidP="00560FD1">
            <w:pPr>
              <w:spacing w:line="480" w:lineRule="atLeast"/>
              <w:jc w:val="center"/>
              <w:rPr>
                <w:rFonts w:ascii="Times New Roman" w:eastAsia="標楷體" w:hAnsi="Times New Roman" w:cs="Times New Roman"/>
                <w:bCs/>
                <w:lang w:eastAsia="zh-CN"/>
              </w:rPr>
            </w:pPr>
            <w:r w:rsidRPr="00250C25">
              <w:rPr>
                <w:rFonts w:ascii="Times New Roman" w:eastAsia="標楷體" w:hAnsi="Times New Roman" w:cs="Times New Roman"/>
                <w:bCs/>
                <w:lang w:eastAsia="zh-CN"/>
              </w:rPr>
              <w:t>YES</w:t>
            </w:r>
          </w:p>
        </w:tc>
      </w:tr>
      <w:tr w:rsidR="00250C25" w:rsidRPr="00560FD1" w14:paraId="70DCA89A" w14:textId="77777777" w:rsidTr="00250C25">
        <w:trPr>
          <w:trHeight w:val="737"/>
        </w:trPr>
        <w:tc>
          <w:tcPr>
            <w:tcW w:w="1545" w:type="dxa"/>
            <w:tcBorders>
              <w:top w:val="single" w:sz="6" w:space="0" w:color="auto"/>
              <w:left w:val="single" w:sz="12" w:space="0" w:color="auto"/>
              <w:bottom w:val="single" w:sz="6" w:space="0" w:color="auto"/>
              <w:right w:val="single" w:sz="4" w:space="0" w:color="auto"/>
            </w:tcBorders>
            <w:vAlign w:val="center"/>
          </w:tcPr>
          <w:p w14:paraId="283854F1" w14:textId="77777777" w:rsidR="00250C25" w:rsidRPr="00560FD1" w:rsidRDefault="00250C25" w:rsidP="00250C25">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8.</w:t>
            </w:r>
            <w:r w:rsidRPr="00560FD1">
              <w:rPr>
                <w:rFonts w:ascii="Times New Roman" w:eastAsia="標楷體" w:hAnsi="Times New Roman" w:cs="Times New Roman" w:hint="eastAsia"/>
              </w:rPr>
              <w:t>成品冷藏</w:t>
            </w:r>
          </w:p>
        </w:tc>
        <w:tc>
          <w:tcPr>
            <w:tcW w:w="3402" w:type="dxa"/>
            <w:tcBorders>
              <w:top w:val="single" w:sz="6" w:space="0" w:color="auto"/>
              <w:left w:val="single" w:sz="4" w:space="0" w:color="auto"/>
              <w:bottom w:val="single" w:sz="6" w:space="0" w:color="auto"/>
              <w:right w:val="single" w:sz="6" w:space="0" w:color="auto"/>
            </w:tcBorders>
            <w:vAlign w:val="center"/>
          </w:tcPr>
          <w:p w14:paraId="141F6BCF"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147797E7" w14:textId="77777777" w:rsidR="00250C25" w:rsidRPr="00560FD1" w:rsidRDefault="00250C25"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935" w:type="dxa"/>
            <w:tcBorders>
              <w:top w:val="single" w:sz="6" w:space="0" w:color="auto"/>
              <w:left w:val="single" w:sz="6" w:space="0" w:color="auto"/>
              <w:bottom w:val="single" w:sz="6" w:space="0" w:color="auto"/>
              <w:right w:val="single" w:sz="6" w:space="0" w:color="auto"/>
            </w:tcBorders>
            <w:vAlign w:val="center"/>
          </w:tcPr>
          <w:p w14:paraId="4B0B3922" w14:textId="77777777" w:rsidR="00250C25" w:rsidRPr="00250C25"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YES</w:t>
            </w:r>
          </w:p>
        </w:tc>
        <w:tc>
          <w:tcPr>
            <w:tcW w:w="935" w:type="dxa"/>
            <w:tcBorders>
              <w:top w:val="single" w:sz="6" w:space="0" w:color="auto"/>
              <w:left w:val="single" w:sz="6" w:space="0" w:color="auto"/>
              <w:bottom w:val="single" w:sz="6" w:space="0" w:color="auto"/>
              <w:right w:val="single" w:sz="6" w:space="0" w:color="auto"/>
            </w:tcBorders>
            <w:vAlign w:val="center"/>
          </w:tcPr>
          <w:p w14:paraId="089B9A62" w14:textId="77777777" w:rsidR="00250C25" w:rsidRPr="00250C25"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NO</w:t>
            </w:r>
          </w:p>
        </w:tc>
        <w:tc>
          <w:tcPr>
            <w:tcW w:w="936" w:type="dxa"/>
            <w:tcBorders>
              <w:top w:val="single" w:sz="6" w:space="0" w:color="auto"/>
              <w:left w:val="single" w:sz="6" w:space="0" w:color="auto"/>
              <w:bottom w:val="single" w:sz="6" w:space="0" w:color="auto"/>
              <w:right w:val="single" w:sz="6" w:space="0" w:color="auto"/>
            </w:tcBorders>
            <w:vAlign w:val="center"/>
          </w:tcPr>
          <w:p w14:paraId="547E4A96" w14:textId="77777777" w:rsidR="00250C25" w:rsidRPr="00250C25" w:rsidRDefault="00250C25" w:rsidP="00560FD1">
            <w:pPr>
              <w:spacing w:line="480" w:lineRule="atLeast"/>
              <w:jc w:val="center"/>
              <w:rPr>
                <w:rFonts w:ascii="Times New Roman" w:eastAsia="標楷體" w:hAnsi="Times New Roman" w:cs="Times New Roman"/>
              </w:rPr>
            </w:pPr>
            <w:r w:rsidRPr="00560FD1">
              <w:rPr>
                <w:rFonts w:ascii="Times New Roman" w:eastAsia="標楷體" w:hAnsi="Times New Roman" w:cs="Times New Roman"/>
              </w:rPr>
              <w:t>NO</w:t>
            </w:r>
          </w:p>
        </w:tc>
        <w:tc>
          <w:tcPr>
            <w:tcW w:w="935" w:type="dxa"/>
            <w:tcBorders>
              <w:top w:val="single" w:sz="6" w:space="0" w:color="auto"/>
              <w:left w:val="single" w:sz="6" w:space="0" w:color="auto"/>
              <w:bottom w:val="single" w:sz="6" w:space="0" w:color="auto"/>
              <w:right w:val="single" w:sz="6" w:space="0" w:color="auto"/>
            </w:tcBorders>
            <w:vAlign w:val="center"/>
          </w:tcPr>
          <w:p w14:paraId="0C00440C" w14:textId="77777777" w:rsidR="00250C25" w:rsidRPr="00560FD1" w:rsidRDefault="00250C25" w:rsidP="00560FD1">
            <w:pPr>
              <w:spacing w:line="480" w:lineRule="atLeast"/>
              <w:jc w:val="center"/>
              <w:rPr>
                <w:rFonts w:ascii="Times New Roman" w:eastAsia="標楷體" w:hAnsi="Times New Roman" w:cs="Times New Roman"/>
                <w:bCs/>
              </w:rPr>
            </w:pPr>
          </w:p>
        </w:tc>
        <w:tc>
          <w:tcPr>
            <w:tcW w:w="936" w:type="dxa"/>
            <w:tcBorders>
              <w:top w:val="single" w:sz="6" w:space="0" w:color="auto"/>
              <w:left w:val="single" w:sz="6" w:space="0" w:color="auto"/>
              <w:bottom w:val="single" w:sz="6" w:space="0" w:color="auto"/>
              <w:right w:val="single" w:sz="12" w:space="0" w:color="auto"/>
            </w:tcBorders>
            <w:vAlign w:val="center"/>
          </w:tcPr>
          <w:p w14:paraId="013F34E3" w14:textId="77777777" w:rsidR="00250C25" w:rsidRPr="00560FD1" w:rsidRDefault="00250C25" w:rsidP="00560FD1">
            <w:pPr>
              <w:spacing w:line="480" w:lineRule="atLeast"/>
              <w:jc w:val="center"/>
              <w:rPr>
                <w:rFonts w:ascii="Times New Roman" w:eastAsia="標楷體" w:hAnsi="Times New Roman" w:cs="Times New Roman"/>
                <w:bCs/>
                <w:lang w:eastAsia="zh-CN"/>
              </w:rPr>
            </w:pPr>
            <w:r w:rsidRPr="00250C25">
              <w:rPr>
                <w:rFonts w:ascii="Times New Roman" w:eastAsia="標楷體" w:hAnsi="Times New Roman" w:cs="Times New Roman"/>
                <w:bCs/>
                <w:lang w:eastAsia="zh-CN"/>
              </w:rPr>
              <w:t>NO</w:t>
            </w:r>
          </w:p>
        </w:tc>
      </w:tr>
      <w:tr w:rsidR="00250C25" w:rsidRPr="00560FD1" w14:paraId="58A416AC" w14:textId="77777777" w:rsidTr="00250C25">
        <w:trPr>
          <w:trHeight w:val="737"/>
        </w:trPr>
        <w:tc>
          <w:tcPr>
            <w:tcW w:w="1545" w:type="dxa"/>
            <w:tcBorders>
              <w:top w:val="single" w:sz="6" w:space="0" w:color="auto"/>
              <w:left w:val="single" w:sz="12" w:space="0" w:color="auto"/>
              <w:bottom w:val="single" w:sz="6" w:space="0" w:color="auto"/>
              <w:right w:val="single" w:sz="4" w:space="0" w:color="auto"/>
            </w:tcBorders>
            <w:vAlign w:val="center"/>
          </w:tcPr>
          <w:p w14:paraId="6C79F89A" w14:textId="334F6965" w:rsidR="00250C25" w:rsidRPr="00B075DD" w:rsidRDefault="00250C25" w:rsidP="00C85CAE">
            <w:pPr>
              <w:tabs>
                <w:tab w:val="left" w:pos="4205"/>
              </w:tabs>
              <w:jc w:val="center"/>
              <w:rPr>
                <w:rFonts w:ascii="Times New Roman" w:eastAsia="標楷體" w:hAnsi="Times New Roman" w:cs="Times New Roman"/>
                <w:color w:val="FF0000"/>
              </w:rPr>
            </w:pPr>
            <w:r w:rsidRPr="00B075DD">
              <w:rPr>
                <w:rFonts w:ascii="Times New Roman" w:eastAsia="標楷體" w:hAnsi="Times New Roman" w:cs="Times New Roman"/>
                <w:color w:val="FF0000"/>
              </w:rPr>
              <w:t>9</w:t>
            </w:r>
            <w:r w:rsidR="00B075DD">
              <w:rPr>
                <w:rFonts w:ascii="Times New Roman" w:eastAsia="標楷體" w:hAnsi="Times New Roman" w:cs="Times New Roman" w:hint="eastAsia"/>
                <w:color w:val="FF0000"/>
              </w:rPr>
              <w:t>.</w:t>
            </w:r>
            <w:r w:rsidRPr="00B075DD">
              <w:rPr>
                <w:rFonts w:ascii="Times New Roman" w:eastAsia="標楷體" w:hAnsi="Times New Roman" w:cs="Times New Roman" w:hint="eastAsia"/>
                <w:color w:val="FF0000"/>
              </w:rPr>
              <w:t>運送</w:t>
            </w:r>
          </w:p>
        </w:tc>
        <w:tc>
          <w:tcPr>
            <w:tcW w:w="3402" w:type="dxa"/>
            <w:tcBorders>
              <w:top w:val="single" w:sz="6" w:space="0" w:color="auto"/>
              <w:left w:val="single" w:sz="4" w:space="0" w:color="auto"/>
              <w:bottom w:val="single" w:sz="6" w:space="0" w:color="auto"/>
              <w:right w:val="single" w:sz="6" w:space="0" w:color="auto"/>
            </w:tcBorders>
            <w:vAlign w:val="center"/>
          </w:tcPr>
          <w:p w14:paraId="1E4316B8" w14:textId="77777777" w:rsidR="00250C25" w:rsidRPr="00B075DD" w:rsidRDefault="00250C25" w:rsidP="00C85CAE">
            <w:pPr>
              <w:tabs>
                <w:tab w:val="left" w:pos="4205"/>
              </w:tabs>
              <w:rPr>
                <w:rFonts w:ascii="Times New Roman" w:eastAsia="標楷體" w:hAnsi="Times New Roman" w:cs="Times New Roman"/>
                <w:color w:val="FF0000"/>
              </w:rPr>
            </w:pPr>
            <w:r w:rsidRPr="00B075DD">
              <w:rPr>
                <w:rFonts w:ascii="Times New Roman" w:eastAsia="標楷體" w:hAnsi="Times New Roman" w:cs="Times New Roman" w:hint="eastAsia"/>
                <w:color w:val="FF0000"/>
              </w:rPr>
              <w:t>生物性</w:t>
            </w:r>
          </w:p>
          <w:p w14:paraId="0ECB648B" w14:textId="77777777" w:rsidR="00250C25" w:rsidRPr="00B075DD" w:rsidRDefault="00250C25" w:rsidP="00C85CAE">
            <w:pPr>
              <w:tabs>
                <w:tab w:val="left" w:pos="4205"/>
              </w:tabs>
              <w:rPr>
                <w:rFonts w:ascii="Times New Roman" w:eastAsia="標楷體" w:hAnsi="Times New Roman" w:cs="Times New Roman"/>
                <w:color w:val="FF0000"/>
              </w:rPr>
            </w:pPr>
            <w:r w:rsidRPr="00B075DD">
              <w:rPr>
                <w:rFonts w:ascii="Times New Roman" w:eastAsia="標楷體" w:hAnsi="Times New Roman" w:cs="Times New Roman" w:hint="eastAsia"/>
                <w:color w:val="FF0000"/>
              </w:rPr>
              <w:t>病原菌滋長</w:t>
            </w:r>
          </w:p>
        </w:tc>
        <w:tc>
          <w:tcPr>
            <w:tcW w:w="935" w:type="dxa"/>
            <w:tcBorders>
              <w:top w:val="single" w:sz="6" w:space="0" w:color="auto"/>
              <w:left w:val="single" w:sz="6" w:space="0" w:color="auto"/>
              <w:bottom w:val="single" w:sz="6" w:space="0" w:color="auto"/>
              <w:right w:val="single" w:sz="6" w:space="0" w:color="auto"/>
            </w:tcBorders>
            <w:vAlign w:val="center"/>
          </w:tcPr>
          <w:p w14:paraId="2BDCD7DA" w14:textId="77777777" w:rsidR="00250C25" w:rsidRPr="00B075DD" w:rsidRDefault="00250C25" w:rsidP="00C85CAE">
            <w:pPr>
              <w:spacing w:line="480" w:lineRule="atLeast"/>
              <w:jc w:val="center"/>
              <w:rPr>
                <w:rFonts w:ascii="Times New Roman" w:eastAsia="標楷體" w:hAnsi="Times New Roman" w:cs="Times New Roman"/>
                <w:color w:val="FF0000"/>
              </w:rPr>
            </w:pPr>
            <w:r w:rsidRPr="00B075DD">
              <w:rPr>
                <w:rFonts w:ascii="Times New Roman" w:eastAsia="標楷體" w:hAnsi="Times New Roman" w:cs="Times New Roman"/>
                <w:color w:val="FF0000"/>
              </w:rPr>
              <w:t>YES</w:t>
            </w:r>
          </w:p>
        </w:tc>
        <w:tc>
          <w:tcPr>
            <w:tcW w:w="935" w:type="dxa"/>
            <w:tcBorders>
              <w:top w:val="single" w:sz="6" w:space="0" w:color="auto"/>
              <w:left w:val="single" w:sz="6" w:space="0" w:color="auto"/>
              <w:bottom w:val="single" w:sz="6" w:space="0" w:color="auto"/>
              <w:right w:val="single" w:sz="6" w:space="0" w:color="auto"/>
            </w:tcBorders>
            <w:vAlign w:val="center"/>
          </w:tcPr>
          <w:p w14:paraId="5251983E" w14:textId="77777777" w:rsidR="00250C25" w:rsidRPr="00B075DD" w:rsidRDefault="00250C25" w:rsidP="00C85CAE">
            <w:pPr>
              <w:spacing w:line="480" w:lineRule="atLeast"/>
              <w:jc w:val="center"/>
              <w:rPr>
                <w:rFonts w:ascii="Times New Roman" w:eastAsia="標楷體" w:hAnsi="Times New Roman" w:cs="Times New Roman"/>
                <w:color w:val="FF0000"/>
              </w:rPr>
            </w:pPr>
            <w:r w:rsidRPr="00B075DD">
              <w:rPr>
                <w:rFonts w:ascii="Times New Roman" w:eastAsia="標楷體" w:hAnsi="Times New Roman" w:cs="Times New Roman"/>
                <w:color w:val="FF0000"/>
              </w:rPr>
              <w:t>NO</w:t>
            </w:r>
          </w:p>
        </w:tc>
        <w:tc>
          <w:tcPr>
            <w:tcW w:w="936" w:type="dxa"/>
            <w:tcBorders>
              <w:top w:val="single" w:sz="6" w:space="0" w:color="auto"/>
              <w:left w:val="single" w:sz="6" w:space="0" w:color="auto"/>
              <w:bottom w:val="single" w:sz="6" w:space="0" w:color="auto"/>
              <w:right w:val="single" w:sz="6" w:space="0" w:color="auto"/>
            </w:tcBorders>
            <w:vAlign w:val="center"/>
          </w:tcPr>
          <w:p w14:paraId="1F4A5865" w14:textId="77777777" w:rsidR="00250C25" w:rsidRPr="00B075DD" w:rsidRDefault="00250C25" w:rsidP="00C85CAE">
            <w:pPr>
              <w:spacing w:line="480" w:lineRule="atLeast"/>
              <w:jc w:val="center"/>
              <w:rPr>
                <w:rFonts w:ascii="Times New Roman" w:eastAsia="標楷體" w:hAnsi="Times New Roman" w:cs="Times New Roman"/>
                <w:color w:val="FF0000"/>
              </w:rPr>
            </w:pPr>
            <w:r w:rsidRPr="00B075DD">
              <w:rPr>
                <w:rFonts w:ascii="Times New Roman" w:eastAsia="標楷體" w:hAnsi="Times New Roman" w:cs="Times New Roman"/>
                <w:color w:val="FF0000"/>
              </w:rPr>
              <w:t>YES</w:t>
            </w:r>
          </w:p>
        </w:tc>
        <w:tc>
          <w:tcPr>
            <w:tcW w:w="935" w:type="dxa"/>
            <w:tcBorders>
              <w:top w:val="single" w:sz="6" w:space="0" w:color="auto"/>
              <w:left w:val="single" w:sz="6" w:space="0" w:color="auto"/>
              <w:bottom w:val="single" w:sz="6" w:space="0" w:color="auto"/>
              <w:right w:val="single" w:sz="6" w:space="0" w:color="auto"/>
            </w:tcBorders>
            <w:vAlign w:val="center"/>
          </w:tcPr>
          <w:p w14:paraId="022DD451" w14:textId="77777777" w:rsidR="00250C25" w:rsidRPr="00B075DD" w:rsidRDefault="00250C25" w:rsidP="00C85CAE">
            <w:pPr>
              <w:spacing w:line="480" w:lineRule="atLeast"/>
              <w:jc w:val="center"/>
              <w:rPr>
                <w:rFonts w:ascii="Times New Roman" w:eastAsia="標楷體" w:hAnsi="Times New Roman" w:cs="Times New Roman"/>
                <w:bCs/>
                <w:color w:val="FF0000"/>
              </w:rPr>
            </w:pPr>
            <w:r w:rsidRPr="00B075DD">
              <w:rPr>
                <w:rFonts w:ascii="Times New Roman" w:eastAsia="標楷體" w:hAnsi="Times New Roman" w:cs="Times New Roman"/>
                <w:bCs/>
                <w:color w:val="FF0000"/>
              </w:rPr>
              <w:t>YES</w:t>
            </w:r>
          </w:p>
        </w:tc>
        <w:tc>
          <w:tcPr>
            <w:tcW w:w="936" w:type="dxa"/>
            <w:tcBorders>
              <w:top w:val="single" w:sz="6" w:space="0" w:color="auto"/>
              <w:left w:val="single" w:sz="6" w:space="0" w:color="auto"/>
              <w:bottom w:val="single" w:sz="6" w:space="0" w:color="auto"/>
              <w:right w:val="single" w:sz="12" w:space="0" w:color="auto"/>
            </w:tcBorders>
            <w:vAlign w:val="center"/>
          </w:tcPr>
          <w:p w14:paraId="3336CEB0" w14:textId="77777777" w:rsidR="00250C25" w:rsidRPr="00B075DD" w:rsidRDefault="00250C25" w:rsidP="00C85CAE">
            <w:pPr>
              <w:spacing w:line="480" w:lineRule="atLeast"/>
              <w:jc w:val="center"/>
              <w:rPr>
                <w:rFonts w:ascii="Times New Roman" w:eastAsia="標楷體" w:hAnsi="Times New Roman" w:cs="Times New Roman"/>
                <w:bCs/>
                <w:color w:val="FF0000"/>
                <w:lang w:eastAsia="zh-CN"/>
              </w:rPr>
            </w:pPr>
            <w:r w:rsidRPr="00B075DD">
              <w:rPr>
                <w:rFonts w:ascii="Times New Roman" w:eastAsia="標楷體" w:hAnsi="Times New Roman" w:cs="Times New Roman"/>
                <w:bCs/>
                <w:color w:val="FF0000"/>
                <w:lang w:eastAsia="zh-CN"/>
              </w:rPr>
              <w:t>NO</w:t>
            </w:r>
          </w:p>
        </w:tc>
      </w:tr>
    </w:tbl>
    <w:p w14:paraId="66FCF687" w14:textId="77777777" w:rsidR="00250C25" w:rsidRDefault="00250C25" w:rsidP="00250C25">
      <w:pPr>
        <w:tabs>
          <w:tab w:val="left" w:pos="4205"/>
        </w:tabs>
        <w:jc w:val="center"/>
        <w:rPr>
          <w:rFonts w:ascii="Times New Roman" w:eastAsia="標楷體" w:hAnsi="Times New Roman" w:cs="Times New Roman"/>
        </w:rPr>
        <w:sectPr w:rsidR="00250C25" w:rsidSect="00250C25">
          <w:pgSz w:w="11906" w:h="16838"/>
          <w:pgMar w:top="340" w:right="340" w:bottom="340" w:left="340" w:header="851" w:footer="992" w:gutter="0"/>
          <w:cols w:space="425"/>
          <w:docGrid w:type="lines" w:linePitch="360"/>
        </w:sectPr>
      </w:pPr>
    </w:p>
    <w:tbl>
      <w:tblPr>
        <w:tblStyle w:val="af"/>
        <w:tblW w:w="11376" w:type="dxa"/>
        <w:jc w:val="center"/>
        <w:tblLayout w:type="fixed"/>
        <w:tblLook w:val="04A0" w:firstRow="1" w:lastRow="0" w:firstColumn="1" w:lastColumn="0" w:noHBand="0" w:noVBand="1"/>
      </w:tblPr>
      <w:tblGrid>
        <w:gridCol w:w="2015"/>
        <w:gridCol w:w="1869"/>
        <w:gridCol w:w="3774"/>
        <w:gridCol w:w="918"/>
        <w:gridCol w:w="964"/>
        <w:gridCol w:w="918"/>
        <w:gridCol w:w="918"/>
        <w:tblGridChange w:id="11">
          <w:tblGrid>
            <w:gridCol w:w="2015"/>
            <w:gridCol w:w="1869"/>
            <w:gridCol w:w="3774"/>
            <w:gridCol w:w="918"/>
            <w:gridCol w:w="964"/>
            <w:gridCol w:w="918"/>
            <w:gridCol w:w="918"/>
          </w:tblGrid>
        </w:tblGridChange>
      </w:tblGrid>
      <w:tr w:rsidR="00250C25" w:rsidRPr="00560FD1" w14:paraId="79BB2121" w14:textId="77777777" w:rsidTr="00250C25">
        <w:trPr>
          <w:trHeight w:val="720"/>
          <w:jc w:val="center"/>
        </w:trPr>
        <w:tc>
          <w:tcPr>
            <w:tcW w:w="2015" w:type="dxa"/>
            <w:vAlign w:val="center"/>
          </w:tcPr>
          <w:p w14:paraId="608F6A92"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制定日期</w:t>
            </w:r>
          </w:p>
        </w:tc>
        <w:tc>
          <w:tcPr>
            <w:tcW w:w="1869" w:type="dxa"/>
            <w:vAlign w:val="center"/>
          </w:tcPr>
          <w:p w14:paraId="78F852FB" w14:textId="4EACD76B"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11.10.12</w:t>
            </w:r>
          </w:p>
        </w:tc>
        <w:tc>
          <w:tcPr>
            <w:tcW w:w="3774" w:type="dxa"/>
            <w:vAlign w:val="center"/>
          </w:tcPr>
          <w:p w14:paraId="69944F42"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短期葉菜截切</w:t>
            </w:r>
            <w:r w:rsidRPr="00560FD1">
              <w:rPr>
                <w:rFonts w:ascii="Times New Roman" w:eastAsia="標楷體" w:hAnsi="Times New Roman" w:cs="Times New Roman"/>
              </w:rPr>
              <w:t>HACCP</w:t>
            </w:r>
            <w:r w:rsidRPr="00560FD1">
              <w:rPr>
                <w:rFonts w:ascii="Times New Roman" w:eastAsia="標楷體" w:hAnsi="Times New Roman" w:cs="Times New Roman" w:hint="eastAsia"/>
              </w:rPr>
              <w:t>計畫書</w:t>
            </w:r>
          </w:p>
        </w:tc>
        <w:tc>
          <w:tcPr>
            <w:tcW w:w="1882" w:type="dxa"/>
            <w:gridSpan w:val="2"/>
            <w:vAlign w:val="center"/>
          </w:tcPr>
          <w:p w14:paraId="79B17C5A"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文件編號</w:t>
            </w:r>
          </w:p>
        </w:tc>
        <w:tc>
          <w:tcPr>
            <w:tcW w:w="1836" w:type="dxa"/>
            <w:gridSpan w:val="2"/>
            <w:vAlign w:val="center"/>
          </w:tcPr>
          <w:p w14:paraId="28FC7FAF" w14:textId="4BCC41C7" w:rsidR="00250C25" w:rsidRPr="00560FD1" w:rsidRDefault="00B075DD" w:rsidP="00560FD1">
            <w:pPr>
              <w:tabs>
                <w:tab w:val="left" w:pos="4205"/>
              </w:tabs>
              <w:jc w:val="center"/>
              <w:rPr>
                <w:rFonts w:ascii="Times New Roman" w:eastAsia="標楷體" w:hAnsi="Times New Roman" w:cs="Times New Roman"/>
              </w:rPr>
            </w:pPr>
            <w:r>
              <w:rPr>
                <w:rFonts w:ascii="Times New Roman" w:eastAsia="標楷體" w:hAnsi="Times New Roman" w:cs="Times New Roman" w:hint="eastAsia"/>
                <w:bCs/>
                <w:sz w:val="28"/>
              </w:rPr>
              <w:t>H.1</w:t>
            </w:r>
          </w:p>
        </w:tc>
      </w:tr>
      <w:tr w:rsidR="00250C25" w:rsidRPr="00560FD1" w14:paraId="65F9DF13" w14:textId="77777777" w:rsidTr="00250C25">
        <w:trPr>
          <w:trHeight w:val="720"/>
          <w:jc w:val="center"/>
        </w:trPr>
        <w:tc>
          <w:tcPr>
            <w:tcW w:w="2015" w:type="dxa"/>
            <w:vAlign w:val="center"/>
          </w:tcPr>
          <w:p w14:paraId="1AF2F6E9"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制定單位</w:t>
            </w:r>
          </w:p>
        </w:tc>
        <w:tc>
          <w:tcPr>
            <w:tcW w:w="1869" w:type="dxa"/>
            <w:vAlign w:val="center"/>
          </w:tcPr>
          <w:p w14:paraId="2212E1D4" w14:textId="0AC3FCB6" w:rsidR="00250C25" w:rsidRPr="00560FD1" w:rsidRDefault="00250C25" w:rsidP="00B075DD">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HACCP</w:t>
            </w:r>
            <w:r w:rsidRPr="00560FD1">
              <w:rPr>
                <w:rFonts w:ascii="Times New Roman" w:eastAsia="標楷體" w:hAnsi="Times New Roman" w:cs="Times New Roman" w:hint="eastAsia"/>
              </w:rPr>
              <w:t>小組</w:t>
            </w:r>
          </w:p>
        </w:tc>
        <w:tc>
          <w:tcPr>
            <w:tcW w:w="3774" w:type="dxa"/>
            <w:vAlign w:val="center"/>
          </w:tcPr>
          <w:p w14:paraId="496E485F"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重要管制點計畫表</w:t>
            </w:r>
          </w:p>
        </w:tc>
        <w:tc>
          <w:tcPr>
            <w:tcW w:w="918" w:type="dxa"/>
            <w:vAlign w:val="center"/>
          </w:tcPr>
          <w:p w14:paraId="26DB53DB"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版次</w:t>
            </w:r>
          </w:p>
        </w:tc>
        <w:tc>
          <w:tcPr>
            <w:tcW w:w="964" w:type="dxa"/>
            <w:vAlign w:val="center"/>
          </w:tcPr>
          <w:p w14:paraId="472CCF40" w14:textId="5148B8B6"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2.0</w:t>
            </w:r>
          </w:p>
        </w:tc>
        <w:tc>
          <w:tcPr>
            <w:tcW w:w="918" w:type="dxa"/>
            <w:vAlign w:val="center"/>
          </w:tcPr>
          <w:p w14:paraId="1D17AA29" w14:textId="77777777" w:rsidR="00250C25" w:rsidRPr="00560FD1" w:rsidRDefault="00250C25"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hint="eastAsia"/>
              </w:rPr>
              <w:t>頁次</w:t>
            </w:r>
          </w:p>
        </w:tc>
        <w:tc>
          <w:tcPr>
            <w:tcW w:w="918" w:type="dxa"/>
            <w:vAlign w:val="center"/>
          </w:tcPr>
          <w:p w14:paraId="2FE7AD8E" w14:textId="62B4D519" w:rsidR="00250C25" w:rsidRPr="00560FD1" w:rsidRDefault="00B075DD" w:rsidP="00560FD1">
            <w:pPr>
              <w:tabs>
                <w:tab w:val="left" w:pos="4205"/>
              </w:tabs>
              <w:jc w:val="center"/>
              <w:rPr>
                <w:rFonts w:ascii="Times New Roman" w:eastAsia="標楷體" w:hAnsi="Times New Roman" w:cs="Times New Roman" w:hint="eastAsia"/>
              </w:rPr>
            </w:pPr>
            <w:r>
              <w:rPr>
                <w:rFonts w:ascii="Times New Roman" w:eastAsia="標楷體" w:hAnsi="Times New Roman" w:cs="Times New Roman" w:hint="eastAsia"/>
              </w:rPr>
              <w:t>1/1</w:t>
            </w:r>
          </w:p>
        </w:tc>
      </w:tr>
    </w:tbl>
    <w:p w14:paraId="00879190" w14:textId="77777777" w:rsidR="00250C25" w:rsidRDefault="00250C25" w:rsidP="00046BFA">
      <w:pPr>
        <w:spacing w:line="340" w:lineRule="exact"/>
        <w:ind w:rightChars="135" w:right="324"/>
        <w:rPr>
          <w:rFonts w:ascii="Times New Roman" w:eastAsia="標楷體" w:hAnsi="Times New Roman" w:cs="Times New Roman"/>
          <w:sz w:val="28"/>
          <w:szCs w:val="28"/>
        </w:rPr>
      </w:pPr>
    </w:p>
    <w:tbl>
      <w:tblPr>
        <w:tblW w:w="160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36"/>
        <w:gridCol w:w="1276"/>
        <w:gridCol w:w="1559"/>
        <w:gridCol w:w="1134"/>
        <w:gridCol w:w="1417"/>
        <w:gridCol w:w="851"/>
        <w:gridCol w:w="850"/>
        <w:gridCol w:w="2552"/>
        <w:gridCol w:w="1559"/>
        <w:gridCol w:w="3969"/>
      </w:tblGrid>
      <w:tr w:rsidR="00DF01E2" w:rsidRPr="00052464" w14:paraId="1FF35B26" w14:textId="77777777" w:rsidTr="00DF01E2">
        <w:trPr>
          <w:trHeight w:val="811"/>
        </w:trPr>
        <w:tc>
          <w:tcPr>
            <w:tcW w:w="836" w:type="dxa"/>
            <w:vMerge w:val="restart"/>
            <w:tcBorders>
              <w:right w:val="single" w:sz="4" w:space="0" w:color="auto"/>
            </w:tcBorders>
            <w:vAlign w:val="center"/>
          </w:tcPr>
          <w:p w14:paraId="6F9E6682"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重要管制</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點</w:t>
            </w:r>
          </w:p>
        </w:tc>
        <w:tc>
          <w:tcPr>
            <w:tcW w:w="1276" w:type="dxa"/>
            <w:vMerge w:val="restart"/>
            <w:tcBorders>
              <w:left w:val="single" w:sz="4" w:space="0" w:color="auto"/>
            </w:tcBorders>
            <w:vAlign w:val="center"/>
          </w:tcPr>
          <w:p w14:paraId="2ACF8F33"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顯著之安</w:t>
            </w:r>
          </w:p>
          <w:p w14:paraId="77B568AC"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全危害</w:t>
            </w:r>
          </w:p>
        </w:tc>
        <w:tc>
          <w:tcPr>
            <w:tcW w:w="1559" w:type="dxa"/>
            <w:vMerge w:val="restart"/>
            <w:vAlign w:val="center"/>
          </w:tcPr>
          <w:p w14:paraId="3B36FA83" w14:textId="742480D2" w:rsidR="00DF01E2" w:rsidRPr="00560FD1" w:rsidRDefault="00DF01E2" w:rsidP="00DF01E2">
            <w:pPr>
              <w:jc w:val="center"/>
              <w:rPr>
                <w:rFonts w:ascii="Times New Roman" w:eastAsia="標楷體" w:hAnsi="Times New Roman" w:cs="Times New Roman"/>
                <w:bCs/>
              </w:rPr>
            </w:pPr>
            <w:r w:rsidRPr="00560FD1">
              <w:rPr>
                <w:rFonts w:ascii="Times New Roman" w:eastAsia="標楷體" w:hAnsi="Times New Roman" w:cs="Times New Roman" w:hint="eastAsia"/>
                <w:bCs/>
              </w:rPr>
              <w:t>每一個防治措</w:t>
            </w:r>
          </w:p>
          <w:p w14:paraId="627DEB6B" w14:textId="376EF725" w:rsidR="00DF01E2" w:rsidRPr="00560FD1" w:rsidRDefault="00DF01E2" w:rsidP="00DF01E2">
            <w:pPr>
              <w:jc w:val="center"/>
              <w:rPr>
                <w:rFonts w:ascii="Times New Roman" w:eastAsia="標楷體" w:hAnsi="Times New Roman" w:cs="Times New Roman"/>
                <w:bCs/>
              </w:rPr>
            </w:pPr>
            <w:r w:rsidRPr="00560FD1">
              <w:rPr>
                <w:rFonts w:ascii="Times New Roman" w:eastAsia="標楷體" w:hAnsi="Times New Roman" w:cs="Times New Roman" w:hint="eastAsia"/>
                <w:bCs/>
              </w:rPr>
              <w:t>施之管制界限</w:t>
            </w:r>
          </w:p>
        </w:tc>
        <w:tc>
          <w:tcPr>
            <w:tcW w:w="4252" w:type="dxa"/>
            <w:gridSpan w:val="4"/>
            <w:vAlign w:val="center"/>
          </w:tcPr>
          <w:p w14:paraId="13BD404A"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監</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控</w:t>
            </w:r>
          </w:p>
        </w:tc>
        <w:tc>
          <w:tcPr>
            <w:tcW w:w="2552" w:type="dxa"/>
            <w:vMerge w:val="restart"/>
            <w:vAlign w:val="center"/>
          </w:tcPr>
          <w:p w14:paraId="5E58173F"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矯</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正</w:t>
            </w:r>
          </w:p>
          <w:p w14:paraId="7480A6D9"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措</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施</w:t>
            </w:r>
          </w:p>
        </w:tc>
        <w:tc>
          <w:tcPr>
            <w:tcW w:w="1559" w:type="dxa"/>
            <w:vMerge w:val="restart"/>
            <w:vAlign w:val="center"/>
          </w:tcPr>
          <w:p w14:paraId="068DC04E"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紀</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錄</w:t>
            </w:r>
          </w:p>
        </w:tc>
        <w:tc>
          <w:tcPr>
            <w:tcW w:w="3969" w:type="dxa"/>
            <w:vMerge w:val="restart"/>
            <w:vAlign w:val="center"/>
          </w:tcPr>
          <w:p w14:paraId="0717325A"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確</w:t>
            </w:r>
            <w:r w:rsidRPr="00560FD1">
              <w:rPr>
                <w:rFonts w:ascii="Times New Roman" w:eastAsia="標楷體" w:hAnsi="Times New Roman" w:cs="Times New Roman"/>
                <w:bCs/>
              </w:rPr>
              <w:t xml:space="preserve"> </w:t>
            </w:r>
            <w:r w:rsidRPr="00560FD1">
              <w:rPr>
                <w:rFonts w:ascii="Times New Roman" w:eastAsia="標楷體" w:hAnsi="Times New Roman" w:cs="Times New Roman" w:hint="eastAsia"/>
                <w:bCs/>
              </w:rPr>
              <w:t>認</w:t>
            </w:r>
          </w:p>
        </w:tc>
      </w:tr>
      <w:tr w:rsidR="00DF01E2" w:rsidRPr="00052464" w14:paraId="31F403BE" w14:textId="77777777" w:rsidTr="00DF01E2">
        <w:trPr>
          <w:trHeight w:val="811"/>
        </w:trPr>
        <w:tc>
          <w:tcPr>
            <w:tcW w:w="836" w:type="dxa"/>
            <w:vMerge/>
            <w:tcBorders>
              <w:right w:val="single" w:sz="4" w:space="0" w:color="auto"/>
            </w:tcBorders>
            <w:vAlign w:val="center"/>
          </w:tcPr>
          <w:p w14:paraId="55FC79F9" w14:textId="77777777" w:rsidR="00DF01E2" w:rsidRPr="00560FD1" w:rsidRDefault="00DF01E2" w:rsidP="00560FD1">
            <w:pPr>
              <w:jc w:val="center"/>
              <w:rPr>
                <w:rFonts w:ascii="Times New Roman" w:eastAsia="標楷體" w:hAnsi="Times New Roman" w:cs="Times New Roman"/>
                <w:bCs/>
              </w:rPr>
            </w:pPr>
          </w:p>
        </w:tc>
        <w:tc>
          <w:tcPr>
            <w:tcW w:w="1276" w:type="dxa"/>
            <w:vMerge/>
            <w:tcBorders>
              <w:left w:val="single" w:sz="4" w:space="0" w:color="auto"/>
            </w:tcBorders>
            <w:vAlign w:val="center"/>
          </w:tcPr>
          <w:p w14:paraId="51E03600" w14:textId="77777777" w:rsidR="00DF01E2" w:rsidRPr="00560FD1" w:rsidRDefault="00DF01E2" w:rsidP="00560FD1">
            <w:pPr>
              <w:rPr>
                <w:rFonts w:ascii="Times New Roman" w:eastAsia="標楷體" w:hAnsi="Times New Roman" w:cs="Times New Roman"/>
                <w:bCs/>
              </w:rPr>
            </w:pPr>
          </w:p>
        </w:tc>
        <w:tc>
          <w:tcPr>
            <w:tcW w:w="1559" w:type="dxa"/>
            <w:vMerge/>
            <w:vAlign w:val="center"/>
          </w:tcPr>
          <w:p w14:paraId="21847119" w14:textId="77777777" w:rsidR="00DF01E2" w:rsidRPr="00560FD1" w:rsidRDefault="00DF01E2" w:rsidP="00560FD1">
            <w:pPr>
              <w:jc w:val="center"/>
              <w:rPr>
                <w:rFonts w:ascii="Times New Roman" w:eastAsia="標楷體" w:hAnsi="Times New Roman" w:cs="Times New Roman"/>
                <w:bCs/>
              </w:rPr>
            </w:pPr>
          </w:p>
        </w:tc>
        <w:tc>
          <w:tcPr>
            <w:tcW w:w="1134" w:type="dxa"/>
            <w:tcBorders>
              <w:right w:val="single" w:sz="4" w:space="0" w:color="auto"/>
            </w:tcBorders>
            <w:vAlign w:val="center"/>
          </w:tcPr>
          <w:p w14:paraId="70F3906A"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項目</w:t>
            </w:r>
          </w:p>
        </w:tc>
        <w:tc>
          <w:tcPr>
            <w:tcW w:w="1417" w:type="dxa"/>
            <w:tcBorders>
              <w:left w:val="single" w:sz="4" w:space="0" w:color="auto"/>
              <w:right w:val="single" w:sz="4" w:space="0" w:color="auto"/>
            </w:tcBorders>
            <w:vAlign w:val="center"/>
          </w:tcPr>
          <w:p w14:paraId="4AF82586"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方法</w:t>
            </w:r>
          </w:p>
        </w:tc>
        <w:tc>
          <w:tcPr>
            <w:tcW w:w="851" w:type="dxa"/>
            <w:tcBorders>
              <w:left w:val="single" w:sz="4" w:space="0" w:color="auto"/>
              <w:right w:val="single" w:sz="4" w:space="0" w:color="auto"/>
            </w:tcBorders>
            <w:vAlign w:val="center"/>
          </w:tcPr>
          <w:p w14:paraId="2CC458A0"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頻率</w:t>
            </w:r>
          </w:p>
        </w:tc>
        <w:tc>
          <w:tcPr>
            <w:tcW w:w="850" w:type="dxa"/>
            <w:tcBorders>
              <w:left w:val="single" w:sz="4" w:space="0" w:color="auto"/>
            </w:tcBorders>
            <w:vAlign w:val="center"/>
          </w:tcPr>
          <w:p w14:paraId="0388CEE4"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負責人</w:t>
            </w:r>
          </w:p>
        </w:tc>
        <w:tc>
          <w:tcPr>
            <w:tcW w:w="2552" w:type="dxa"/>
            <w:vMerge/>
            <w:vAlign w:val="center"/>
          </w:tcPr>
          <w:p w14:paraId="3275AF5C" w14:textId="77777777" w:rsidR="00DF01E2" w:rsidRPr="00560FD1" w:rsidRDefault="00DF01E2" w:rsidP="00560FD1">
            <w:pPr>
              <w:jc w:val="center"/>
              <w:rPr>
                <w:rFonts w:ascii="Times New Roman" w:eastAsia="標楷體" w:hAnsi="Times New Roman" w:cs="Times New Roman"/>
                <w:bCs/>
              </w:rPr>
            </w:pPr>
          </w:p>
        </w:tc>
        <w:tc>
          <w:tcPr>
            <w:tcW w:w="1559" w:type="dxa"/>
            <w:vMerge/>
            <w:vAlign w:val="center"/>
          </w:tcPr>
          <w:p w14:paraId="67D52E8B" w14:textId="77777777" w:rsidR="00DF01E2" w:rsidRPr="00560FD1" w:rsidRDefault="00DF01E2" w:rsidP="00560FD1">
            <w:pPr>
              <w:jc w:val="center"/>
              <w:rPr>
                <w:rFonts w:ascii="Times New Roman" w:eastAsia="標楷體" w:hAnsi="Times New Roman" w:cs="Times New Roman"/>
                <w:bCs/>
              </w:rPr>
            </w:pPr>
          </w:p>
        </w:tc>
        <w:tc>
          <w:tcPr>
            <w:tcW w:w="3969" w:type="dxa"/>
            <w:vMerge/>
            <w:vAlign w:val="center"/>
          </w:tcPr>
          <w:p w14:paraId="78676754" w14:textId="77777777" w:rsidR="00DF01E2" w:rsidRPr="00560FD1" w:rsidRDefault="00DF01E2" w:rsidP="00560FD1">
            <w:pPr>
              <w:jc w:val="center"/>
              <w:rPr>
                <w:rFonts w:ascii="Times New Roman" w:eastAsia="標楷體" w:hAnsi="Times New Roman" w:cs="Times New Roman"/>
                <w:bCs/>
              </w:rPr>
            </w:pPr>
          </w:p>
        </w:tc>
      </w:tr>
      <w:tr w:rsidR="00DF01E2" w:rsidRPr="00052464" w14:paraId="2BFBFDE5" w14:textId="77777777" w:rsidTr="00DF01E2">
        <w:trPr>
          <w:trHeight w:val="811"/>
        </w:trPr>
        <w:tc>
          <w:tcPr>
            <w:tcW w:w="836" w:type="dxa"/>
            <w:vMerge w:val="restart"/>
            <w:tcBorders>
              <w:right w:val="single" w:sz="4" w:space="0" w:color="auto"/>
            </w:tcBorders>
            <w:vAlign w:val="center"/>
          </w:tcPr>
          <w:p w14:paraId="79405E2C" w14:textId="77777777" w:rsidR="00DF01E2" w:rsidRPr="00560FD1" w:rsidRDefault="00DF01E2"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CCP1</w:t>
            </w:r>
          </w:p>
          <w:p w14:paraId="3569A922" w14:textId="77777777" w:rsidR="00DF01E2" w:rsidRPr="00560FD1" w:rsidRDefault="00DF01E2" w:rsidP="00560FD1">
            <w:pPr>
              <w:tabs>
                <w:tab w:val="left" w:pos="4205"/>
              </w:tabs>
              <w:jc w:val="center"/>
              <w:rPr>
                <w:rFonts w:ascii="Times New Roman" w:eastAsia="標楷體" w:hAnsi="Times New Roman" w:cs="Times New Roman"/>
              </w:rPr>
            </w:pPr>
            <w:r w:rsidRPr="00560FD1">
              <w:rPr>
                <w:rFonts w:ascii="Times New Roman" w:eastAsia="標楷體" w:hAnsi="Times New Roman" w:cs="Times New Roman"/>
              </w:rPr>
              <w:t>1.</w:t>
            </w:r>
            <w:r w:rsidRPr="00560FD1">
              <w:rPr>
                <w:rFonts w:ascii="Times New Roman" w:eastAsia="標楷體" w:hAnsi="Times New Roman" w:cs="Times New Roman" w:hint="eastAsia"/>
              </w:rPr>
              <w:t>蔬菜驗收</w:t>
            </w:r>
          </w:p>
        </w:tc>
        <w:tc>
          <w:tcPr>
            <w:tcW w:w="1276" w:type="dxa"/>
            <w:tcBorders>
              <w:left w:val="single" w:sz="4" w:space="0" w:color="auto"/>
            </w:tcBorders>
            <w:vAlign w:val="center"/>
          </w:tcPr>
          <w:p w14:paraId="318A4D9A"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21CFD507" w14:textId="77777777" w:rsidR="00DF01E2" w:rsidRPr="00560FD1" w:rsidRDefault="00DF01E2" w:rsidP="00560FD1">
            <w:pPr>
              <w:rPr>
                <w:rFonts w:ascii="Times New Roman" w:eastAsia="標楷體" w:hAnsi="Times New Roman" w:cs="Times New Roman"/>
                <w:bCs/>
              </w:rPr>
            </w:pPr>
            <w:r w:rsidRPr="00560FD1">
              <w:rPr>
                <w:rFonts w:ascii="Times New Roman" w:eastAsia="標楷體" w:hAnsi="Times New Roman" w:cs="Times New Roman" w:hint="eastAsia"/>
              </w:rPr>
              <w:t>病原菌污染</w:t>
            </w:r>
          </w:p>
        </w:tc>
        <w:tc>
          <w:tcPr>
            <w:tcW w:w="1559" w:type="dxa"/>
            <w:vAlign w:val="center"/>
          </w:tcPr>
          <w:p w14:paraId="3D2C3D58" w14:textId="5FAA4747" w:rsidR="00DF01E2" w:rsidRPr="00560FD1" w:rsidRDefault="00DF01E2" w:rsidP="00560FD1">
            <w:pPr>
              <w:rPr>
                <w:rFonts w:ascii="Times New Roman" w:eastAsia="標楷體" w:hAnsi="Times New Roman" w:cs="Times New Roman"/>
                <w:bCs/>
              </w:rPr>
            </w:pPr>
            <w:r>
              <w:rPr>
                <w:rFonts w:ascii="Times New Roman" w:eastAsia="標楷體" w:hAnsi="Times New Roman" w:cs="Times New Roman" w:hint="eastAsia"/>
                <w:bCs/>
              </w:rPr>
              <w:t>驗收溫度</w:t>
            </w:r>
            <w:r w:rsidRPr="00560FD1">
              <w:rPr>
                <w:rFonts w:ascii="Times New Roman" w:eastAsia="標楷體" w:hAnsi="Times New Roman" w:cs="Times New Roman"/>
                <w:bCs/>
              </w:rPr>
              <w:t>-7</w:t>
            </w:r>
            <w:r w:rsidRPr="00560FD1">
              <w:rPr>
                <w:rFonts w:ascii="Times New Roman" w:eastAsia="標楷體" w:hAnsi="Times New Roman" w:cs="Times New Roman" w:hint="eastAsia"/>
                <w:bCs/>
              </w:rPr>
              <w:t>℃以下，凍結點以上。</w:t>
            </w:r>
          </w:p>
        </w:tc>
        <w:tc>
          <w:tcPr>
            <w:tcW w:w="1134" w:type="dxa"/>
            <w:tcBorders>
              <w:right w:val="single" w:sz="4" w:space="0" w:color="auto"/>
            </w:tcBorders>
            <w:vAlign w:val="center"/>
          </w:tcPr>
          <w:p w14:paraId="653A1D9A"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物流車廂氣溫</w:t>
            </w:r>
          </w:p>
        </w:tc>
        <w:tc>
          <w:tcPr>
            <w:tcW w:w="1417" w:type="dxa"/>
            <w:tcBorders>
              <w:left w:val="single" w:sz="4" w:space="0" w:color="auto"/>
              <w:right w:val="single" w:sz="4" w:space="0" w:color="auto"/>
            </w:tcBorders>
            <w:vAlign w:val="center"/>
          </w:tcPr>
          <w:p w14:paraId="018E8579"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紅外線測溫槍</w:t>
            </w:r>
          </w:p>
        </w:tc>
        <w:tc>
          <w:tcPr>
            <w:tcW w:w="851" w:type="dxa"/>
            <w:tcBorders>
              <w:left w:val="single" w:sz="4" w:space="0" w:color="auto"/>
              <w:right w:val="single" w:sz="4" w:space="0" w:color="auto"/>
            </w:tcBorders>
            <w:vAlign w:val="center"/>
          </w:tcPr>
          <w:p w14:paraId="53A33558"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bCs/>
              </w:rPr>
              <w:t xml:space="preserve">1 </w:t>
            </w:r>
            <w:r w:rsidRPr="00560FD1">
              <w:rPr>
                <w:rFonts w:ascii="Times New Roman" w:eastAsia="標楷體" w:hAnsi="Times New Roman" w:cs="Times New Roman" w:hint="eastAsia"/>
                <w:bCs/>
              </w:rPr>
              <w:t>次</w:t>
            </w:r>
            <w:r w:rsidRPr="00560FD1">
              <w:rPr>
                <w:rFonts w:ascii="Times New Roman" w:eastAsia="標楷體" w:hAnsi="Times New Roman" w:cs="Times New Roman"/>
                <w:bCs/>
              </w:rPr>
              <w:t>/</w:t>
            </w:r>
            <w:r w:rsidRPr="00560FD1">
              <w:rPr>
                <w:rFonts w:ascii="Times New Roman" w:eastAsia="標楷體" w:hAnsi="Times New Roman" w:cs="Times New Roman" w:hint="eastAsia"/>
                <w:bCs/>
              </w:rPr>
              <w:t>批</w:t>
            </w:r>
          </w:p>
        </w:tc>
        <w:tc>
          <w:tcPr>
            <w:tcW w:w="850" w:type="dxa"/>
            <w:tcBorders>
              <w:left w:val="single" w:sz="4" w:space="0" w:color="auto"/>
            </w:tcBorders>
            <w:vAlign w:val="center"/>
          </w:tcPr>
          <w:p w14:paraId="37424843"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倉管</w:t>
            </w:r>
          </w:p>
        </w:tc>
        <w:tc>
          <w:tcPr>
            <w:tcW w:w="2552" w:type="dxa"/>
            <w:vAlign w:val="center"/>
          </w:tcPr>
          <w:p w14:paraId="61EAD854" w14:textId="1414E9B1" w:rsidR="00DF01E2" w:rsidRPr="00DF01E2" w:rsidRDefault="00DF01E2" w:rsidP="00DF01E2">
            <w:pPr>
              <w:pStyle w:val="TableParagraph"/>
              <w:numPr>
                <w:ilvl w:val="0"/>
                <w:numId w:val="12"/>
              </w:numPr>
              <w:spacing w:before="29"/>
              <w:ind w:left="284" w:hanging="284"/>
              <w:rPr>
                <w:rFonts w:ascii="Times New Roman" w:eastAsia="標楷體" w:hAnsi="Times New Roman" w:cs="Times New Roman" w:hint="eastAsia"/>
                <w:sz w:val="24"/>
                <w:lang w:eastAsia="zh-TW"/>
              </w:rPr>
            </w:pPr>
            <w:r w:rsidRPr="00B25452">
              <w:rPr>
                <w:rFonts w:ascii="Times New Roman" w:eastAsia="標楷體" w:hAnsi="Times New Roman" w:cs="Times New Roman"/>
                <w:sz w:val="24"/>
                <w:lang w:eastAsia="zh-TW"/>
              </w:rPr>
              <w:t>驗收時表面溫度</w:t>
            </w:r>
            <w:r>
              <w:rPr>
                <w:rFonts w:ascii="Times New Roman" w:eastAsia="標楷體" w:hAnsi="Times New Roman" w:cs="Times New Roman" w:hint="eastAsia"/>
                <w:spacing w:val="-8"/>
                <w:sz w:val="24"/>
                <w:lang w:eastAsia="zh-TW"/>
              </w:rPr>
              <w:t>7</w:t>
            </w:r>
            <w:r w:rsidRPr="00B25452">
              <w:rPr>
                <w:rFonts w:ascii="Times New Roman" w:eastAsia="標楷體" w:hAnsi="Times New Roman" w:cs="Times New Roman"/>
                <w:spacing w:val="-9"/>
                <w:sz w:val="24"/>
                <w:lang w:eastAsia="zh-TW"/>
              </w:rPr>
              <w:t>℃</w:t>
            </w:r>
            <w:r w:rsidRPr="00B25452">
              <w:rPr>
                <w:rFonts w:ascii="Times New Roman" w:eastAsia="標楷體" w:hAnsi="Times New Roman" w:cs="Times New Roman"/>
                <w:spacing w:val="-9"/>
                <w:sz w:val="24"/>
                <w:lang w:eastAsia="zh-TW"/>
              </w:rPr>
              <w:t>以下凍結點以上並確實記</w:t>
            </w:r>
            <w:r>
              <w:rPr>
                <w:rFonts w:ascii="Times New Roman" w:eastAsia="標楷體" w:hAnsi="Times New Roman" w:cs="Times New Roman" w:hint="eastAsia"/>
                <w:spacing w:val="-9"/>
                <w:sz w:val="24"/>
                <w:lang w:eastAsia="zh-TW"/>
              </w:rPr>
              <w:t>錄</w:t>
            </w:r>
          </w:p>
        </w:tc>
        <w:tc>
          <w:tcPr>
            <w:tcW w:w="1559" w:type="dxa"/>
            <w:vAlign w:val="center"/>
          </w:tcPr>
          <w:p w14:paraId="2A2BFF2C" w14:textId="370C0DD9" w:rsidR="00DF01E2" w:rsidRPr="00560FD1" w:rsidRDefault="00DF01E2" w:rsidP="00DF01E2">
            <w:pPr>
              <w:jc w:val="center"/>
              <w:rPr>
                <w:rFonts w:ascii="Times New Roman" w:eastAsia="標楷體" w:hAnsi="Times New Roman" w:cs="Times New Roman"/>
                <w:bCs/>
              </w:rPr>
            </w:pPr>
            <w:r w:rsidRPr="00560FD1">
              <w:rPr>
                <w:rFonts w:ascii="Times New Roman" w:eastAsia="標楷體" w:hAnsi="Times New Roman" w:cs="Times New Roman" w:hint="eastAsia"/>
                <w:bCs/>
              </w:rPr>
              <w:t>溫度紀錄表</w:t>
            </w:r>
          </w:p>
        </w:tc>
        <w:tc>
          <w:tcPr>
            <w:tcW w:w="3969" w:type="dxa"/>
            <w:vAlign w:val="center"/>
          </w:tcPr>
          <w:p w14:paraId="74E90F47" w14:textId="34E6C1A8" w:rsidR="00DF01E2" w:rsidRPr="00560FD1" w:rsidRDefault="00DF01E2" w:rsidP="00DF01E2">
            <w:pPr>
              <w:jc w:val="both"/>
              <w:rPr>
                <w:rFonts w:ascii="Times New Roman" w:eastAsia="標楷體" w:hAnsi="Times New Roman" w:cs="Times New Roman"/>
                <w:bCs/>
              </w:rPr>
            </w:pPr>
            <w:r w:rsidRPr="00560FD1">
              <w:rPr>
                <w:rFonts w:ascii="Times New Roman" w:eastAsia="標楷體" w:hAnsi="Times New Roman" w:cs="Times New Roman" w:hint="eastAsia"/>
                <w:bCs/>
              </w:rPr>
              <w:t>品管每週確認溫度計之準確性</w:t>
            </w:r>
            <w:r w:rsidRPr="00DF01E2">
              <w:rPr>
                <w:rFonts w:ascii="Times New Roman" w:eastAsia="標楷體" w:hAnsi="Times New Roman" w:cs="Times New Roman" w:hint="eastAsia"/>
                <w:bCs/>
                <w:color w:val="FF0000"/>
              </w:rPr>
              <w:t>及檢查驗收溫度紀錄表。</w:t>
            </w:r>
          </w:p>
        </w:tc>
      </w:tr>
      <w:tr w:rsidR="00DF01E2" w:rsidRPr="00052464" w14:paraId="434FDFC9" w14:textId="77777777" w:rsidTr="00DF01E2">
        <w:trPr>
          <w:trHeight w:val="811"/>
        </w:trPr>
        <w:tc>
          <w:tcPr>
            <w:tcW w:w="836" w:type="dxa"/>
            <w:vMerge/>
            <w:tcBorders>
              <w:right w:val="single" w:sz="4" w:space="0" w:color="auto"/>
            </w:tcBorders>
            <w:vAlign w:val="center"/>
          </w:tcPr>
          <w:p w14:paraId="7D4811A1" w14:textId="77777777" w:rsidR="00DF01E2" w:rsidRPr="00560FD1" w:rsidRDefault="00DF01E2" w:rsidP="00560FD1">
            <w:pPr>
              <w:jc w:val="center"/>
              <w:rPr>
                <w:rFonts w:ascii="Times New Roman" w:eastAsia="標楷體" w:hAnsi="Times New Roman" w:cs="Times New Roman"/>
              </w:rPr>
            </w:pPr>
          </w:p>
        </w:tc>
        <w:tc>
          <w:tcPr>
            <w:tcW w:w="1276" w:type="dxa"/>
            <w:tcBorders>
              <w:left w:val="single" w:sz="4" w:space="0" w:color="auto"/>
            </w:tcBorders>
            <w:vAlign w:val="center"/>
          </w:tcPr>
          <w:p w14:paraId="50D94CB7"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化學性</w:t>
            </w:r>
          </w:p>
          <w:p w14:paraId="3B60F2CE"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農藥殘留</w:t>
            </w:r>
          </w:p>
        </w:tc>
        <w:tc>
          <w:tcPr>
            <w:tcW w:w="1559" w:type="dxa"/>
            <w:vAlign w:val="center"/>
          </w:tcPr>
          <w:p w14:paraId="114F9903" w14:textId="77777777" w:rsidR="00DF01E2" w:rsidRPr="00560FD1" w:rsidRDefault="00DF01E2" w:rsidP="00560FD1">
            <w:pPr>
              <w:rPr>
                <w:rFonts w:ascii="Times New Roman" w:eastAsia="標楷體" w:hAnsi="Times New Roman" w:cs="Times New Roman"/>
                <w:bCs/>
              </w:rPr>
            </w:pPr>
            <w:r w:rsidRPr="00560FD1">
              <w:rPr>
                <w:rFonts w:ascii="Times New Roman" w:eastAsia="標楷體" w:hAnsi="Times New Roman" w:cs="Times New Roman" w:hint="eastAsia"/>
              </w:rPr>
              <w:t>農藥殘留快速檢驗，活性抑制率</w:t>
            </w:r>
            <w:r w:rsidRPr="00560FD1">
              <w:rPr>
                <w:rFonts w:ascii="Times New Roman" w:eastAsia="標楷體" w:hAnsi="Times New Roman" w:cs="Times New Roman"/>
              </w:rPr>
              <w:t>8%</w:t>
            </w:r>
            <w:r w:rsidRPr="00560FD1">
              <w:rPr>
                <w:rFonts w:ascii="Times New Roman" w:eastAsia="標楷體" w:hAnsi="Times New Roman" w:cs="Times New Roman" w:hint="eastAsia"/>
              </w:rPr>
              <w:t>以下。</w:t>
            </w:r>
          </w:p>
        </w:tc>
        <w:tc>
          <w:tcPr>
            <w:tcW w:w="1134" w:type="dxa"/>
            <w:tcBorders>
              <w:right w:val="single" w:sz="4" w:space="0" w:color="auto"/>
            </w:tcBorders>
            <w:vAlign w:val="center"/>
          </w:tcPr>
          <w:p w14:paraId="35ADC934"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農藥快篩</w:t>
            </w:r>
          </w:p>
        </w:tc>
        <w:tc>
          <w:tcPr>
            <w:tcW w:w="1417" w:type="dxa"/>
            <w:tcBorders>
              <w:left w:val="single" w:sz="4" w:space="0" w:color="auto"/>
              <w:right w:val="single" w:sz="4" w:space="0" w:color="auto"/>
            </w:tcBorders>
            <w:vAlign w:val="center"/>
          </w:tcPr>
          <w:p w14:paraId="670CA3CF"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綠盾</w:t>
            </w:r>
          </w:p>
        </w:tc>
        <w:tc>
          <w:tcPr>
            <w:tcW w:w="851" w:type="dxa"/>
            <w:tcBorders>
              <w:left w:val="single" w:sz="4" w:space="0" w:color="auto"/>
              <w:right w:val="single" w:sz="4" w:space="0" w:color="auto"/>
            </w:tcBorders>
            <w:vAlign w:val="center"/>
          </w:tcPr>
          <w:p w14:paraId="6AF526D2"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bCs/>
              </w:rPr>
              <w:t xml:space="preserve">1 </w:t>
            </w:r>
            <w:r w:rsidRPr="00560FD1">
              <w:rPr>
                <w:rFonts w:ascii="Times New Roman" w:eastAsia="標楷體" w:hAnsi="Times New Roman" w:cs="Times New Roman" w:hint="eastAsia"/>
                <w:bCs/>
              </w:rPr>
              <w:t>次</w:t>
            </w:r>
            <w:r w:rsidRPr="00560FD1">
              <w:rPr>
                <w:rFonts w:ascii="Times New Roman" w:eastAsia="標楷體" w:hAnsi="Times New Roman" w:cs="Times New Roman"/>
                <w:bCs/>
              </w:rPr>
              <w:t>/</w:t>
            </w:r>
            <w:r w:rsidRPr="00560FD1">
              <w:rPr>
                <w:rFonts w:ascii="Times New Roman" w:eastAsia="標楷體" w:hAnsi="Times New Roman" w:cs="Times New Roman" w:hint="eastAsia"/>
                <w:bCs/>
              </w:rPr>
              <w:t>批</w:t>
            </w:r>
          </w:p>
        </w:tc>
        <w:tc>
          <w:tcPr>
            <w:tcW w:w="850" w:type="dxa"/>
            <w:tcBorders>
              <w:left w:val="single" w:sz="4" w:space="0" w:color="auto"/>
            </w:tcBorders>
            <w:vAlign w:val="center"/>
          </w:tcPr>
          <w:p w14:paraId="59DF3256"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檢驗員</w:t>
            </w:r>
          </w:p>
        </w:tc>
        <w:tc>
          <w:tcPr>
            <w:tcW w:w="2552" w:type="dxa"/>
            <w:vAlign w:val="center"/>
          </w:tcPr>
          <w:p w14:paraId="04F7E2E8" w14:textId="27BFDB8E" w:rsidR="00DF01E2" w:rsidRPr="00DF01E2" w:rsidRDefault="00DF01E2" w:rsidP="00DF01E2">
            <w:pPr>
              <w:jc w:val="both"/>
              <w:rPr>
                <w:rFonts w:ascii="Times New Roman" w:eastAsia="標楷體" w:hAnsi="Times New Roman" w:cs="Times New Roman"/>
                <w:bCs/>
              </w:rPr>
            </w:pPr>
            <w:r>
              <w:rPr>
                <w:rFonts w:ascii="Times New Roman" w:eastAsia="標楷體" w:hAnsi="Times New Roman" w:cs="Times New Roman" w:hint="eastAsia"/>
                <w:bCs/>
              </w:rPr>
              <w:t>1.</w:t>
            </w:r>
            <w:r w:rsidRPr="00DF01E2">
              <w:rPr>
                <w:rFonts w:ascii="Times New Roman" w:eastAsia="標楷體" w:hAnsi="Times New Roman" w:cs="Times New Roman" w:hint="eastAsia"/>
                <w:bCs/>
              </w:rPr>
              <w:t>活性抑制不合格者，整批退回。</w:t>
            </w:r>
          </w:p>
          <w:p w14:paraId="629AE462" w14:textId="515901CA" w:rsidR="00DF01E2" w:rsidRPr="00DF01E2" w:rsidRDefault="00DF01E2" w:rsidP="00DF01E2">
            <w:pPr>
              <w:jc w:val="both"/>
              <w:rPr>
                <w:rFonts w:ascii="Times New Roman" w:eastAsia="標楷體" w:hAnsi="Times New Roman" w:cs="Times New Roman" w:hint="eastAsia"/>
                <w:bCs/>
              </w:rPr>
            </w:pPr>
            <w:r w:rsidRPr="00DF01E2">
              <w:rPr>
                <w:rFonts w:ascii="Times New Roman" w:eastAsia="標楷體" w:hAnsi="Times New Roman" w:cs="Times New Roman" w:hint="eastAsia"/>
                <w:bCs/>
              </w:rPr>
              <w:t>2.</w:t>
            </w:r>
            <w:r w:rsidRPr="00DF01E2">
              <w:rPr>
                <w:rFonts w:ascii="Times New Roman" w:eastAsia="標楷體" w:hAnsi="Times New Roman" w:cs="Times New Roman" w:hint="eastAsia"/>
                <w:bCs/>
                <w:color w:val="FF0000"/>
              </w:rPr>
              <w:t>每批檢驗結果確實紀錄。</w:t>
            </w:r>
          </w:p>
        </w:tc>
        <w:tc>
          <w:tcPr>
            <w:tcW w:w="1559" w:type="dxa"/>
            <w:vAlign w:val="center"/>
          </w:tcPr>
          <w:p w14:paraId="6B3866F4" w14:textId="77777777" w:rsidR="00DF01E2" w:rsidRPr="00560FD1" w:rsidRDefault="00DF01E2" w:rsidP="00560FD1">
            <w:pPr>
              <w:rPr>
                <w:rFonts w:ascii="Times New Roman" w:eastAsia="標楷體" w:hAnsi="Times New Roman" w:cs="Times New Roman"/>
                <w:bCs/>
              </w:rPr>
            </w:pPr>
            <w:r w:rsidRPr="00560FD1">
              <w:rPr>
                <w:rFonts w:ascii="Times New Roman" w:eastAsia="標楷體" w:hAnsi="Times New Roman" w:cs="Times New Roman" w:hint="eastAsia"/>
              </w:rPr>
              <w:t>農藥殘留紀錄表</w:t>
            </w:r>
          </w:p>
        </w:tc>
        <w:tc>
          <w:tcPr>
            <w:tcW w:w="3969" w:type="dxa"/>
            <w:vAlign w:val="center"/>
          </w:tcPr>
          <w:p w14:paraId="48B157A5" w14:textId="18652DDE" w:rsidR="00DF01E2" w:rsidRPr="00DF01E2" w:rsidRDefault="00DF01E2" w:rsidP="00DF01E2">
            <w:pPr>
              <w:jc w:val="both"/>
              <w:rPr>
                <w:rFonts w:ascii="Times New Roman" w:eastAsia="標楷體" w:hAnsi="Times New Roman" w:cs="Times New Roman"/>
                <w:bCs/>
                <w:color w:val="FF0000"/>
              </w:rPr>
            </w:pPr>
            <w:r>
              <w:rPr>
                <w:rFonts w:ascii="Times New Roman" w:eastAsia="標楷體" w:hAnsi="Times New Roman" w:cs="Times New Roman" w:hint="eastAsia"/>
                <w:bCs/>
              </w:rPr>
              <w:t>1.</w:t>
            </w:r>
            <w:r w:rsidRPr="00DF01E2">
              <w:rPr>
                <w:rFonts w:ascii="Times New Roman" w:eastAsia="標楷體" w:hAnsi="Times New Roman" w:cs="Times New Roman" w:hint="eastAsia"/>
                <w:bCs/>
              </w:rPr>
              <w:t>每月一次</w:t>
            </w:r>
            <w:r w:rsidRPr="00DF01E2">
              <w:rPr>
                <w:rFonts w:ascii="Times New Roman" w:eastAsia="標楷體" w:hAnsi="Times New Roman" w:cs="Times New Roman" w:hint="eastAsia"/>
                <w:bCs/>
              </w:rPr>
              <w:t>檢體採樣送驗</w:t>
            </w:r>
            <w:r w:rsidRPr="00DF01E2">
              <w:rPr>
                <w:rFonts w:ascii="Times New Roman" w:eastAsia="標楷體" w:hAnsi="Times New Roman" w:cs="Times New Roman"/>
                <w:bCs/>
              </w:rPr>
              <w:t>SGS</w:t>
            </w:r>
            <w:r w:rsidRPr="00DF01E2">
              <w:rPr>
                <w:rFonts w:ascii="Times New Roman" w:eastAsia="標楷體" w:hAnsi="Times New Roman" w:cs="Times New Roman" w:hint="eastAsia"/>
                <w:bCs/>
                <w:color w:val="FF0000"/>
              </w:rPr>
              <w:t>並由主管確認是否確實執行</w:t>
            </w:r>
          </w:p>
          <w:p w14:paraId="6DD2994C" w14:textId="7C9D5DDC" w:rsidR="00DF01E2" w:rsidRPr="00DF01E2" w:rsidRDefault="00DF01E2" w:rsidP="00DF01E2">
            <w:pPr>
              <w:jc w:val="both"/>
              <w:rPr>
                <w:rFonts w:ascii="Times New Roman" w:eastAsia="標楷體" w:hAnsi="Times New Roman" w:cs="Times New Roman" w:hint="eastAsia"/>
                <w:bCs/>
              </w:rPr>
            </w:pPr>
            <w:r>
              <w:rPr>
                <w:rFonts w:ascii="Times New Roman" w:eastAsia="標楷體" w:hAnsi="Times New Roman" w:cs="Times New Roman" w:hint="eastAsia"/>
                <w:bCs/>
              </w:rPr>
              <w:t>2.</w:t>
            </w:r>
            <w:r w:rsidRPr="00DF01E2">
              <w:rPr>
                <w:rFonts w:ascii="Times New Roman" w:eastAsia="標楷體" w:hAnsi="Times New Roman" w:cs="Times New Roman" w:hint="eastAsia"/>
                <w:bCs/>
                <w:color w:val="FF0000"/>
              </w:rPr>
              <w:t>主管每周檢查農藥殘留紀錄表。</w:t>
            </w:r>
          </w:p>
        </w:tc>
      </w:tr>
      <w:tr w:rsidR="00DF01E2" w:rsidRPr="00052464" w14:paraId="109967B6" w14:textId="77777777" w:rsidTr="00DF01E2">
        <w:trPr>
          <w:trHeight w:val="811"/>
        </w:trPr>
        <w:tc>
          <w:tcPr>
            <w:tcW w:w="836" w:type="dxa"/>
            <w:tcBorders>
              <w:right w:val="single" w:sz="4" w:space="0" w:color="auto"/>
            </w:tcBorders>
            <w:vAlign w:val="center"/>
          </w:tcPr>
          <w:p w14:paraId="6A490080"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rPr>
              <w:t>CCP2</w:t>
            </w:r>
          </w:p>
          <w:p w14:paraId="0DA53094"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rPr>
              <w:t>6.</w:t>
            </w:r>
            <w:r w:rsidRPr="00560FD1">
              <w:rPr>
                <w:rFonts w:ascii="Times New Roman" w:eastAsia="標楷體" w:hAnsi="Times New Roman" w:cs="Times New Roman" w:hint="eastAsia"/>
              </w:rPr>
              <w:t>精洗預冷</w:t>
            </w:r>
          </w:p>
        </w:tc>
        <w:tc>
          <w:tcPr>
            <w:tcW w:w="1276" w:type="dxa"/>
            <w:tcBorders>
              <w:left w:val="single" w:sz="4" w:space="0" w:color="auto"/>
            </w:tcBorders>
            <w:vAlign w:val="center"/>
          </w:tcPr>
          <w:p w14:paraId="15455DD5"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生物性</w:t>
            </w:r>
          </w:p>
          <w:p w14:paraId="212D7379"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病原菌滋長</w:t>
            </w:r>
          </w:p>
        </w:tc>
        <w:tc>
          <w:tcPr>
            <w:tcW w:w="1559" w:type="dxa"/>
            <w:vAlign w:val="center"/>
          </w:tcPr>
          <w:p w14:paraId="67B39A2F"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rPr>
              <w:t>水溫應於</w:t>
            </w:r>
            <w:r w:rsidRPr="00560FD1">
              <w:rPr>
                <w:rFonts w:ascii="Times New Roman" w:eastAsia="標楷體" w:hAnsi="Times New Roman" w:cs="Times New Roman"/>
              </w:rPr>
              <w:t>10</w:t>
            </w:r>
            <w:r w:rsidRPr="00560FD1">
              <w:rPr>
                <w:rFonts w:ascii="Times New Roman" w:eastAsia="標楷體" w:hAnsi="Times New Roman" w:cs="Times New Roman" w:hint="eastAsia"/>
              </w:rPr>
              <w:t>℃以下</w:t>
            </w:r>
          </w:p>
        </w:tc>
        <w:tc>
          <w:tcPr>
            <w:tcW w:w="1134" w:type="dxa"/>
            <w:tcBorders>
              <w:right w:val="single" w:sz="4" w:space="0" w:color="auto"/>
            </w:tcBorders>
            <w:vAlign w:val="center"/>
          </w:tcPr>
          <w:p w14:paraId="702EE3E0"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rPr>
              <w:t>水溫</w:t>
            </w:r>
          </w:p>
        </w:tc>
        <w:tc>
          <w:tcPr>
            <w:tcW w:w="1417" w:type="dxa"/>
            <w:tcBorders>
              <w:left w:val="single" w:sz="4" w:space="0" w:color="auto"/>
              <w:right w:val="single" w:sz="4" w:space="0" w:color="auto"/>
            </w:tcBorders>
            <w:vAlign w:val="center"/>
          </w:tcPr>
          <w:p w14:paraId="51E8EA4E"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水溫計</w:t>
            </w:r>
          </w:p>
        </w:tc>
        <w:tc>
          <w:tcPr>
            <w:tcW w:w="851" w:type="dxa"/>
            <w:tcBorders>
              <w:left w:val="single" w:sz="4" w:space="0" w:color="auto"/>
              <w:right w:val="single" w:sz="4" w:space="0" w:color="auto"/>
            </w:tcBorders>
            <w:vAlign w:val="center"/>
          </w:tcPr>
          <w:p w14:paraId="6F719BC2" w14:textId="21E86AB1"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rPr>
              <w:t>每</w:t>
            </w:r>
            <w:r w:rsidRPr="00560FD1">
              <w:rPr>
                <w:rFonts w:ascii="Times New Roman" w:eastAsia="標楷體" w:hAnsi="Times New Roman" w:cs="Times New Roman"/>
              </w:rPr>
              <w:t>15</w:t>
            </w:r>
            <w:r w:rsidRPr="00560FD1">
              <w:rPr>
                <w:rFonts w:ascii="Times New Roman" w:eastAsia="標楷體" w:hAnsi="Times New Roman" w:cs="Times New Roman" w:hint="eastAsia"/>
              </w:rPr>
              <w:t>分鐘</w:t>
            </w:r>
            <w:r>
              <w:rPr>
                <w:rFonts w:ascii="Times New Roman" w:eastAsia="標楷體" w:hAnsi="Times New Roman" w:cs="Times New Roman" w:hint="eastAsia"/>
              </w:rPr>
              <w:t>1</w:t>
            </w:r>
            <w:r>
              <w:rPr>
                <w:rFonts w:ascii="Times New Roman" w:eastAsia="標楷體" w:hAnsi="Times New Roman" w:cs="Times New Roman" w:hint="eastAsia"/>
              </w:rPr>
              <w:t>次</w:t>
            </w:r>
          </w:p>
        </w:tc>
        <w:tc>
          <w:tcPr>
            <w:tcW w:w="850" w:type="dxa"/>
            <w:tcBorders>
              <w:left w:val="single" w:sz="4" w:space="0" w:color="auto"/>
            </w:tcBorders>
            <w:vAlign w:val="center"/>
          </w:tcPr>
          <w:p w14:paraId="7471511E"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品管</w:t>
            </w:r>
          </w:p>
        </w:tc>
        <w:tc>
          <w:tcPr>
            <w:tcW w:w="2552" w:type="dxa"/>
            <w:vAlign w:val="center"/>
          </w:tcPr>
          <w:p w14:paraId="3A41DE9D"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rPr>
              <w:t>整槽換水</w:t>
            </w:r>
          </w:p>
        </w:tc>
        <w:tc>
          <w:tcPr>
            <w:tcW w:w="1559" w:type="dxa"/>
            <w:vAlign w:val="center"/>
          </w:tcPr>
          <w:p w14:paraId="3D793D29" w14:textId="19D8C09F" w:rsidR="00DF01E2" w:rsidRDefault="00DF01E2" w:rsidP="00DF01E2">
            <w:pPr>
              <w:jc w:val="center"/>
              <w:rPr>
                <w:rFonts w:ascii="Times New Roman" w:eastAsia="標楷體" w:hAnsi="Times New Roman" w:cs="Times New Roman"/>
                <w:bCs/>
              </w:rPr>
            </w:pPr>
            <w:r>
              <w:rPr>
                <w:rFonts w:ascii="Times New Roman" w:eastAsia="標楷體" w:hAnsi="Times New Roman" w:cs="Times New Roman" w:hint="eastAsia"/>
                <w:bCs/>
              </w:rPr>
              <w:t>1.</w:t>
            </w:r>
            <w:r w:rsidRPr="00560FD1">
              <w:rPr>
                <w:rFonts w:ascii="Times New Roman" w:eastAsia="標楷體" w:hAnsi="Times New Roman" w:cs="Times New Roman" w:hint="eastAsia"/>
                <w:bCs/>
              </w:rPr>
              <w:t>溫度紀錄表</w:t>
            </w:r>
          </w:p>
          <w:p w14:paraId="5ECC8AD6" w14:textId="6B235753" w:rsidR="00DF01E2" w:rsidRPr="00560FD1" w:rsidRDefault="00DF01E2" w:rsidP="00DF01E2">
            <w:pPr>
              <w:jc w:val="center"/>
              <w:rPr>
                <w:rFonts w:ascii="Times New Roman" w:eastAsia="標楷體" w:hAnsi="Times New Roman" w:cs="Times New Roman" w:hint="eastAsia"/>
                <w:bCs/>
              </w:rPr>
            </w:pPr>
            <w:r>
              <w:rPr>
                <w:rFonts w:ascii="Times New Roman" w:eastAsia="標楷體" w:hAnsi="Times New Roman" w:cs="Times New Roman" w:hint="eastAsia"/>
                <w:bCs/>
              </w:rPr>
              <w:t>2.</w:t>
            </w:r>
            <w:r>
              <w:rPr>
                <w:rFonts w:ascii="Times New Roman" w:eastAsia="標楷體" w:hAnsi="Times New Roman" w:cs="Times New Roman" w:hint="eastAsia"/>
                <w:bCs/>
              </w:rPr>
              <w:t>換水時間紀錄表</w:t>
            </w:r>
          </w:p>
        </w:tc>
        <w:tc>
          <w:tcPr>
            <w:tcW w:w="3969" w:type="dxa"/>
            <w:vAlign w:val="center"/>
          </w:tcPr>
          <w:p w14:paraId="33E0306A" w14:textId="77777777" w:rsidR="00DF01E2" w:rsidRDefault="00DF01E2" w:rsidP="00DF01E2">
            <w:pPr>
              <w:rPr>
                <w:rFonts w:ascii="Times New Roman" w:eastAsia="標楷體" w:hAnsi="Times New Roman" w:cs="Times New Roman"/>
                <w:bCs/>
              </w:rPr>
            </w:pPr>
            <w:r>
              <w:rPr>
                <w:rFonts w:ascii="Times New Roman" w:eastAsia="標楷體" w:hAnsi="Times New Roman" w:cs="Times New Roman" w:hint="eastAsia"/>
                <w:bCs/>
              </w:rPr>
              <w:t>1.</w:t>
            </w:r>
            <w:r w:rsidRPr="00560FD1">
              <w:rPr>
                <w:rFonts w:ascii="Times New Roman" w:eastAsia="標楷體" w:hAnsi="Times New Roman" w:cs="Times New Roman" w:hint="eastAsia"/>
                <w:bCs/>
              </w:rPr>
              <w:t>品管每週確認溫度計之準確性。</w:t>
            </w:r>
          </w:p>
          <w:p w14:paraId="67F72D80" w14:textId="36B01AC9" w:rsidR="00DF01E2" w:rsidRPr="00560FD1" w:rsidRDefault="00DF01E2" w:rsidP="00DF01E2">
            <w:pPr>
              <w:rPr>
                <w:rFonts w:ascii="Times New Roman" w:eastAsia="標楷體" w:hAnsi="Times New Roman" w:cs="Times New Roman" w:hint="eastAsia"/>
                <w:bCs/>
              </w:rPr>
            </w:pPr>
            <w:r>
              <w:rPr>
                <w:rFonts w:ascii="Times New Roman" w:eastAsia="標楷體" w:hAnsi="Times New Roman" w:cs="Times New Roman" w:hint="eastAsia"/>
                <w:bCs/>
              </w:rPr>
              <w:t>2</w:t>
            </w:r>
            <w:r w:rsidRPr="00DF01E2">
              <w:rPr>
                <w:rFonts w:ascii="Times New Roman" w:eastAsia="標楷體" w:hAnsi="Times New Roman" w:cs="Times New Roman" w:hint="eastAsia"/>
                <w:bCs/>
                <w:color w:val="FF0000"/>
              </w:rPr>
              <w:t>.</w:t>
            </w:r>
            <w:r w:rsidRPr="00DF01E2">
              <w:rPr>
                <w:rFonts w:ascii="Times New Roman" w:eastAsia="標楷體" w:hAnsi="Times New Roman" w:cs="Times New Roman" w:hint="eastAsia"/>
                <w:bCs/>
                <w:color w:val="FF0000"/>
              </w:rPr>
              <w:t>主管每周檢查換水時間紀錄表</w:t>
            </w:r>
            <w:r>
              <w:rPr>
                <w:rFonts w:ascii="Times New Roman" w:eastAsia="標楷體" w:hAnsi="Times New Roman" w:cs="Times New Roman" w:hint="eastAsia"/>
                <w:bCs/>
              </w:rPr>
              <w:t>。</w:t>
            </w:r>
          </w:p>
        </w:tc>
      </w:tr>
      <w:tr w:rsidR="00DF01E2" w:rsidRPr="00052464" w14:paraId="686120D6" w14:textId="77777777" w:rsidTr="00DF01E2">
        <w:trPr>
          <w:trHeight w:val="811"/>
        </w:trPr>
        <w:tc>
          <w:tcPr>
            <w:tcW w:w="836" w:type="dxa"/>
            <w:tcBorders>
              <w:right w:val="single" w:sz="4" w:space="0" w:color="auto"/>
            </w:tcBorders>
            <w:vAlign w:val="center"/>
          </w:tcPr>
          <w:p w14:paraId="682C6D48"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rPr>
              <w:t>CCP3</w:t>
            </w:r>
          </w:p>
          <w:p w14:paraId="0B695DE4"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rPr>
              <w:t>7.</w:t>
            </w:r>
            <w:r w:rsidRPr="00560FD1">
              <w:rPr>
                <w:rFonts w:ascii="Times New Roman" w:eastAsia="標楷體" w:hAnsi="Times New Roman" w:cs="Times New Roman" w:hint="eastAsia"/>
              </w:rPr>
              <w:t>滴乾分裝</w:t>
            </w:r>
          </w:p>
        </w:tc>
        <w:tc>
          <w:tcPr>
            <w:tcW w:w="1276" w:type="dxa"/>
            <w:tcBorders>
              <w:left w:val="single" w:sz="4" w:space="0" w:color="auto"/>
            </w:tcBorders>
            <w:vAlign w:val="center"/>
          </w:tcPr>
          <w:p w14:paraId="6443BB88"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物理性</w:t>
            </w:r>
          </w:p>
          <w:p w14:paraId="157E4A18" w14:textId="77777777" w:rsidR="00DF01E2" w:rsidRPr="00560FD1" w:rsidRDefault="00DF01E2" w:rsidP="00560FD1">
            <w:pPr>
              <w:tabs>
                <w:tab w:val="left" w:pos="4205"/>
              </w:tabs>
              <w:rPr>
                <w:rFonts w:ascii="Times New Roman" w:eastAsia="標楷體" w:hAnsi="Times New Roman" w:cs="Times New Roman"/>
              </w:rPr>
            </w:pPr>
            <w:r w:rsidRPr="00560FD1">
              <w:rPr>
                <w:rFonts w:ascii="Times New Roman" w:eastAsia="標楷體" w:hAnsi="Times New Roman" w:cs="Times New Roman" w:hint="eastAsia"/>
              </w:rPr>
              <w:t>產線有金屬零件掉入</w:t>
            </w:r>
          </w:p>
        </w:tc>
        <w:tc>
          <w:tcPr>
            <w:tcW w:w="1559" w:type="dxa"/>
            <w:vAlign w:val="center"/>
          </w:tcPr>
          <w:p w14:paraId="2DFB06DF" w14:textId="07776167" w:rsidR="00DF01E2" w:rsidRPr="00560FD1" w:rsidRDefault="00DF01E2" w:rsidP="00560FD1">
            <w:pPr>
              <w:rPr>
                <w:rFonts w:ascii="Times New Roman" w:eastAsia="標楷體" w:hAnsi="Times New Roman" w:cs="Times New Roman"/>
              </w:rPr>
            </w:pPr>
            <w:r w:rsidRPr="00560FD1">
              <w:rPr>
                <w:rFonts w:ascii="Times New Roman" w:eastAsia="標楷體" w:hAnsi="Times New Roman" w:cs="Times New Roman" w:hint="eastAsia"/>
              </w:rPr>
              <w:t>成品不得檢出</w:t>
            </w:r>
          </w:p>
          <w:p w14:paraId="43A65A0B" w14:textId="270BB6FA" w:rsidR="00DF01E2" w:rsidRPr="00560FD1" w:rsidRDefault="00DF01E2" w:rsidP="00560FD1">
            <w:pPr>
              <w:rPr>
                <w:rFonts w:ascii="Times New Roman" w:eastAsia="標楷體" w:hAnsi="Times New Roman" w:cs="Times New Roman"/>
              </w:rPr>
            </w:pPr>
          </w:p>
        </w:tc>
        <w:tc>
          <w:tcPr>
            <w:tcW w:w="1134" w:type="dxa"/>
            <w:tcBorders>
              <w:right w:val="single" w:sz="4" w:space="0" w:color="auto"/>
            </w:tcBorders>
            <w:vAlign w:val="center"/>
          </w:tcPr>
          <w:p w14:paraId="5FD929E4"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hint="eastAsia"/>
              </w:rPr>
              <w:t>金屬異物</w:t>
            </w:r>
          </w:p>
        </w:tc>
        <w:tc>
          <w:tcPr>
            <w:tcW w:w="1417" w:type="dxa"/>
            <w:tcBorders>
              <w:left w:val="single" w:sz="4" w:space="0" w:color="auto"/>
              <w:right w:val="single" w:sz="4" w:space="0" w:color="auto"/>
            </w:tcBorders>
            <w:vAlign w:val="center"/>
          </w:tcPr>
          <w:p w14:paraId="2928FE20"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以金屬檢</w:t>
            </w:r>
          </w:p>
          <w:p w14:paraId="24A9D37D"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測機連續進行檢測</w:t>
            </w:r>
          </w:p>
        </w:tc>
        <w:tc>
          <w:tcPr>
            <w:tcW w:w="851" w:type="dxa"/>
            <w:tcBorders>
              <w:left w:val="single" w:sz="4" w:space="0" w:color="auto"/>
              <w:right w:val="single" w:sz="4" w:space="0" w:color="auto"/>
            </w:tcBorders>
            <w:vAlign w:val="center"/>
          </w:tcPr>
          <w:p w14:paraId="22232F4A" w14:textId="77777777" w:rsidR="00DF01E2" w:rsidRPr="00560FD1" w:rsidRDefault="00DF01E2" w:rsidP="00560FD1">
            <w:pPr>
              <w:jc w:val="center"/>
              <w:rPr>
                <w:rFonts w:ascii="Times New Roman" w:eastAsia="標楷體" w:hAnsi="Times New Roman" w:cs="Times New Roman"/>
              </w:rPr>
            </w:pPr>
            <w:r w:rsidRPr="00560FD1">
              <w:rPr>
                <w:rFonts w:ascii="Times New Roman" w:eastAsia="標楷體" w:hAnsi="Times New Roman" w:cs="Times New Roman" w:hint="eastAsia"/>
              </w:rPr>
              <w:t>全數產品</w:t>
            </w:r>
          </w:p>
        </w:tc>
        <w:tc>
          <w:tcPr>
            <w:tcW w:w="850" w:type="dxa"/>
            <w:tcBorders>
              <w:left w:val="single" w:sz="4" w:space="0" w:color="auto"/>
            </w:tcBorders>
            <w:vAlign w:val="center"/>
          </w:tcPr>
          <w:p w14:paraId="3AD9EB4C" w14:textId="77777777" w:rsidR="00DF01E2" w:rsidRPr="00560FD1" w:rsidRDefault="00DF01E2" w:rsidP="00560FD1">
            <w:pPr>
              <w:jc w:val="center"/>
              <w:rPr>
                <w:rFonts w:ascii="Times New Roman" w:eastAsia="標楷體" w:hAnsi="Times New Roman" w:cs="Times New Roman"/>
                <w:bCs/>
              </w:rPr>
            </w:pPr>
            <w:r w:rsidRPr="00560FD1">
              <w:rPr>
                <w:rFonts w:ascii="Times New Roman" w:eastAsia="標楷體" w:hAnsi="Times New Roman" w:cs="Times New Roman" w:hint="eastAsia"/>
                <w:bCs/>
              </w:rPr>
              <w:t>現場操作人員</w:t>
            </w:r>
          </w:p>
        </w:tc>
        <w:tc>
          <w:tcPr>
            <w:tcW w:w="2552" w:type="dxa"/>
            <w:vAlign w:val="center"/>
          </w:tcPr>
          <w:p w14:paraId="55248C0A" w14:textId="77777777" w:rsidR="00DF01E2" w:rsidRPr="00560FD1" w:rsidRDefault="00DF01E2" w:rsidP="00560FD1">
            <w:pPr>
              <w:rPr>
                <w:rFonts w:ascii="Times New Roman" w:eastAsia="標楷體" w:hAnsi="Times New Roman" w:cs="Times New Roman"/>
              </w:rPr>
            </w:pPr>
            <w:r w:rsidRPr="00560FD1">
              <w:rPr>
                <w:rFonts w:ascii="Times New Roman" w:eastAsia="標楷體" w:hAnsi="Times New Roman" w:cs="Times New Roman" w:hint="eastAsia"/>
              </w:rPr>
              <w:t>所有可能被污染之產品須以目視檢查並去除金屬，經矯正後之產品，再通過金檢機，若無法去除金屬異物者，則應廢棄。</w:t>
            </w:r>
          </w:p>
          <w:p w14:paraId="761D35C5" w14:textId="77777777" w:rsidR="00DF01E2" w:rsidRPr="00560FD1" w:rsidRDefault="00DF01E2" w:rsidP="00560FD1">
            <w:pPr>
              <w:rPr>
                <w:rFonts w:ascii="Times New Roman" w:eastAsia="標楷體" w:hAnsi="Times New Roman" w:cs="Times New Roman"/>
              </w:rPr>
            </w:pPr>
            <w:r w:rsidRPr="00560FD1">
              <w:rPr>
                <w:rFonts w:ascii="Times New Roman" w:eastAsia="標楷體" w:hAnsi="Times New Roman" w:cs="Times New Roman" w:hint="eastAsia"/>
              </w:rPr>
              <w:t>品管須找出金屬異物混入原因並防止再發生。</w:t>
            </w:r>
          </w:p>
        </w:tc>
        <w:tc>
          <w:tcPr>
            <w:tcW w:w="1559" w:type="dxa"/>
            <w:vAlign w:val="center"/>
          </w:tcPr>
          <w:p w14:paraId="1E9E8598" w14:textId="6FF0803B" w:rsidR="00DF01E2" w:rsidRPr="00560FD1" w:rsidRDefault="00CD5D6F" w:rsidP="00CD5D6F">
            <w:pPr>
              <w:rPr>
                <w:rFonts w:ascii="Times New Roman" w:eastAsia="標楷體" w:hAnsi="Times New Roman" w:cs="Times New Roman" w:hint="eastAsia"/>
                <w:bCs/>
              </w:rPr>
            </w:pPr>
            <w:r>
              <w:rPr>
                <w:rFonts w:ascii="Times New Roman" w:eastAsia="標楷體" w:hAnsi="Times New Roman" w:cs="Times New Roman" w:hint="eastAsia"/>
                <w:bCs/>
              </w:rPr>
              <w:t>1.</w:t>
            </w:r>
            <w:r w:rsidR="00DF01E2" w:rsidRPr="00560FD1">
              <w:rPr>
                <w:rFonts w:ascii="Times New Roman" w:eastAsia="標楷體" w:hAnsi="Times New Roman" w:cs="Times New Roman" w:hint="eastAsia"/>
                <w:bCs/>
              </w:rPr>
              <w:t>金屬檢測機測試紀錄表</w:t>
            </w:r>
          </w:p>
          <w:p w14:paraId="0960D6BE" w14:textId="22B49591" w:rsidR="00DF01E2" w:rsidRPr="00560FD1" w:rsidRDefault="00CD5D6F" w:rsidP="00CD5D6F">
            <w:pPr>
              <w:rPr>
                <w:rFonts w:ascii="Times New Roman" w:eastAsia="標楷體" w:hAnsi="Times New Roman" w:cs="Times New Roman" w:hint="eastAsia"/>
                <w:bCs/>
              </w:rPr>
            </w:pPr>
            <w:r>
              <w:rPr>
                <w:rFonts w:ascii="Times New Roman" w:eastAsia="標楷體" w:hAnsi="Times New Roman" w:cs="Times New Roman" w:hint="eastAsia"/>
                <w:bCs/>
              </w:rPr>
              <w:t>2.</w:t>
            </w:r>
            <w:r w:rsidR="00DF01E2" w:rsidRPr="00560FD1">
              <w:rPr>
                <w:rFonts w:ascii="Times New Roman" w:eastAsia="標楷體" w:hAnsi="Times New Roman" w:cs="Times New Roman" w:hint="eastAsia"/>
                <w:bCs/>
              </w:rPr>
              <w:t>異常矯正措施紀錄表</w:t>
            </w:r>
          </w:p>
          <w:p w14:paraId="631AFE0E" w14:textId="52AF3A70" w:rsidR="00DF01E2" w:rsidRPr="00560FD1" w:rsidRDefault="00CD5D6F" w:rsidP="00CD5D6F">
            <w:pPr>
              <w:rPr>
                <w:rFonts w:ascii="Times New Roman" w:eastAsia="標楷體" w:hAnsi="Times New Roman" w:cs="Times New Roman"/>
                <w:bCs/>
              </w:rPr>
            </w:pPr>
            <w:r>
              <w:rPr>
                <w:rFonts w:ascii="Times New Roman" w:eastAsia="標楷體" w:hAnsi="Times New Roman" w:cs="Times New Roman" w:hint="eastAsia"/>
                <w:bCs/>
              </w:rPr>
              <w:t>3.</w:t>
            </w:r>
            <w:r w:rsidR="00DF01E2" w:rsidRPr="00560FD1">
              <w:rPr>
                <w:rFonts w:ascii="Times New Roman" w:eastAsia="標楷體" w:hAnsi="Times New Roman" w:cs="Times New Roman" w:hint="eastAsia"/>
                <w:bCs/>
              </w:rPr>
              <w:t>異常反應事件紀錄表</w:t>
            </w:r>
          </w:p>
        </w:tc>
        <w:tc>
          <w:tcPr>
            <w:tcW w:w="3969" w:type="dxa"/>
            <w:vAlign w:val="center"/>
          </w:tcPr>
          <w:p w14:paraId="03ACE9DE" w14:textId="6A36D890" w:rsidR="00DF01E2" w:rsidRPr="00CD5D6F" w:rsidRDefault="00CD5D6F" w:rsidP="00CD5D6F">
            <w:pPr>
              <w:rPr>
                <w:rFonts w:ascii="Times New Roman" w:eastAsia="標楷體" w:hAnsi="Times New Roman" w:cs="Times New Roman"/>
                <w:bCs/>
              </w:rPr>
            </w:pPr>
            <w:r>
              <w:rPr>
                <w:rFonts w:ascii="Times New Roman" w:eastAsia="標楷體" w:hAnsi="Times New Roman" w:cs="Times New Roman" w:hint="eastAsia"/>
                <w:bCs/>
              </w:rPr>
              <w:t>1.</w:t>
            </w:r>
            <w:r w:rsidR="00DF01E2" w:rsidRPr="00CD5D6F">
              <w:rPr>
                <w:rFonts w:ascii="Times New Roman" w:eastAsia="標楷體" w:hAnsi="Times New Roman" w:cs="Times New Roman" w:hint="eastAsia"/>
                <w:bCs/>
              </w:rPr>
              <w:t>每小時以金屬測試片測試金屬檢測機是否正常運作。</w:t>
            </w:r>
          </w:p>
          <w:p w14:paraId="1D91406C" w14:textId="1518D223" w:rsidR="00CD5D6F" w:rsidRPr="00CD5D6F" w:rsidRDefault="00CD5D6F" w:rsidP="00CD5D6F">
            <w:pPr>
              <w:rPr>
                <w:rFonts w:ascii="Times New Roman" w:eastAsia="標楷體" w:hAnsi="Times New Roman" w:cs="Times New Roman" w:hint="eastAsia"/>
                <w:bCs/>
              </w:rPr>
            </w:pPr>
            <w:r>
              <w:rPr>
                <w:rFonts w:ascii="Times New Roman" w:eastAsia="標楷體" w:hAnsi="Times New Roman" w:cs="Times New Roman" w:hint="eastAsia"/>
                <w:bCs/>
              </w:rPr>
              <w:t>2.</w:t>
            </w:r>
            <w:r w:rsidRPr="00CD5D6F">
              <w:rPr>
                <w:rFonts w:ascii="Times New Roman" w:eastAsia="標楷體" w:hAnsi="Times New Roman" w:cs="Times New Roman" w:hint="eastAsia"/>
                <w:bCs/>
                <w:color w:val="FF0000"/>
              </w:rPr>
              <w:t>主管每周檢查金檢機測試紀錄表</w:t>
            </w:r>
          </w:p>
        </w:tc>
      </w:tr>
    </w:tbl>
    <w:p w14:paraId="09612A3F" w14:textId="77777777" w:rsidR="00DF01E2" w:rsidRPr="00DF01E2" w:rsidRDefault="00DF01E2" w:rsidP="00046BFA">
      <w:pPr>
        <w:spacing w:line="340" w:lineRule="exact"/>
        <w:ind w:rightChars="135" w:right="324"/>
        <w:rPr>
          <w:rFonts w:ascii="Times New Roman" w:eastAsia="標楷體" w:hAnsi="Times New Roman" w:cs="Times New Roman" w:hint="eastAsia"/>
          <w:sz w:val="28"/>
          <w:szCs w:val="28"/>
        </w:rPr>
      </w:pPr>
    </w:p>
    <w:sectPr w:rsidR="00DF01E2" w:rsidRPr="00DF01E2" w:rsidSect="00250C25">
      <w:pgSz w:w="16838" w:h="11906" w:orient="landscape"/>
      <w:pgMar w:top="340" w:right="340" w:bottom="340" w:left="3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ravek ExtraLight">
    <w:altName w:val="Corbel"/>
    <w:charset w:val="00"/>
    <w:family w:val="auto"/>
    <w:pitch w:val="variable"/>
    <w:sig w:usb0="00000001" w:usb1="5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607"/>
    <w:multiLevelType w:val="hybridMultilevel"/>
    <w:tmpl w:val="E1BA43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DD4CE9"/>
    <w:multiLevelType w:val="hybridMultilevel"/>
    <w:tmpl w:val="44C0C6B0"/>
    <w:lvl w:ilvl="0" w:tplc="E70688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984D51"/>
    <w:multiLevelType w:val="hybridMultilevel"/>
    <w:tmpl w:val="928A6406"/>
    <w:lvl w:ilvl="0" w:tplc="334C3C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D616C1"/>
    <w:multiLevelType w:val="hybridMultilevel"/>
    <w:tmpl w:val="4D02D792"/>
    <w:lvl w:ilvl="0" w:tplc="962CABF2">
      <w:start w:val="1"/>
      <w:numFmt w:val="decimal"/>
      <w:lvlText w:val="%1."/>
      <w:lvlJc w:val="left"/>
      <w:pPr>
        <w:ind w:left="386" w:hanging="361"/>
        <w:jc w:val="left"/>
      </w:pPr>
      <w:rPr>
        <w:rFonts w:ascii="細明體_HKSCS" w:eastAsia="細明體_HKSCS" w:hAnsi="細明體_HKSCS" w:cs="細明體_HKSCS" w:hint="default"/>
        <w:b w:val="0"/>
        <w:bCs w:val="0"/>
        <w:i w:val="0"/>
        <w:iCs w:val="0"/>
        <w:spacing w:val="0"/>
        <w:w w:val="100"/>
        <w:sz w:val="28"/>
        <w:szCs w:val="28"/>
        <w:lang w:val="es-ES" w:eastAsia="en-US" w:bidi="ar-SA"/>
      </w:rPr>
    </w:lvl>
    <w:lvl w:ilvl="1" w:tplc="CDBE9872">
      <w:numFmt w:val="bullet"/>
      <w:lvlText w:val="•"/>
      <w:lvlJc w:val="left"/>
      <w:pPr>
        <w:ind w:left="1315" w:hanging="361"/>
      </w:pPr>
      <w:rPr>
        <w:rFonts w:hint="default"/>
        <w:lang w:val="es-ES" w:eastAsia="en-US" w:bidi="ar-SA"/>
      </w:rPr>
    </w:lvl>
    <w:lvl w:ilvl="2" w:tplc="CDD4C528">
      <w:numFmt w:val="bullet"/>
      <w:lvlText w:val="•"/>
      <w:lvlJc w:val="left"/>
      <w:pPr>
        <w:ind w:left="2251" w:hanging="361"/>
      </w:pPr>
      <w:rPr>
        <w:rFonts w:hint="default"/>
        <w:lang w:val="es-ES" w:eastAsia="en-US" w:bidi="ar-SA"/>
      </w:rPr>
    </w:lvl>
    <w:lvl w:ilvl="3" w:tplc="3880F864">
      <w:numFmt w:val="bullet"/>
      <w:lvlText w:val="•"/>
      <w:lvlJc w:val="left"/>
      <w:pPr>
        <w:ind w:left="3187" w:hanging="361"/>
      </w:pPr>
      <w:rPr>
        <w:rFonts w:hint="default"/>
        <w:lang w:val="es-ES" w:eastAsia="en-US" w:bidi="ar-SA"/>
      </w:rPr>
    </w:lvl>
    <w:lvl w:ilvl="4" w:tplc="9D901C56">
      <w:numFmt w:val="bullet"/>
      <w:lvlText w:val="•"/>
      <w:lvlJc w:val="left"/>
      <w:pPr>
        <w:ind w:left="4123" w:hanging="361"/>
      </w:pPr>
      <w:rPr>
        <w:rFonts w:hint="default"/>
        <w:lang w:val="es-ES" w:eastAsia="en-US" w:bidi="ar-SA"/>
      </w:rPr>
    </w:lvl>
    <w:lvl w:ilvl="5" w:tplc="6E18252A">
      <w:numFmt w:val="bullet"/>
      <w:lvlText w:val="•"/>
      <w:lvlJc w:val="left"/>
      <w:pPr>
        <w:ind w:left="5059" w:hanging="361"/>
      </w:pPr>
      <w:rPr>
        <w:rFonts w:hint="default"/>
        <w:lang w:val="es-ES" w:eastAsia="en-US" w:bidi="ar-SA"/>
      </w:rPr>
    </w:lvl>
    <w:lvl w:ilvl="6" w:tplc="07C2192C">
      <w:numFmt w:val="bullet"/>
      <w:lvlText w:val="•"/>
      <w:lvlJc w:val="left"/>
      <w:pPr>
        <w:ind w:left="5994" w:hanging="361"/>
      </w:pPr>
      <w:rPr>
        <w:rFonts w:hint="default"/>
        <w:lang w:val="es-ES" w:eastAsia="en-US" w:bidi="ar-SA"/>
      </w:rPr>
    </w:lvl>
    <w:lvl w:ilvl="7" w:tplc="29C0FC3A">
      <w:numFmt w:val="bullet"/>
      <w:lvlText w:val="•"/>
      <w:lvlJc w:val="left"/>
      <w:pPr>
        <w:ind w:left="6930" w:hanging="361"/>
      </w:pPr>
      <w:rPr>
        <w:rFonts w:hint="default"/>
        <w:lang w:val="es-ES" w:eastAsia="en-US" w:bidi="ar-SA"/>
      </w:rPr>
    </w:lvl>
    <w:lvl w:ilvl="8" w:tplc="E5CEB110">
      <w:numFmt w:val="bullet"/>
      <w:lvlText w:val="•"/>
      <w:lvlJc w:val="left"/>
      <w:pPr>
        <w:ind w:left="7866" w:hanging="361"/>
      </w:pPr>
      <w:rPr>
        <w:rFonts w:hint="default"/>
        <w:lang w:val="es-ES" w:eastAsia="en-US" w:bidi="ar-SA"/>
      </w:rPr>
    </w:lvl>
  </w:abstractNum>
  <w:abstractNum w:abstractNumId="4" w15:restartNumberingAfterBreak="0">
    <w:nsid w:val="26067A6B"/>
    <w:multiLevelType w:val="hybridMultilevel"/>
    <w:tmpl w:val="B964A31E"/>
    <w:lvl w:ilvl="0" w:tplc="32286E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C8C4242"/>
    <w:multiLevelType w:val="hybridMultilevel"/>
    <w:tmpl w:val="EF96EBAA"/>
    <w:lvl w:ilvl="0" w:tplc="0409000F">
      <w:start w:val="1"/>
      <w:numFmt w:val="decimal"/>
      <w:lvlText w:val="%1."/>
      <w:lvlJc w:val="left"/>
      <w:pPr>
        <w:ind w:left="385" w:hanging="361"/>
      </w:pPr>
      <w:rPr>
        <w:rFonts w:hint="default"/>
        <w:b w:val="0"/>
        <w:bCs w:val="0"/>
        <w:i w:val="0"/>
        <w:iCs w:val="0"/>
        <w:spacing w:val="0"/>
        <w:w w:val="100"/>
        <w:sz w:val="22"/>
        <w:szCs w:val="22"/>
        <w:lang w:val="es-ES" w:eastAsia="en-US" w:bidi="ar-SA"/>
      </w:rPr>
    </w:lvl>
    <w:lvl w:ilvl="1" w:tplc="C5A87B88">
      <w:numFmt w:val="bullet"/>
      <w:lvlText w:val="•"/>
      <w:lvlJc w:val="left"/>
      <w:pPr>
        <w:ind w:left="782" w:hanging="361"/>
      </w:pPr>
      <w:rPr>
        <w:rFonts w:hint="default"/>
        <w:lang w:val="es-ES" w:eastAsia="en-US" w:bidi="ar-SA"/>
      </w:rPr>
    </w:lvl>
    <w:lvl w:ilvl="2" w:tplc="9860479A">
      <w:numFmt w:val="bullet"/>
      <w:lvlText w:val="•"/>
      <w:lvlJc w:val="left"/>
      <w:pPr>
        <w:ind w:left="1185" w:hanging="361"/>
      </w:pPr>
      <w:rPr>
        <w:rFonts w:hint="default"/>
        <w:lang w:val="es-ES" w:eastAsia="en-US" w:bidi="ar-SA"/>
      </w:rPr>
    </w:lvl>
    <w:lvl w:ilvl="3" w:tplc="575CB600">
      <w:numFmt w:val="bullet"/>
      <w:lvlText w:val="•"/>
      <w:lvlJc w:val="left"/>
      <w:pPr>
        <w:ind w:left="1587" w:hanging="361"/>
      </w:pPr>
      <w:rPr>
        <w:rFonts w:hint="default"/>
        <w:lang w:val="es-ES" w:eastAsia="en-US" w:bidi="ar-SA"/>
      </w:rPr>
    </w:lvl>
    <w:lvl w:ilvl="4" w:tplc="AA2251D0">
      <w:numFmt w:val="bullet"/>
      <w:lvlText w:val="•"/>
      <w:lvlJc w:val="left"/>
      <w:pPr>
        <w:ind w:left="1990" w:hanging="361"/>
      </w:pPr>
      <w:rPr>
        <w:rFonts w:hint="default"/>
        <w:lang w:val="es-ES" w:eastAsia="en-US" w:bidi="ar-SA"/>
      </w:rPr>
    </w:lvl>
    <w:lvl w:ilvl="5" w:tplc="FD3C743A">
      <w:numFmt w:val="bullet"/>
      <w:lvlText w:val="•"/>
      <w:lvlJc w:val="left"/>
      <w:pPr>
        <w:ind w:left="2392" w:hanging="361"/>
      </w:pPr>
      <w:rPr>
        <w:rFonts w:hint="default"/>
        <w:lang w:val="es-ES" w:eastAsia="en-US" w:bidi="ar-SA"/>
      </w:rPr>
    </w:lvl>
    <w:lvl w:ilvl="6" w:tplc="4D8C7266">
      <w:numFmt w:val="bullet"/>
      <w:lvlText w:val="•"/>
      <w:lvlJc w:val="left"/>
      <w:pPr>
        <w:ind w:left="2795" w:hanging="361"/>
      </w:pPr>
      <w:rPr>
        <w:rFonts w:hint="default"/>
        <w:lang w:val="es-ES" w:eastAsia="en-US" w:bidi="ar-SA"/>
      </w:rPr>
    </w:lvl>
    <w:lvl w:ilvl="7" w:tplc="56A2FBE4">
      <w:numFmt w:val="bullet"/>
      <w:lvlText w:val="•"/>
      <w:lvlJc w:val="left"/>
      <w:pPr>
        <w:ind w:left="3197" w:hanging="361"/>
      </w:pPr>
      <w:rPr>
        <w:rFonts w:hint="default"/>
        <w:lang w:val="es-ES" w:eastAsia="en-US" w:bidi="ar-SA"/>
      </w:rPr>
    </w:lvl>
    <w:lvl w:ilvl="8" w:tplc="DEEA4C14">
      <w:numFmt w:val="bullet"/>
      <w:lvlText w:val="•"/>
      <w:lvlJc w:val="left"/>
      <w:pPr>
        <w:ind w:left="3600" w:hanging="361"/>
      </w:pPr>
      <w:rPr>
        <w:rFonts w:hint="default"/>
        <w:lang w:val="es-ES" w:eastAsia="en-US" w:bidi="ar-SA"/>
      </w:rPr>
    </w:lvl>
  </w:abstractNum>
  <w:abstractNum w:abstractNumId="6" w15:restartNumberingAfterBreak="0">
    <w:nsid w:val="381A718F"/>
    <w:multiLevelType w:val="hybridMultilevel"/>
    <w:tmpl w:val="9AA8A2D0"/>
    <w:lvl w:ilvl="0" w:tplc="7E40E366">
      <w:start w:val="1"/>
      <w:numFmt w:val="decimal"/>
      <w:lvlText w:val="%1."/>
      <w:lvlJc w:val="left"/>
      <w:pPr>
        <w:ind w:left="386" w:hanging="361"/>
        <w:jc w:val="left"/>
      </w:pPr>
      <w:rPr>
        <w:rFonts w:ascii="細明體_HKSCS" w:eastAsia="細明體_HKSCS" w:hAnsi="細明體_HKSCS" w:cs="細明體_HKSCS" w:hint="default"/>
        <w:b w:val="0"/>
        <w:bCs w:val="0"/>
        <w:i w:val="0"/>
        <w:iCs w:val="0"/>
        <w:spacing w:val="0"/>
        <w:w w:val="100"/>
        <w:sz w:val="28"/>
        <w:szCs w:val="28"/>
        <w:lang w:val="es-ES" w:eastAsia="en-US" w:bidi="ar-SA"/>
      </w:rPr>
    </w:lvl>
    <w:lvl w:ilvl="1" w:tplc="58460080">
      <w:numFmt w:val="bullet"/>
      <w:lvlText w:val="•"/>
      <w:lvlJc w:val="left"/>
      <w:pPr>
        <w:ind w:left="1315" w:hanging="361"/>
      </w:pPr>
      <w:rPr>
        <w:rFonts w:hint="default"/>
        <w:lang w:val="es-ES" w:eastAsia="en-US" w:bidi="ar-SA"/>
      </w:rPr>
    </w:lvl>
    <w:lvl w:ilvl="2" w:tplc="A210DA08">
      <w:numFmt w:val="bullet"/>
      <w:lvlText w:val="•"/>
      <w:lvlJc w:val="left"/>
      <w:pPr>
        <w:ind w:left="2251" w:hanging="361"/>
      </w:pPr>
      <w:rPr>
        <w:rFonts w:hint="default"/>
        <w:lang w:val="es-ES" w:eastAsia="en-US" w:bidi="ar-SA"/>
      </w:rPr>
    </w:lvl>
    <w:lvl w:ilvl="3" w:tplc="144062CC">
      <w:numFmt w:val="bullet"/>
      <w:lvlText w:val="•"/>
      <w:lvlJc w:val="left"/>
      <w:pPr>
        <w:ind w:left="3187" w:hanging="361"/>
      </w:pPr>
      <w:rPr>
        <w:rFonts w:hint="default"/>
        <w:lang w:val="es-ES" w:eastAsia="en-US" w:bidi="ar-SA"/>
      </w:rPr>
    </w:lvl>
    <w:lvl w:ilvl="4" w:tplc="838870A4">
      <w:numFmt w:val="bullet"/>
      <w:lvlText w:val="•"/>
      <w:lvlJc w:val="left"/>
      <w:pPr>
        <w:ind w:left="4123" w:hanging="361"/>
      </w:pPr>
      <w:rPr>
        <w:rFonts w:hint="default"/>
        <w:lang w:val="es-ES" w:eastAsia="en-US" w:bidi="ar-SA"/>
      </w:rPr>
    </w:lvl>
    <w:lvl w:ilvl="5" w:tplc="BD329A26">
      <w:numFmt w:val="bullet"/>
      <w:lvlText w:val="•"/>
      <w:lvlJc w:val="left"/>
      <w:pPr>
        <w:ind w:left="5059" w:hanging="361"/>
      </w:pPr>
      <w:rPr>
        <w:rFonts w:hint="default"/>
        <w:lang w:val="es-ES" w:eastAsia="en-US" w:bidi="ar-SA"/>
      </w:rPr>
    </w:lvl>
    <w:lvl w:ilvl="6" w:tplc="2BBC550E">
      <w:numFmt w:val="bullet"/>
      <w:lvlText w:val="•"/>
      <w:lvlJc w:val="left"/>
      <w:pPr>
        <w:ind w:left="5994" w:hanging="361"/>
      </w:pPr>
      <w:rPr>
        <w:rFonts w:hint="default"/>
        <w:lang w:val="es-ES" w:eastAsia="en-US" w:bidi="ar-SA"/>
      </w:rPr>
    </w:lvl>
    <w:lvl w:ilvl="7" w:tplc="9274FDDE">
      <w:numFmt w:val="bullet"/>
      <w:lvlText w:val="•"/>
      <w:lvlJc w:val="left"/>
      <w:pPr>
        <w:ind w:left="6930" w:hanging="361"/>
      </w:pPr>
      <w:rPr>
        <w:rFonts w:hint="default"/>
        <w:lang w:val="es-ES" w:eastAsia="en-US" w:bidi="ar-SA"/>
      </w:rPr>
    </w:lvl>
    <w:lvl w:ilvl="8" w:tplc="CBE4836E">
      <w:numFmt w:val="bullet"/>
      <w:lvlText w:val="•"/>
      <w:lvlJc w:val="left"/>
      <w:pPr>
        <w:ind w:left="7866" w:hanging="361"/>
      </w:pPr>
      <w:rPr>
        <w:rFonts w:hint="default"/>
        <w:lang w:val="es-ES" w:eastAsia="en-US" w:bidi="ar-SA"/>
      </w:rPr>
    </w:lvl>
  </w:abstractNum>
  <w:abstractNum w:abstractNumId="7" w15:restartNumberingAfterBreak="0">
    <w:nsid w:val="3F32186C"/>
    <w:multiLevelType w:val="hybridMultilevel"/>
    <w:tmpl w:val="93242EA6"/>
    <w:lvl w:ilvl="0" w:tplc="820C8A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10E07B6"/>
    <w:multiLevelType w:val="hybridMultilevel"/>
    <w:tmpl w:val="01E291A0"/>
    <w:lvl w:ilvl="0" w:tplc="0409000F">
      <w:start w:val="1"/>
      <w:numFmt w:val="decimal"/>
      <w:lvlText w:val="%1."/>
      <w:lvlJc w:val="left"/>
      <w:pPr>
        <w:ind w:left="781" w:hanging="480"/>
      </w:pPr>
    </w:lvl>
    <w:lvl w:ilvl="1" w:tplc="04090019" w:tentative="1">
      <w:start w:val="1"/>
      <w:numFmt w:val="ideographTraditional"/>
      <w:lvlText w:val="%2、"/>
      <w:lvlJc w:val="left"/>
      <w:pPr>
        <w:ind w:left="1261" w:hanging="480"/>
      </w:pPr>
    </w:lvl>
    <w:lvl w:ilvl="2" w:tplc="0409001B" w:tentative="1">
      <w:start w:val="1"/>
      <w:numFmt w:val="lowerRoman"/>
      <w:lvlText w:val="%3."/>
      <w:lvlJc w:val="right"/>
      <w:pPr>
        <w:ind w:left="1741" w:hanging="480"/>
      </w:pPr>
    </w:lvl>
    <w:lvl w:ilvl="3" w:tplc="0409000F" w:tentative="1">
      <w:start w:val="1"/>
      <w:numFmt w:val="decimal"/>
      <w:lvlText w:val="%4."/>
      <w:lvlJc w:val="left"/>
      <w:pPr>
        <w:ind w:left="2221" w:hanging="480"/>
      </w:pPr>
    </w:lvl>
    <w:lvl w:ilvl="4" w:tplc="04090019" w:tentative="1">
      <w:start w:val="1"/>
      <w:numFmt w:val="ideographTraditional"/>
      <w:lvlText w:val="%5、"/>
      <w:lvlJc w:val="left"/>
      <w:pPr>
        <w:ind w:left="2701" w:hanging="480"/>
      </w:pPr>
    </w:lvl>
    <w:lvl w:ilvl="5" w:tplc="0409001B" w:tentative="1">
      <w:start w:val="1"/>
      <w:numFmt w:val="lowerRoman"/>
      <w:lvlText w:val="%6."/>
      <w:lvlJc w:val="right"/>
      <w:pPr>
        <w:ind w:left="3181" w:hanging="480"/>
      </w:pPr>
    </w:lvl>
    <w:lvl w:ilvl="6" w:tplc="0409000F" w:tentative="1">
      <w:start w:val="1"/>
      <w:numFmt w:val="decimal"/>
      <w:lvlText w:val="%7."/>
      <w:lvlJc w:val="left"/>
      <w:pPr>
        <w:ind w:left="3661" w:hanging="480"/>
      </w:pPr>
    </w:lvl>
    <w:lvl w:ilvl="7" w:tplc="04090019" w:tentative="1">
      <w:start w:val="1"/>
      <w:numFmt w:val="ideographTraditional"/>
      <w:lvlText w:val="%8、"/>
      <w:lvlJc w:val="left"/>
      <w:pPr>
        <w:ind w:left="4141" w:hanging="480"/>
      </w:pPr>
    </w:lvl>
    <w:lvl w:ilvl="8" w:tplc="0409001B" w:tentative="1">
      <w:start w:val="1"/>
      <w:numFmt w:val="lowerRoman"/>
      <w:lvlText w:val="%9."/>
      <w:lvlJc w:val="right"/>
      <w:pPr>
        <w:ind w:left="4621" w:hanging="480"/>
      </w:pPr>
    </w:lvl>
  </w:abstractNum>
  <w:abstractNum w:abstractNumId="9" w15:restartNumberingAfterBreak="0">
    <w:nsid w:val="4E926F96"/>
    <w:multiLevelType w:val="hybridMultilevel"/>
    <w:tmpl w:val="25F481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1519AE"/>
    <w:multiLevelType w:val="hybridMultilevel"/>
    <w:tmpl w:val="C3B0F30A"/>
    <w:lvl w:ilvl="0" w:tplc="FFFFFFFF">
      <w:start w:val="1"/>
      <w:numFmt w:val="decimal"/>
      <w:lvlText w:val="%1."/>
      <w:lvlJc w:val="left"/>
      <w:pPr>
        <w:ind w:left="301" w:hanging="252"/>
      </w:pPr>
      <w:rPr>
        <w:rFonts w:ascii="細明體_HKSCS" w:eastAsia="細明體_HKSCS" w:hAnsi="細明體_HKSCS" w:cs="細明體_HKSCS" w:hint="default"/>
        <w:b w:val="0"/>
        <w:bCs w:val="0"/>
        <w:i w:val="0"/>
        <w:iCs w:val="0"/>
        <w:spacing w:val="0"/>
        <w:w w:val="100"/>
        <w:sz w:val="22"/>
        <w:szCs w:val="22"/>
        <w:lang w:val="es-ES" w:eastAsia="en-US" w:bidi="ar-SA"/>
      </w:rPr>
    </w:lvl>
    <w:lvl w:ilvl="1" w:tplc="04090019" w:tentative="1">
      <w:start w:val="1"/>
      <w:numFmt w:val="ideographTraditional"/>
      <w:lvlText w:val="%2、"/>
      <w:lvlJc w:val="left"/>
      <w:pPr>
        <w:ind w:left="984" w:hanging="480"/>
      </w:pPr>
    </w:lvl>
    <w:lvl w:ilvl="2" w:tplc="0409001B" w:tentative="1">
      <w:start w:val="1"/>
      <w:numFmt w:val="lowerRoman"/>
      <w:lvlText w:val="%3."/>
      <w:lvlJc w:val="right"/>
      <w:pPr>
        <w:ind w:left="1464" w:hanging="480"/>
      </w:pPr>
    </w:lvl>
    <w:lvl w:ilvl="3" w:tplc="0409000F" w:tentative="1">
      <w:start w:val="1"/>
      <w:numFmt w:val="decimal"/>
      <w:lvlText w:val="%4."/>
      <w:lvlJc w:val="left"/>
      <w:pPr>
        <w:ind w:left="1944" w:hanging="480"/>
      </w:pPr>
    </w:lvl>
    <w:lvl w:ilvl="4" w:tplc="04090019" w:tentative="1">
      <w:start w:val="1"/>
      <w:numFmt w:val="ideographTraditional"/>
      <w:lvlText w:val="%5、"/>
      <w:lvlJc w:val="left"/>
      <w:pPr>
        <w:ind w:left="2424" w:hanging="480"/>
      </w:pPr>
    </w:lvl>
    <w:lvl w:ilvl="5" w:tplc="0409001B" w:tentative="1">
      <w:start w:val="1"/>
      <w:numFmt w:val="lowerRoman"/>
      <w:lvlText w:val="%6."/>
      <w:lvlJc w:val="right"/>
      <w:pPr>
        <w:ind w:left="2904" w:hanging="480"/>
      </w:pPr>
    </w:lvl>
    <w:lvl w:ilvl="6" w:tplc="0409000F" w:tentative="1">
      <w:start w:val="1"/>
      <w:numFmt w:val="decimal"/>
      <w:lvlText w:val="%7."/>
      <w:lvlJc w:val="left"/>
      <w:pPr>
        <w:ind w:left="3384" w:hanging="480"/>
      </w:pPr>
    </w:lvl>
    <w:lvl w:ilvl="7" w:tplc="04090019" w:tentative="1">
      <w:start w:val="1"/>
      <w:numFmt w:val="ideographTraditional"/>
      <w:lvlText w:val="%8、"/>
      <w:lvlJc w:val="left"/>
      <w:pPr>
        <w:ind w:left="3864" w:hanging="480"/>
      </w:pPr>
    </w:lvl>
    <w:lvl w:ilvl="8" w:tplc="0409001B" w:tentative="1">
      <w:start w:val="1"/>
      <w:numFmt w:val="lowerRoman"/>
      <w:lvlText w:val="%9."/>
      <w:lvlJc w:val="right"/>
      <w:pPr>
        <w:ind w:left="4344" w:hanging="480"/>
      </w:pPr>
    </w:lvl>
  </w:abstractNum>
  <w:abstractNum w:abstractNumId="11" w15:restartNumberingAfterBreak="0">
    <w:nsid w:val="57A51088"/>
    <w:multiLevelType w:val="hybridMultilevel"/>
    <w:tmpl w:val="9BEC4DC0"/>
    <w:lvl w:ilvl="0" w:tplc="29B8FC74">
      <w:start w:val="1"/>
      <w:numFmt w:val="decimal"/>
      <w:lvlText w:val="%1."/>
      <w:lvlJc w:val="left"/>
      <w:pPr>
        <w:ind w:left="744" w:hanging="360"/>
      </w:pPr>
      <w:rPr>
        <w:rFonts w:hint="default"/>
      </w:rPr>
    </w:lvl>
    <w:lvl w:ilvl="1" w:tplc="04090019" w:tentative="1">
      <w:start w:val="1"/>
      <w:numFmt w:val="ideographTraditional"/>
      <w:lvlText w:val="%2、"/>
      <w:lvlJc w:val="left"/>
      <w:pPr>
        <w:ind w:left="1344" w:hanging="480"/>
      </w:pPr>
    </w:lvl>
    <w:lvl w:ilvl="2" w:tplc="0409001B" w:tentative="1">
      <w:start w:val="1"/>
      <w:numFmt w:val="lowerRoman"/>
      <w:lvlText w:val="%3."/>
      <w:lvlJc w:val="right"/>
      <w:pPr>
        <w:ind w:left="1824" w:hanging="480"/>
      </w:pPr>
    </w:lvl>
    <w:lvl w:ilvl="3" w:tplc="0409000F" w:tentative="1">
      <w:start w:val="1"/>
      <w:numFmt w:val="decimal"/>
      <w:lvlText w:val="%4."/>
      <w:lvlJc w:val="left"/>
      <w:pPr>
        <w:ind w:left="2304" w:hanging="480"/>
      </w:pPr>
    </w:lvl>
    <w:lvl w:ilvl="4" w:tplc="04090019" w:tentative="1">
      <w:start w:val="1"/>
      <w:numFmt w:val="ideographTraditional"/>
      <w:lvlText w:val="%5、"/>
      <w:lvlJc w:val="left"/>
      <w:pPr>
        <w:ind w:left="2784" w:hanging="480"/>
      </w:pPr>
    </w:lvl>
    <w:lvl w:ilvl="5" w:tplc="0409001B" w:tentative="1">
      <w:start w:val="1"/>
      <w:numFmt w:val="lowerRoman"/>
      <w:lvlText w:val="%6."/>
      <w:lvlJc w:val="right"/>
      <w:pPr>
        <w:ind w:left="3264" w:hanging="480"/>
      </w:pPr>
    </w:lvl>
    <w:lvl w:ilvl="6" w:tplc="0409000F" w:tentative="1">
      <w:start w:val="1"/>
      <w:numFmt w:val="decimal"/>
      <w:lvlText w:val="%7."/>
      <w:lvlJc w:val="left"/>
      <w:pPr>
        <w:ind w:left="3744" w:hanging="480"/>
      </w:pPr>
    </w:lvl>
    <w:lvl w:ilvl="7" w:tplc="04090019" w:tentative="1">
      <w:start w:val="1"/>
      <w:numFmt w:val="ideographTraditional"/>
      <w:lvlText w:val="%8、"/>
      <w:lvlJc w:val="left"/>
      <w:pPr>
        <w:ind w:left="4224" w:hanging="480"/>
      </w:pPr>
    </w:lvl>
    <w:lvl w:ilvl="8" w:tplc="0409001B" w:tentative="1">
      <w:start w:val="1"/>
      <w:numFmt w:val="lowerRoman"/>
      <w:lvlText w:val="%9."/>
      <w:lvlJc w:val="right"/>
      <w:pPr>
        <w:ind w:left="4704" w:hanging="480"/>
      </w:pPr>
    </w:lvl>
  </w:abstractNum>
  <w:abstractNum w:abstractNumId="12" w15:restartNumberingAfterBreak="0">
    <w:nsid w:val="59933568"/>
    <w:multiLevelType w:val="hybridMultilevel"/>
    <w:tmpl w:val="2634FB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DF73884"/>
    <w:multiLevelType w:val="hybridMultilevel"/>
    <w:tmpl w:val="917CB0F0"/>
    <w:lvl w:ilvl="0" w:tplc="6A362F6A">
      <w:start w:val="1"/>
      <w:numFmt w:val="decimal"/>
      <w:lvlText w:val="%1."/>
      <w:lvlJc w:val="left"/>
      <w:pPr>
        <w:ind w:left="480" w:hanging="480"/>
      </w:pPr>
      <w:rPr>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C465F9"/>
    <w:multiLevelType w:val="hybridMultilevel"/>
    <w:tmpl w:val="BD26067C"/>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9099208">
    <w:abstractNumId w:val="13"/>
  </w:num>
  <w:num w:numId="2" w16cid:durableId="429735829">
    <w:abstractNumId w:val="5"/>
  </w:num>
  <w:num w:numId="3" w16cid:durableId="790828351">
    <w:abstractNumId w:val="0"/>
  </w:num>
  <w:num w:numId="4" w16cid:durableId="37170389">
    <w:abstractNumId w:val="12"/>
  </w:num>
  <w:num w:numId="5" w16cid:durableId="252010692">
    <w:abstractNumId w:val="9"/>
  </w:num>
  <w:num w:numId="6" w16cid:durableId="1450590510">
    <w:abstractNumId w:val="10"/>
  </w:num>
  <w:num w:numId="7" w16cid:durableId="931161551">
    <w:abstractNumId w:val="14"/>
  </w:num>
  <w:num w:numId="8" w16cid:durableId="1985743146">
    <w:abstractNumId w:val="8"/>
  </w:num>
  <w:num w:numId="9" w16cid:durableId="7029914">
    <w:abstractNumId w:val="6"/>
  </w:num>
  <w:num w:numId="10" w16cid:durableId="64108439">
    <w:abstractNumId w:val="3"/>
  </w:num>
  <w:num w:numId="11" w16cid:durableId="1953634933">
    <w:abstractNumId w:val="7"/>
  </w:num>
  <w:num w:numId="12" w16cid:durableId="1524661963">
    <w:abstractNumId w:val="11"/>
  </w:num>
  <w:num w:numId="13" w16cid:durableId="1329408176">
    <w:abstractNumId w:val="2"/>
  </w:num>
  <w:num w:numId="14" w16cid:durableId="1147012922">
    <w:abstractNumId w:val="1"/>
  </w:num>
  <w:num w:numId="15" w16cid:durableId="17218566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Windows Live" w15:userId="031c4f76dcebc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5B"/>
    <w:rsid w:val="00046BFA"/>
    <w:rsid w:val="0009638E"/>
    <w:rsid w:val="00124959"/>
    <w:rsid w:val="00183CCA"/>
    <w:rsid w:val="00250C25"/>
    <w:rsid w:val="00334A25"/>
    <w:rsid w:val="0046210C"/>
    <w:rsid w:val="004A5861"/>
    <w:rsid w:val="005020FC"/>
    <w:rsid w:val="00542BEC"/>
    <w:rsid w:val="005B674F"/>
    <w:rsid w:val="00794929"/>
    <w:rsid w:val="0079665B"/>
    <w:rsid w:val="00797E13"/>
    <w:rsid w:val="00864A80"/>
    <w:rsid w:val="00AE77A6"/>
    <w:rsid w:val="00B075DD"/>
    <w:rsid w:val="00BE776A"/>
    <w:rsid w:val="00CD5D6F"/>
    <w:rsid w:val="00DF01E2"/>
    <w:rsid w:val="00EE579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BA24"/>
  <w15:chartTrackingRefBased/>
  <w15:docId w15:val="{7D899331-F39D-4D39-B8EF-9C0F6777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65B"/>
    <w:pPr>
      <w:widowControl w:val="0"/>
      <w:spacing w:after="0" w:line="240" w:lineRule="auto"/>
    </w:pPr>
    <w:rPr>
      <w:szCs w:val="22"/>
      <w:lang w:bidi="ar-SA"/>
      <w14:ligatures w14:val="none"/>
    </w:rPr>
  </w:style>
  <w:style w:type="paragraph" w:styleId="1">
    <w:name w:val="heading 1"/>
    <w:basedOn w:val="a"/>
    <w:next w:val="a"/>
    <w:link w:val="10"/>
    <w:uiPriority w:val="9"/>
    <w:qFormat/>
    <w:rsid w:val="0079665B"/>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79665B"/>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79665B"/>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79665B"/>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79665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65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665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65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665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9665B"/>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79665B"/>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79665B"/>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79665B"/>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79665B"/>
    <w:rPr>
      <w:rFonts w:eastAsiaTheme="majorEastAsia" w:cstheme="majorBidi"/>
      <w:color w:val="0F4761" w:themeColor="accent1" w:themeShade="BF"/>
    </w:rPr>
  </w:style>
  <w:style w:type="character" w:customStyle="1" w:styleId="60">
    <w:name w:val="標題 6 字元"/>
    <w:basedOn w:val="a0"/>
    <w:link w:val="6"/>
    <w:uiPriority w:val="9"/>
    <w:semiHidden/>
    <w:rsid w:val="0079665B"/>
    <w:rPr>
      <w:rFonts w:eastAsiaTheme="majorEastAsia" w:cstheme="majorBidi"/>
      <w:color w:val="595959" w:themeColor="text1" w:themeTint="A6"/>
    </w:rPr>
  </w:style>
  <w:style w:type="character" w:customStyle="1" w:styleId="70">
    <w:name w:val="標題 7 字元"/>
    <w:basedOn w:val="a0"/>
    <w:link w:val="7"/>
    <w:uiPriority w:val="9"/>
    <w:semiHidden/>
    <w:rsid w:val="0079665B"/>
    <w:rPr>
      <w:rFonts w:eastAsiaTheme="majorEastAsia" w:cstheme="majorBidi"/>
      <w:color w:val="595959" w:themeColor="text1" w:themeTint="A6"/>
    </w:rPr>
  </w:style>
  <w:style w:type="character" w:customStyle="1" w:styleId="80">
    <w:name w:val="標題 8 字元"/>
    <w:basedOn w:val="a0"/>
    <w:link w:val="8"/>
    <w:uiPriority w:val="9"/>
    <w:semiHidden/>
    <w:rsid w:val="0079665B"/>
    <w:rPr>
      <w:rFonts w:eastAsiaTheme="majorEastAsia" w:cstheme="majorBidi"/>
      <w:color w:val="272727" w:themeColor="text1" w:themeTint="D8"/>
    </w:rPr>
  </w:style>
  <w:style w:type="character" w:customStyle="1" w:styleId="90">
    <w:name w:val="標題 9 字元"/>
    <w:basedOn w:val="a0"/>
    <w:link w:val="9"/>
    <w:uiPriority w:val="9"/>
    <w:semiHidden/>
    <w:rsid w:val="0079665B"/>
    <w:rPr>
      <w:rFonts w:eastAsiaTheme="majorEastAsia" w:cstheme="majorBidi"/>
      <w:color w:val="272727" w:themeColor="text1" w:themeTint="D8"/>
    </w:rPr>
  </w:style>
  <w:style w:type="paragraph" w:styleId="a3">
    <w:name w:val="Title"/>
    <w:basedOn w:val="a"/>
    <w:next w:val="a"/>
    <w:link w:val="a4"/>
    <w:uiPriority w:val="10"/>
    <w:qFormat/>
    <w:rsid w:val="0079665B"/>
    <w:pPr>
      <w:spacing w:after="80"/>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79665B"/>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79665B"/>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79665B"/>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79665B"/>
    <w:pPr>
      <w:spacing w:before="160"/>
      <w:jc w:val="center"/>
    </w:pPr>
    <w:rPr>
      <w:i/>
      <w:iCs/>
      <w:color w:val="404040" w:themeColor="text1" w:themeTint="BF"/>
    </w:rPr>
  </w:style>
  <w:style w:type="character" w:customStyle="1" w:styleId="a8">
    <w:name w:val="引文 字元"/>
    <w:basedOn w:val="a0"/>
    <w:link w:val="a7"/>
    <w:uiPriority w:val="29"/>
    <w:rsid w:val="0079665B"/>
    <w:rPr>
      <w:i/>
      <w:iCs/>
      <w:color w:val="404040" w:themeColor="text1" w:themeTint="BF"/>
    </w:rPr>
  </w:style>
  <w:style w:type="paragraph" w:styleId="a9">
    <w:name w:val="List Paragraph"/>
    <w:basedOn w:val="a"/>
    <w:link w:val="aa"/>
    <w:uiPriority w:val="34"/>
    <w:qFormat/>
    <w:rsid w:val="0079665B"/>
    <w:pPr>
      <w:ind w:left="720"/>
      <w:contextualSpacing/>
    </w:pPr>
  </w:style>
  <w:style w:type="character" w:styleId="ab">
    <w:name w:val="Intense Emphasis"/>
    <w:basedOn w:val="a0"/>
    <w:uiPriority w:val="21"/>
    <w:qFormat/>
    <w:rsid w:val="0079665B"/>
    <w:rPr>
      <w:i/>
      <w:iCs/>
      <w:color w:val="0F4761" w:themeColor="accent1" w:themeShade="BF"/>
    </w:rPr>
  </w:style>
  <w:style w:type="paragraph" w:styleId="ac">
    <w:name w:val="Intense Quote"/>
    <w:basedOn w:val="a"/>
    <w:next w:val="a"/>
    <w:link w:val="ad"/>
    <w:uiPriority w:val="30"/>
    <w:qFormat/>
    <w:rsid w:val="00796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79665B"/>
    <w:rPr>
      <w:i/>
      <w:iCs/>
      <w:color w:val="0F4761" w:themeColor="accent1" w:themeShade="BF"/>
    </w:rPr>
  </w:style>
  <w:style w:type="character" w:styleId="ae">
    <w:name w:val="Intense Reference"/>
    <w:basedOn w:val="a0"/>
    <w:uiPriority w:val="32"/>
    <w:qFormat/>
    <w:rsid w:val="0079665B"/>
    <w:rPr>
      <w:b/>
      <w:bCs/>
      <w:smallCaps/>
      <w:color w:val="0F4761" w:themeColor="accent1" w:themeShade="BF"/>
      <w:spacing w:val="5"/>
    </w:rPr>
  </w:style>
  <w:style w:type="table" w:styleId="af">
    <w:name w:val="Table Grid"/>
    <w:basedOn w:val="a1"/>
    <w:uiPriority w:val="59"/>
    <w:rsid w:val="0079665B"/>
    <w:pPr>
      <w:spacing w:after="0" w:line="240" w:lineRule="auto"/>
    </w:pPr>
    <w:rPr>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79665B"/>
    <w:pPr>
      <w:widowControl w:val="0"/>
      <w:autoSpaceDE w:val="0"/>
      <w:autoSpaceDN w:val="0"/>
      <w:spacing w:after="0" w:line="240" w:lineRule="auto"/>
    </w:pPr>
    <w:rPr>
      <w:kern w:val="0"/>
      <w:sz w:val="22"/>
      <w:szCs w:val="22"/>
      <w:lang w:eastAsia="en-US" w:bidi="ar-SA"/>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665B"/>
    <w:pPr>
      <w:autoSpaceDE w:val="0"/>
      <w:autoSpaceDN w:val="0"/>
    </w:pPr>
    <w:rPr>
      <w:rFonts w:ascii="細明體_HKSCS" w:eastAsia="細明體_HKSCS" w:hAnsi="細明體_HKSCS" w:cs="細明體_HKSCS"/>
      <w:kern w:val="0"/>
      <w:sz w:val="22"/>
      <w:lang w:val="es-ES" w:eastAsia="en-US"/>
    </w:rPr>
  </w:style>
  <w:style w:type="character" w:customStyle="1" w:styleId="aa">
    <w:name w:val="清單段落 字元"/>
    <w:link w:val="a9"/>
    <w:uiPriority w:val="34"/>
    <w:rsid w:val="0079665B"/>
    <w:rPr>
      <w:szCs w:val="22"/>
      <w:lang w:bidi="ar-SA"/>
      <w14:ligatures w14:val="none"/>
    </w:rPr>
  </w:style>
  <w:style w:type="character" w:styleId="af0">
    <w:name w:val="Strong"/>
    <w:basedOn w:val="a0"/>
    <w:qFormat/>
    <w:rsid w:val="0079665B"/>
    <w:rPr>
      <w:b/>
      <w:bCs/>
    </w:rPr>
  </w:style>
  <w:style w:type="character" w:customStyle="1" w:styleId="13bk1">
    <w:name w:val="13bk1"/>
    <w:basedOn w:val="a0"/>
    <w:rsid w:val="0079665B"/>
    <w:rPr>
      <w:rFonts w:ascii="Arial" w:hAnsi="Arial" w:cs="Arial" w:hint="default"/>
      <w:b/>
      <w:bCs/>
      <w:color w:val="333333"/>
      <w:sz w:val="23"/>
      <w:szCs w:val="23"/>
    </w:rPr>
  </w:style>
  <w:style w:type="character" w:customStyle="1" w:styleId="13gre1">
    <w:name w:val="13gre1"/>
    <w:basedOn w:val="a0"/>
    <w:rsid w:val="0079665B"/>
    <w:rPr>
      <w:rFonts w:ascii="Arial" w:hAnsi="Arial" w:cs="Arial" w:hint="default"/>
      <w:color w:val="6699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12079-6805-4370-949B-E6ADF89B0067}" type="doc">
      <dgm:prSet loTypeId="urn:microsoft.com/office/officeart/2005/8/layout/process2" loCatId="process" qsTypeId="urn:microsoft.com/office/officeart/2005/8/quickstyle/simple1" qsCatId="simple" csTypeId="urn:microsoft.com/office/officeart/2005/8/colors/accent0_1" csCatId="mainScheme" phldr="1"/>
      <dgm:spPr/>
    </dgm:pt>
    <dgm:pt modelId="{AAB08322-A523-4ECA-9B44-6FBB120E2F71}">
      <dgm:prSet phldrT="[文字]"/>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1</a:t>
          </a:r>
          <a:r>
            <a:rPr lang="en-US" altLang="zh-CN">
              <a:latin typeface="Times New Roman" panose="02020603050405020304" pitchFamily="18" charset="0"/>
              <a:ea typeface="標楷體" panose="03000509000000000000" pitchFamily="65" charset="-120"/>
              <a:cs typeface="Times New Roman" panose="02020603050405020304" pitchFamily="18" charset="0"/>
            </a:rPr>
            <a:t>-2 </a:t>
          </a:r>
          <a:r>
            <a:rPr lang="zh-CN" altLang="en-US">
              <a:latin typeface="Times New Roman" panose="02020603050405020304" pitchFamily="18" charset="0"/>
              <a:ea typeface="標楷體" panose="03000509000000000000" pitchFamily="65" charset="-120"/>
              <a:cs typeface="Times New Roman" panose="02020603050405020304" pitchFamily="18" charset="0"/>
            </a:rPr>
            <a:t>包材</a:t>
          </a:r>
          <a:r>
            <a:rPr lang="zh-TW" altLang="en-US">
              <a:latin typeface="Times New Roman" panose="02020603050405020304" pitchFamily="18" charset="0"/>
              <a:ea typeface="標楷體" panose="03000509000000000000" pitchFamily="65" charset="-120"/>
              <a:cs typeface="Times New Roman" panose="02020603050405020304" pitchFamily="18" charset="0"/>
            </a:rPr>
            <a:t>驗收</a:t>
          </a:r>
        </a:p>
      </dgm:t>
    </dgm:pt>
    <dgm:pt modelId="{6991A4C0-5EA7-4456-9B12-6307384CB8C7}" type="parTrans" cxnId="{E68FE7EC-4F5B-4FC1-87B1-ADD7591C44F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CFC4801E-C363-4AC0-BCF7-6111AEEE5CB7}" type="sibTrans" cxnId="{E68FE7EC-4F5B-4FC1-87B1-ADD7591C44F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FE54CBD4-13C5-4611-867E-B2947F181265}">
      <dgm:prSet phldrT="[文字]"/>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2</a:t>
          </a:r>
          <a:r>
            <a:rPr lang="en-US" altLang="zh-CN">
              <a:latin typeface="Times New Roman" panose="02020603050405020304" pitchFamily="18" charset="0"/>
              <a:ea typeface="標楷體" panose="03000509000000000000" pitchFamily="65" charset="-120"/>
              <a:cs typeface="Times New Roman" panose="02020603050405020304" pitchFamily="18" charset="0"/>
            </a:rPr>
            <a:t>-2 </a:t>
          </a:r>
          <a:r>
            <a:rPr lang="zh-CN" altLang="en-US">
              <a:latin typeface="Times New Roman" panose="02020603050405020304" pitchFamily="18" charset="0"/>
              <a:ea typeface="標楷體" panose="03000509000000000000" pitchFamily="65" charset="-120"/>
              <a:cs typeface="Times New Roman" panose="02020603050405020304" pitchFamily="18" charset="0"/>
            </a:rPr>
            <a:t>包材儲存</a:t>
          </a: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005FFDB-A35B-48DE-A68C-E0F00CFA0223}" type="parTrans" cxnId="{F6232BEE-DA3C-4011-A69C-153263D06A6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1F238361-F05C-4100-9D0C-B70D63290C9A}" type="sibTrans" cxnId="{F6232BEE-DA3C-4011-A69C-153263D06A6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A9CC170C-EF43-42C2-8371-6569EEF78E4F}" type="pres">
      <dgm:prSet presAssocID="{24712079-6805-4370-949B-E6ADF89B0067}" presName="linearFlow" presStyleCnt="0">
        <dgm:presLayoutVars>
          <dgm:resizeHandles val="exact"/>
        </dgm:presLayoutVars>
      </dgm:prSet>
      <dgm:spPr/>
    </dgm:pt>
    <dgm:pt modelId="{07862A05-A694-4FE9-BAAC-24E3B3E35914}" type="pres">
      <dgm:prSet presAssocID="{AAB08322-A523-4ECA-9B44-6FBB120E2F71}" presName="node" presStyleLbl="node1" presStyleIdx="0" presStyleCnt="2">
        <dgm:presLayoutVars>
          <dgm:bulletEnabled val="1"/>
        </dgm:presLayoutVars>
      </dgm:prSet>
      <dgm:spPr/>
    </dgm:pt>
    <dgm:pt modelId="{B388CA4E-634A-4E89-99A1-E5670ED7BCA5}" type="pres">
      <dgm:prSet presAssocID="{CFC4801E-C363-4AC0-BCF7-6111AEEE5CB7}" presName="sibTrans" presStyleLbl="sibTrans2D1" presStyleIdx="0" presStyleCnt="1"/>
      <dgm:spPr/>
    </dgm:pt>
    <dgm:pt modelId="{B956025B-CF4A-43CF-87C8-3D562A527BE9}" type="pres">
      <dgm:prSet presAssocID="{CFC4801E-C363-4AC0-BCF7-6111AEEE5CB7}" presName="connectorText" presStyleLbl="sibTrans2D1" presStyleIdx="0" presStyleCnt="1"/>
      <dgm:spPr/>
    </dgm:pt>
    <dgm:pt modelId="{23C46EE0-2287-490F-9CE7-65321A649305}" type="pres">
      <dgm:prSet presAssocID="{FE54CBD4-13C5-4611-867E-B2947F181265}" presName="node" presStyleLbl="node1" presStyleIdx="1" presStyleCnt="2">
        <dgm:presLayoutVars>
          <dgm:bulletEnabled val="1"/>
        </dgm:presLayoutVars>
      </dgm:prSet>
      <dgm:spPr/>
    </dgm:pt>
  </dgm:ptLst>
  <dgm:cxnLst>
    <dgm:cxn modelId="{A4425639-F4B7-4021-A7A9-0724FFFEF6F4}" type="presOf" srcId="{24712079-6805-4370-949B-E6ADF89B0067}" destId="{A9CC170C-EF43-42C2-8371-6569EEF78E4F}" srcOrd="0" destOrd="0" presId="urn:microsoft.com/office/officeart/2005/8/layout/process2"/>
    <dgm:cxn modelId="{0DA87071-583D-4219-A943-A82B0462C0CC}" type="presOf" srcId="{AAB08322-A523-4ECA-9B44-6FBB120E2F71}" destId="{07862A05-A694-4FE9-BAAC-24E3B3E35914}" srcOrd="0" destOrd="0" presId="urn:microsoft.com/office/officeart/2005/8/layout/process2"/>
    <dgm:cxn modelId="{9837C382-0534-4432-8955-3A8B0F3317A0}" type="presOf" srcId="{FE54CBD4-13C5-4611-867E-B2947F181265}" destId="{23C46EE0-2287-490F-9CE7-65321A649305}" srcOrd="0" destOrd="0" presId="urn:microsoft.com/office/officeart/2005/8/layout/process2"/>
    <dgm:cxn modelId="{05E87D85-4277-4D8B-95F5-843164B4486D}" type="presOf" srcId="{CFC4801E-C363-4AC0-BCF7-6111AEEE5CB7}" destId="{B956025B-CF4A-43CF-87C8-3D562A527BE9}" srcOrd="1" destOrd="0" presId="urn:microsoft.com/office/officeart/2005/8/layout/process2"/>
    <dgm:cxn modelId="{BCFF2B89-529D-46F1-89CD-F698E051D20F}" type="presOf" srcId="{CFC4801E-C363-4AC0-BCF7-6111AEEE5CB7}" destId="{B388CA4E-634A-4E89-99A1-E5670ED7BCA5}" srcOrd="0" destOrd="0" presId="urn:microsoft.com/office/officeart/2005/8/layout/process2"/>
    <dgm:cxn modelId="{E68FE7EC-4F5B-4FC1-87B1-ADD7591C44F6}" srcId="{24712079-6805-4370-949B-E6ADF89B0067}" destId="{AAB08322-A523-4ECA-9B44-6FBB120E2F71}" srcOrd="0" destOrd="0" parTransId="{6991A4C0-5EA7-4456-9B12-6307384CB8C7}" sibTransId="{CFC4801E-C363-4AC0-BCF7-6111AEEE5CB7}"/>
    <dgm:cxn modelId="{F6232BEE-DA3C-4011-A69C-153263D06A68}" srcId="{24712079-6805-4370-949B-E6ADF89B0067}" destId="{FE54CBD4-13C5-4611-867E-B2947F181265}" srcOrd="1" destOrd="0" parTransId="{5005FFDB-A35B-48DE-A68C-E0F00CFA0223}" sibTransId="{1F238361-F05C-4100-9D0C-B70D63290C9A}"/>
    <dgm:cxn modelId="{33BFAFFF-1741-42E8-BDC3-92A7944F2111}" type="presParOf" srcId="{A9CC170C-EF43-42C2-8371-6569EEF78E4F}" destId="{07862A05-A694-4FE9-BAAC-24E3B3E35914}" srcOrd="0" destOrd="0" presId="urn:microsoft.com/office/officeart/2005/8/layout/process2"/>
    <dgm:cxn modelId="{572736E6-6E55-4ACA-B242-2069D8E16ABF}" type="presParOf" srcId="{A9CC170C-EF43-42C2-8371-6569EEF78E4F}" destId="{B388CA4E-634A-4E89-99A1-E5670ED7BCA5}" srcOrd="1" destOrd="0" presId="urn:microsoft.com/office/officeart/2005/8/layout/process2"/>
    <dgm:cxn modelId="{7CCBEE8A-3FE2-4EFF-85BA-FFDF01604C21}" type="presParOf" srcId="{B388CA4E-634A-4E89-99A1-E5670ED7BCA5}" destId="{B956025B-CF4A-43CF-87C8-3D562A527BE9}" srcOrd="0" destOrd="0" presId="urn:microsoft.com/office/officeart/2005/8/layout/process2"/>
    <dgm:cxn modelId="{E95B875D-9BC1-4C69-A526-FAE262C464C8}" type="presParOf" srcId="{A9CC170C-EF43-42C2-8371-6569EEF78E4F}" destId="{23C46EE0-2287-490F-9CE7-65321A649305}" srcOrd="2"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712079-6805-4370-949B-E6ADF89B0067}"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zh-TW" altLang="en-US"/>
        </a:p>
      </dgm:t>
    </dgm:pt>
    <dgm:pt modelId="{AAB08322-A523-4ECA-9B44-6FBB120E2F71}">
      <dgm:prSet phldrT="[文字]"/>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1</a:t>
          </a:r>
          <a:r>
            <a:rPr lang="en-US" altLang="zh-CN">
              <a:latin typeface="Times New Roman" panose="02020603050405020304" pitchFamily="18" charset="0"/>
              <a:ea typeface="標楷體" panose="03000509000000000000" pitchFamily="65" charset="-120"/>
              <a:cs typeface="Times New Roman" panose="02020603050405020304" pitchFamily="18" charset="0"/>
            </a:rPr>
            <a:t>-1 </a:t>
          </a:r>
          <a:r>
            <a:rPr lang="zh-TW" altLang="en-US">
              <a:latin typeface="Times New Roman" panose="02020603050405020304" pitchFamily="18" charset="0"/>
              <a:ea typeface="標楷體" panose="03000509000000000000" pitchFamily="65" charset="-120"/>
              <a:cs typeface="Times New Roman" panose="02020603050405020304" pitchFamily="18" charset="0"/>
            </a:rPr>
            <a:t>蔬菜驗收</a:t>
          </a:r>
          <a:r>
            <a:rPr lang="zh-TW" altLang="en-US">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6991A4C0-5EA7-4456-9B12-6307384CB8C7}" type="parTrans" cxnId="{E68FE7EC-4F5B-4FC1-87B1-ADD7591C44F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CFC4801E-C363-4AC0-BCF7-6111AEEE5CB7}" type="sibTrans" cxnId="{E68FE7EC-4F5B-4FC1-87B1-ADD7591C44F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FE54CBD4-13C5-4611-867E-B2947F181265}">
      <dgm:prSet phldrT="[文字]"/>
      <dgm:spPr/>
      <dgm:t>
        <a:bodyPr/>
        <a:lstStyle/>
        <a:p>
          <a:pPr algn="ctr"/>
          <a:r>
            <a:rPr lang="en-US" altLang="zh-CN">
              <a:latin typeface="Times New Roman" panose="02020603050405020304" pitchFamily="18" charset="0"/>
              <a:ea typeface="標楷體" panose="03000509000000000000" pitchFamily="65" charset="-120"/>
              <a:cs typeface="Times New Roman" panose="02020603050405020304" pitchFamily="18" charset="0"/>
            </a:rPr>
            <a:t>2-1 </a:t>
          </a:r>
          <a:r>
            <a:rPr lang="zh-TW" altLang="en-US">
              <a:latin typeface="Times New Roman" panose="02020603050405020304" pitchFamily="18" charset="0"/>
              <a:ea typeface="標楷體" panose="03000509000000000000" pitchFamily="65" charset="-120"/>
              <a:cs typeface="Times New Roman" panose="02020603050405020304" pitchFamily="18" charset="0"/>
            </a:rPr>
            <a:t>原料冷藏</a:t>
          </a:r>
          <a:r>
            <a:rPr lang="zh-TW" altLang="en-US">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005FFDB-A35B-48DE-A68C-E0F00CFA0223}" type="parTrans" cxnId="{F6232BEE-DA3C-4011-A69C-153263D06A6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1F238361-F05C-4100-9D0C-B70D63290C9A}" type="sibTrans" cxnId="{F6232BEE-DA3C-4011-A69C-153263D06A6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E1C90B4C-C08A-4773-9E87-91EA390BABD7}">
      <dgm:prSet phldrT="[文字]"/>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3 </a:t>
          </a:r>
          <a:r>
            <a:rPr lang="zh-TW" altLang="en-US">
              <a:latin typeface="Times New Roman" panose="02020603050405020304" pitchFamily="18" charset="0"/>
              <a:ea typeface="標楷體" panose="03000509000000000000" pitchFamily="65" charset="-120"/>
              <a:cs typeface="Times New Roman" panose="02020603050405020304" pitchFamily="18" charset="0"/>
            </a:rPr>
            <a:t>拆箱選別</a:t>
          </a:r>
        </a:p>
      </dgm:t>
    </dgm:pt>
    <dgm:pt modelId="{B59806DD-80E6-4D7A-97CE-72E053C45853}" type="parTrans" cxnId="{E9FC7470-49BE-4EE3-8AD6-D001DAA3949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6AE91140-8C83-49BA-99C7-D2D6EFFBB3A6}" type="sibTrans" cxnId="{E9FC7470-49BE-4EE3-8AD6-D001DAA3949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9B3461D-94B9-4A62-A626-A5DC425689B0}">
      <dgm:prSet/>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4 </a:t>
          </a:r>
          <a:r>
            <a:rPr lang="zh-TW" altLang="en-US">
              <a:latin typeface="Times New Roman" panose="02020603050405020304" pitchFamily="18" charset="0"/>
              <a:ea typeface="標楷體" panose="03000509000000000000" pitchFamily="65" charset="-120"/>
              <a:cs typeface="Times New Roman" panose="02020603050405020304" pitchFamily="18" charset="0"/>
            </a:rPr>
            <a:t>定寸截切</a:t>
          </a:r>
        </a:p>
      </dgm:t>
    </dgm:pt>
    <dgm:pt modelId="{5F2DE880-04A1-4F2D-921D-5DF86A542D12}" type="parTrans" cxnId="{4A345CC4-9030-4D61-ABEA-F655485D2CEF}">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2E0768D-B52C-43FE-B65D-B9767E952561}" type="sibTrans" cxnId="{4A345CC4-9030-4D61-ABEA-F655485D2CEF}">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99B6F7CC-CF29-4515-A531-B36537FF5D49}">
      <dgm:prSet/>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5 </a:t>
          </a:r>
          <a:r>
            <a:rPr lang="zh-TW" altLang="en-US">
              <a:latin typeface="Times New Roman" panose="02020603050405020304" pitchFamily="18" charset="0"/>
              <a:ea typeface="標楷體" panose="03000509000000000000" pitchFamily="65" charset="-120"/>
              <a:cs typeface="Times New Roman" panose="02020603050405020304" pitchFamily="18" charset="0"/>
            </a:rPr>
            <a:t>粗洗清潔</a:t>
          </a:r>
        </a:p>
      </dgm:t>
    </dgm:pt>
    <dgm:pt modelId="{C6161F1F-F3D6-4322-AE06-34544C346FDF}" type="parTrans" cxnId="{AE078E73-77D9-4128-80D2-05511EECDE7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FAB1F61-4D20-47A7-9F56-2AD957AC9E2D}" type="sibTrans" cxnId="{AE078E73-77D9-4128-80D2-05511EECDE7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22730B36-FB6E-4D60-B213-0C49A594AE8D}">
      <dgm:prSet/>
      <dgm:spPr/>
      <dgm:t>
        <a:bodyPr/>
        <a:lstStyle/>
        <a:p>
          <a:pPr algn="ctr"/>
          <a:r>
            <a:rPr lang="en-US" altLang="zh-TW">
              <a:latin typeface="Times New Roman" panose="02020603050405020304" pitchFamily="18" charset="0"/>
              <a:ea typeface="標楷體" panose="03000509000000000000" pitchFamily="65" charset="-120"/>
              <a:cs typeface="Times New Roman" panose="02020603050405020304" pitchFamily="18" charset="0"/>
            </a:rPr>
            <a:t>6 </a:t>
          </a:r>
          <a:r>
            <a:rPr lang="zh-TW" altLang="en-US">
              <a:latin typeface="Times New Roman" panose="02020603050405020304" pitchFamily="18" charset="0"/>
              <a:ea typeface="標楷體" panose="03000509000000000000" pitchFamily="65" charset="-120"/>
              <a:cs typeface="Times New Roman" panose="02020603050405020304" pitchFamily="18" charset="0"/>
            </a:rPr>
            <a:t>精洗預冷</a:t>
          </a:r>
          <a:r>
            <a:rPr lang="zh-TW" altLang="en-US">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3D385603-391F-4523-B3A9-E11BF548958D}" type="parTrans" cxnId="{C27DF9FD-19BD-470E-A7AE-381A3A65DF3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2C427284-A586-49FE-A222-B0A07A10CF18}" type="sibTrans" cxnId="{C27DF9FD-19BD-470E-A7AE-381A3A65DF3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830F72B0-D665-4570-ABBE-19C52F73DFB8}">
      <dgm:prSet/>
      <dgm:spPr/>
      <dgm:t>
        <a:bodyPr/>
        <a:lstStyle/>
        <a:p>
          <a:r>
            <a:rPr lang="en-US" altLang="zh-TW">
              <a:latin typeface="Times New Roman" panose="02020603050405020304" pitchFamily="18" charset="0"/>
              <a:ea typeface="標楷體" panose="03000509000000000000" pitchFamily="65" charset="-120"/>
              <a:cs typeface="Times New Roman" panose="02020603050405020304" pitchFamily="18" charset="0"/>
            </a:rPr>
            <a:t>7 </a:t>
          </a:r>
          <a:r>
            <a:rPr lang="zh-TW" altLang="en-US">
              <a:latin typeface="Times New Roman" panose="02020603050405020304" pitchFamily="18" charset="0"/>
              <a:ea typeface="標楷體" panose="03000509000000000000" pitchFamily="65" charset="-120"/>
              <a:cs typeface="Times New Roman" panose="02020603050405020304" pitchFamily="18" charset="0"/>
            </a:rPr>
            <a:t>滴乾分裝</a:t>
          </a:r>
        </a:p>
      </dgm:t>
    </dgm:pt>
    <dgm:pt modelId="{6194302F-EA89-4C35-B8BD-535F16265C3F}" type="parTrans" cxnId="{99082B9F-FC66-4FDD-82BA-0AC6E2F2C2D6}">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4F6624D8-FADE-45EB-A6D2-A307BBC3171E}" type="sibTrans" cxnId="{99082B9F-FC66-4FDD-82BA-0AC6E2F2C2D6}">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EFDA91E6-93A0-4DA0-AAAD-21FE1FF0EF89}">
      <dgm:prSet/>
      <dgm:spPr/>
      <dgm:t>
        <a:bodyPr/>
        <a:lstStyle/>
        <a:p>
          <a:r>
            <a:rPr lang="en-US" altLang="zh-TW">
              <a:latin typeface="Times New Roman" panose="02020603050405020304" pitchFamily="18" charset="0"/>
              <a:ea typeface="標楷體" panose="03000509000000000000" pitchFamily="65" charset="-120"/>
              <a:cs typeface="Times New Roman" panose="02020603050405020304" pitchFamily="18" charset="0"/>
            </a:rPr>
            <a:t>8 </a:t>
          </a:r>
          <a:r>
            <a:rPr lang="zh-TW" altLang="en-US">
              <a:latin typeface="Times New Roman" panose="02020603050405020304" pitchFamily="18" charset="0"/>
              <a:ea typeface="標楷體" panose="03000509000000000000" pitchFamily="65" charset="-120"/>
              <a:cs typeface="Times New Roman" panose="02020603050405020304" pitchFamily="18" charset="0"/>
            </a:rPr>
            <a:t>成品冷藏</a:t>
          </a:r>
        </a:p>
      </dgm:t>
    </dgm:pt>
    <dgm:pt modelId="{5AB80B67-4077-4CD3-84DE-0C51DD1F524E}" type="sibTrans" cxnId="{518604ED-4EF8-4E06-89E3-49E4A22DC87E}">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809FCCE-57E0-43B3-B277-283CC443C071}" type="parTrans" cxnId="{518604ED-4EF8-4E06-89E3-49E4A22DC87E}">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90465F97-9C37-4F8C-A93E-3619E0EB1AD9}">
      <dgm:prSet/>
      <dgm:spPr/>
      <dgm:t>
        <a:bodyPr/>
        <a:lstStyle/>
        <a:p>
          <a:r>
            <a:rPr lang="en-US" altLang="zh-CN">
              <a:latin typeface="Times New Roman" panose="02020603050405020304" pitchFamily="18" charset="0"/>
              <a:ea typeface="標楷體" panose="03000509000000000000" pitchFamily="65" charset="-120"/>
              <a:cs typeface="Times New Roman" panose="02020603050405020304" pitchFamily="18" charset="0"/>
            </a:rPr>
            <a:t>9 </a:t>
          </a:r>
          <a:r>
            <a:rPr lang="zh-CN" altLang="en-US">
              <a:latin typeface="Times New Roman" panose="02020603050405020304" pitchFamily="18" charset="0"/>
              <a:ea typeface="標楷體" panose="03000509000000000000" pitchFamily="65" charset="-120"/>
              <a:cs typeface="Times New Roman" panose="02020603050405020304" pitchFamily="18" charset="0"/>
            </a:rPr>
            <a:t>運送</a:t>
          </a: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CAB3938A-AD37-44BF-839C-39A1F214BB7E}" type="parTrans" cxnId="{963122CB-C907-49A7-A550-E5C94ACA65F3}">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E7D1F143-1231-49A1-9D87-412BE4DBE8C7}" type="sibTrans" cxnId="{963122CB-C907-49A7-A550-E5C94ACA65F3}">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A9CC170C-EF43-42C2-8371-6569EEF78E4F}" type="pres">
      <dgm:prSet presAssocID="{24712079-6805-4370-949B-E6ADF89B0067}" presName="linearFlow" presStyleCnt="0">
        <dgm:presLayoutVars>
          <dgm:resizeHandles val="exact"/>
        </dgm:presLayoutVars>
      </dgm:prSet>
      <dgm:spPr/>
    </dgm:pt>
    <dgm:pt modelId="{07862A05-A694-4FE9-BAAC-24E3B3E35914}" type="pres">
      <dgm:prSet presAssocID="{AAB08322-A523-4ECA-9B44-6FBB120E2F71}" presName="node" presStyleLbl="node1" presStyleIdx="0" presStyleCnt="9">
        <dgm:presLayoutVars>
          <dgm:bulletEnabled val="1"/>
        </dgm:presLayoutVars>
      </dgm:prSet>
      <dgm:spPr/>
    </dgm:pt>
    <dgm:pt modelId="{B388CA4E-634A-4E89-99A1-E5670ED7BCA5}" type="pres">
      <dgm:prSet presAssocID="{CFC4801E-C363-4AC0-BCF7-6111AEEE5CB7}" presName="sibTrans" presStyleLbl="sibTrans2D1" presStyleIdx="0" presStyleCnt="8"/>
      <dgm:spPr/>
    </dgm:pt>
    <dgm:pt modelId="{B956025B-CF4A-43CF-87C8-3D562A527BE9}" type="pres">
      <dgm:prSet presAssocID="{CFC4801E-C363-4AC0-BCF7-6111AEEE5CB7}" presName="connectorText" presStyleLbl="sibTrans2D1" presStyleIdx="0" presStyleCnt="8"/>
      <dgm:spPr/>
    </dgm:pt>
    <dgm:pt modelId="{23C46EE0-2287-490F-9CE7-65321A649305}" type="pres">
      <dgm:prSet presAssocID="{FE54CBD4-13C5-4611-867E-B2947F181265}" presName="node" presStyleLbl="node1" presStyleIdx="1" presStyleCnt="9">
        <dgm:presLayoutVars>
          <dgm:bulletEnabled val="1"/>
        </dgm:presLayoutVars>
      </dgm:prSet>
      <dgm:spPr/>
    </dgm:pt>
    <dgm:pt modelId="{B73FFF1F-55C4-49D1-9650-A74708C889DB}" type="pres">
      <dgm:prSet presAssocID="{1F238361-F05C-4100-9D0C-B70D63290C9A}" presName="sibTrans" presStyleLbl="sibTrans2D1" presStyleIdx="1" presStyleCnt="8"/>
      <dgm:spPr/>
    </dgm:pt>
    <dgm:pt modelId="{41E6FFD4-BDE1-42AC-B113-279FEBF3AB79}" type="pres">
      <dgm:prSet presAssocID="{1F238361-F05C-4100-9D0C-B70D63290C9A}" presName="connectorText" presStyleLbl="sibTrans2D1" presStyleIdx="1" presStyleCnt="8"/>
      <dgm:spPr/>
    </dgm:pt>
    <dgm:pt modelId="{A6DFD544-0299-4824-9B10-B1A5C8D206DE}" type="pres">
      <dgm:prSet presAssocID="{E1C90B4C-C08A-4773-9E87-91EA390BABD7}" presName="node" presStyleLbl="node1" presStyleIdx="2" presStyleCnt="9">
        <dgm:presLayoutVars>
          <dgm:bulletEnabled val="1"/>
        </dgm:presLayoutVars>
      </dgm:prSet>
      <dgm:spPr/>
    </dgm:pt>
    <dgm:pt modelId="{8B570C1A-69F5-4D16-979E-7F4624C11F2E}" type="pres">
      <dgm:prSet presAssocID="{6AE91140-8C83-49BA-99C7-D2D6EFFBB3A6}" presName="sibTrans" presStyleLbl="sibTrans2D1" presStyleIdx="2" presStyleCnt="8"/>
      <dgm:spPr/>
    </dgm:pt>
    <dgm:pt modelId="{DE1AE466-B4A2-401C-97F7-E57740179EC3}" type="pres">
      <dgm:prSet presAssocID="{6AE91140-8C83-49BA-99C7-D2D6EFFBB3A6}" presName="connectorText" presStyleLbl="sibTrans2D1" presStyleIdx="2" presStyleCnt="8"/>
      <dgm:spPr/>
    </dgm:pt>
    <dgm:pt modelId="{300E04E7-7C4D-4645-B4F8-CE73A3EB17EB}" type="pres">
      <dgm:prSet presAssocID="{59B3461D-94B9-4A62-A626-A5DC425689B0}" presName="node" presStyleLbl="node1" presStyleIdx="3" presStyleCnt="9">
        <dgm:presLayoutVars>
          <dgm:bulletEnabled val="1"/>
        </dgm:presLayoutVars>
      </dgm:prSet>
      <dgm:spPr/>
    </dgm:pt>
    <dgm:pt modelId="{D3368AD0-384B-4FF4-9748-C7596B9128EE}" type="pres">
      <dgm:prSet presAssocID="{52E0768D-B52C-43FE-B65D-B9767E952561}" presName="sibTrans" presStyleLbl="sibTrans2D1" presStyleIdx="3" presStyleCnt="8"/>
      <dgm:spPr/>
    </dgm:pt>
    <dgm:pt modelId="{A2BCA565-074D-44BA-9AF2-13BAE541A4E6}" type="pres">
      <dgm:prSet presAssocID="{52E0768D-B52C-43FE-B65D-B9767E952561}" presName="connectorText" presStyleLbl="sibTrans2D1" presStyleIdx="3" presStyleCnt="8"/>
      <dgm:spPr/>
    </dgm:pt>
    <dgm:pt modelId="{9270215C-3E8A-4271-AE92-8E5711797975}" type="pres">
      <dgm:prSet presAssocID="{99B6F7CC-CF29-4515-A531-B36537FF5D49}" presName="node" presStyleLbl="node1" presStyleIdx="4" presStyleCnt="9">
        <dgm:presLayoutVars>
          <dgm:bulletEnabled val="1"/>
        </dgm:presLayoutVars>
      </dgm:prSet>
      <dgm:spPr/>
    </dgm:pt>
    <dgm:pt modelId="{B773D6EA-2320-4C2D-BA5F-9024113EEB9A}" type="pres">
      <dgm:prSet presAssocID="{5FAB1F61-4D20-47A7-9F56-2AD957AC9E2D}" presName="sibTrans" presStyleLbl="sibTrans2D1" presStyleIdx="4" presStyleCnt="8"/>
      <dgm:spPr/>
    </dgm:pt>
    <dgm:pt modelId="{A3A05AF3-16C2-4976-B665-9CFE2DB42FAD}" type="pres">
      <dgm:prSet presAssocID="{5FAB1F61-4D20-47A7-9F56-2AD957AC9E2D}" presName="connectorText" presStyleLbl="sibTrans2D1" presStyleIdx="4" presStyleCnt="8"/>
      <dgm:spPr/>
    </dgm:pt>
    <dgm:pt modelId="{D9146582-7968-4C1F-A2AE-E706B00AE43E}" type="pres">
      <dgm:prSet presAssocID="{22730B36-FB6E-4D60-B213-0C49A594AE8D}" presName="node" presStyleLbl="node1" presStyleIdx="5" presStyleCnt="9">
        <dgm:presLayoutVars>
          <dgm:bulletEnabled val="1"/>
        </dgm:presLayoutVars>
      </dgm:prSet>
      <dgm:spPr/>
    </dgm:pt>
    <dgm:pt modelId="{4700215C-C48E-43B5-9659-B4E7637FEFC8}" type="pres">
      <dgm:prSet presAssocID="{2C427284-A586-49FE-A222-B0A07A10CF18}" presName="sibTrans" presStyleLbl="sibTrans2D1" presStyleIdx="5" presStyleCnt="8"/>
      <dgm:spPr/>
    </dgm:pt>
    <dgm:pt modelId="{C3614666-862C-4EBA-8CB7-A3C34989C808}" type="pres">
      <dgm:prSet presAssocID="{2C427284-A586-49FE-A222-B0A07A10CF18}" presName="connectorText" presStyleLbl="sibTrans2D1" presStyleIdx="5" presStyleCnt="8"/>
      <dgm:spPr/>
    </dgm:pt>
    <dgm:pt modelId="{4013FCCF-51F7-4CE9-9E26-C02476A5D37D}" type="pres">
      <dgm:prSet presAssocID="{830F72B0-D665-4570-ABBE-19C52F73DFB8}" presName="node" presStyleLbl="node1" presStyleIdx="6" presStyleCnt="9">
        <dgm:presLayoutVars>
          <dgm:bulletEnabled val="1"/>
        </dgm:presLayoutVars>
      </dgm:prSet>
      <dgm:spPr/>
    </dgm:pt>
    <dgm:pt modelId="{EE8F24AC-0085-41EF-93BB-5FBEC2F506D2}" type="pres">
      <dgm:prSet presAssocID="{4F6624D8-FADE-45EB-A6D2-A307BBC3171E}" presName="sibTrans" presStyleLbl="sibTrans2D1" presStyleIdx="6" presStyleCnt="8"/>
      <dgm:spPr/>
    </dgm:pt>
    <dgm:pt modelId="{34F5BB11-0250-452C-B3A0-C2FC2CC71CFF}" type="pres">
      <dgm:prSet presAssocID="{4F6624D8-FADE-45EB-A6D2-A307BBC3171E}" presName="connectorText" presStyleLbl="sibTrans2D1" presStyleIdx="6" presStyleCnt="8"/>
      <dgm:spPr/>
    </dgm:pt>
    <dgm:pt modelId="{91016408-69C0-493F-9026-75E953C5ECDD}" type="pres">
      <dgm:prSet presAssocID="{EFDA91E6-93A0-4DA0-AAAD-21FE1FF0EF89}" presName="node" presStyleLbl="node1" presStyleIdx="7" presStyleCnt="9">
        <dgm:presLayoutVars>
          <dgm:bulletEnabled val="1"/>
        </dgm:presLayoutVars>
      </dgm:prSet>
      <dgm:spPr/>
    </dgm:pt>
    <dgm:pt modelId="{56B822CC-779F-4320-A0B4-649F1B2BD4F2}" type="pres">
      <dgm:prSet presAssocID="{5AB80B67-4077-4CD3-84DE-0C51DD1F524E}" presName="sibTrans" presStyleLbl="sibTrans2D1" presStyleIdx="7" presStyleCnt="8"/>
      <dgm:spPr/>
    </dgm:pt>
    <dgm:pt modelId="{1221D9B0-E843-4AF9-865D-3A63DB4B8FAC}" type="pres">
      <dgm:prSet presAssocID="{5AB80B67-4077-4CD3-84DE-0C51DD1F524E}" presName="connectorText" presStyleLbl="sibTrans2D1" presStyleIdx="7" presStyleCnt="8"/>
      <dgm:spPr/>
    </dgm:pt>
    <dgm:pt modelId="{BF69B8F6-39B3-408E-8CCA-E9695059BAF8}" type="pres">
      <dgm:prSet presAssocID="{90465F97-9C37-4F8C-A93E-3619E0EB1AD9}" presName="node" presStyleLbl="node1" presStyleIdx="8" presStyleCnt="9">
        <dgm:presLayoutVars>
          <dgm:bulletEnabled val="1"/>
        </dgm:presLayoutVars>
      </dgm:prSet>
      <dgm:spPr/>
    </dgm:pt>
  </dgm:ptLst>
  <dgm:cxnLst>
    <dgm:cxn modelId="{69BD7D04-B7FE-4F2C-A195-606A619B8F92}" type="presOf" srcId="{52E0768D-B52C-43FE-B65D-B9767E952561}" destId="{D3368AD0-384B-4FF4-9748-C7596B9128EE}" srcOrd="0" destOrd="0" presId="urn:microsoft.com/office/officeart/2005/8/layout/process2"/>
    <dgm:cxn modelId="{E2A81C17-3F8A-4FBE-A3EE-1CA756A07FAE}" type="presOf" srcId="{99B6F7CC-CF29-4515-A531-B36537FF5D49}" destId="{9270215C-3E8A-4271-AE92-8E5711797975}" srcOrd="0" destOrd="0" presId="urn:microsoft.com/office/officeart/2005/8/layout/process2"/>
    <dgm:cxn modelId="{9022CF17-98A9-4966-B374-1D3B0FA0E39D}" type="presOf" srcId="{5FAB1F61-4D20-47A7-9F56-2AD957AC9E2D}" destId="{B773D6EA-2320-4C2D-BA5F-9024113EEB9A}" srcOrd="0" destOrd="0" presId="urn:microsoft.com/office/officeart/2005/8/layout/process2"/>
    <dgm:cxn modelId="{18E6E217-6D6C-4971-8526-9D43C109C8B2}" type="presOf" srcId="{E1C90B4C-C08A-4773-9E87-91EA390BABD7}" destId="{A6DFD544-0299-4824-9B10-B1A5C8D206DE}" srcOrd="0" destOrd="0" presId="urn:microsoft.com/office/officeart/2005/8/layout/process2"/>
    <dgm:cxn modelId="{40F62019-8BBD-4FCA-B94E-4B6D56D6620D}" type="presOf" srcId="{6AE91140-8C83-49BA-99C7-D2D6EFFBB3A6}" destId="{8B570C1A-69F5-4D16-979E-7F4624C11F2E}" srcOrd="0" destOrd="0" presId="urn:microsoft.com/office/officeart/2005/8/layout/process2"/>
    <dgm:cxn modelId="{6A722631-9222-43D9-AA7E-DB54F84EAA92}" type="presOf" srcId="{EFDA91E6-93A0-4DA0-AAAD-21FE1FF0EF89}" destId="{91016408-69C0-493F-9026-75E953C5ECDD}" srcOrd="0" destOrd="0" presId="urn:microsoft.com/office/officeart/2005/8/layout/process2"/>
    <dgm:cxn modelId="{484CDD34-D5DD-4441-8F10-5391503F5EF9}" type="presOf" srcId="{5AB80B67-4077-4CD3-84DE-0C51DD1F524E}" destId="{56B822CC-779F-4320-A0B4-649F1B2BD4F2}" srcOrd="0" destOrd="0" presId="urn:microsoft.com/office/officeart/2005/8/layout/process2"/>
    <dgm:cxn modelId="{A4425639-F4B7-4021-A7A9-0724FFFEF6F4}" type="presOf" srcId="{24712079-6805-4370-949B-E6ADF89B0067}" destId="{A9CC170C-EF43-42C2-8371-6569EEF78E4F}" srcOrd="0" destOrd="0" presId="urn:microsoft.com/office/officeart/2005/8/layout/process2"/>
    <dgm:cxn modelId="{D0C2D363-22CC-4133-9609-25400D29A709}" type="presOf" srcId="{59B3461D-94B9-4A62-A626-A5DC425689B0}" destId="{300E04E7-7C4D-4645-B4F8-CE73A3EB17EB}" srcOrd="0" destOrd="0" presId="urn:microsoft.com/office/officeart/2005/8/layout/process2"/>
    <dgm:cxn modelId="{1CFD0F6E-6AA9-4C99-9B93-B7EF4F4B0B80}" type="presOf" srcId="{5FAB1F61-4D20-47A7-9F56-2AD957AC9E2D}" destId="{A3A05AF3-16C2-4976-B665-9CFE2DB42FAD}" srcOrd="1" destOrd="0" presId="urn:microsoft.com/office/officeart/2005/8/layout/process2"/>
    <dgm:cxn modelId="{E9FC7470-49BE-4EE3-8AD6-D001DAA3949C}" srcId="{24712079-6805-4370-949B-E6ADF89B0067}" destId="{E1C90B4C-C08A-4773-9E87-91EA390BABD7}" srcOrd="2" destOrd="0" parTransId="{B59806DD-80E6-4D7A-97CE-72E053C45853}" sibTransId="{6AE91140-8C83-49BA-99C7-D2D6EFFBB3A6}"/>
    <dgm:cxn modelId="{0DA87071-583D-4219-A943-A82B0462C0CC}" type="presOf" srcId="{AAB08322-A523-4ECA-9B44-6FBB120E2F71}" destId="{07862A05-A694-4FE9-BAAC-24E3B3E35914}" srcOrd="0" destOrd="0" presId="urn:microsoft.com/office/officeart/2005/8/layout/process2"/>
    <dgm:cxn modelId="{1A024053-32FE-4563-9D30-0FA5DC0C099E}" type="presOf" srcId="{6AE91140-8C83-49BA-99C7-D2D6EFFBB3A6}" destId="{DE1AE466-B4A2-401C-97F7-E57740179EC3}" srcOrd="1" destOrd="0" presId="urn:microsoft.com/office/officeart/2005/8/layout/process2"/>
    <dgm:cxn modelId="{AE078E73-77D9-4128-80D2-05511EECDE7C}" srcId="{24712079-6805-4370-949B-E6ADF89B0067}" destId="{99B6F7CC-CF29-4515-A531-B36537FF5D49}" srcOrd="4" destOrd="0" parTransId="{C6161F1F-F3D6-4322-AE06-34544C346FDF}" sibTransId="{5FAB1F61-4D20-47A7-9F56-2AD957AC9E2D}"/>
    <dgm:cxn modelId="{1AADCA53-138F-43C5-8919-9535E35C093A}" type="presOf" srcId="{830F72B0-D665-4570-ABBE-19C52F73DFB8}" destId="{4013FCCF-51F7-4CE9-9E26-C02476A5D37D}" srcOrd="0" destOrd="0" presId="urn:microsoft.com/office/officeart/2005/8/layout/process2"/>
    <dgm:cxn modelId="{EE13B854-4184-48EA-A2FE-C8D87E5E8FDD}" type="presOf" srcId="{2C427284-A586-49FE-A222-B0A07A10CF18}" destId="{C3614666-862C-4EBA-8CB7-A3C34989C808}" srcOrd="1" destOrd="0" presId="urn:microsoft.com/office/officeart/2005/8/layout/process2"/>
    <dgm:cxn modelId="{B136DE55-7A61-4662-8CAE-FE3319F6A02D}" type="presOf" srcId="{4F6624D8-FADE-45EB-A6D2-A307BBC3171E}" destId="{34F5BB11-0250-452C-B3A0-C2FC2CC71CFF}" srcOrd="1" destOrd="0" presId="urn:microsoft.com/office/officeart/2005/8/layout/process2"/>
    <dgm:cxn modelId="{2E311E58-D330-4C4E-B98D-A8BFADF13A1E}" type="presOf" srcId="{4F6624D8-FADE-45EB-A6D2-A307BBC3171E}" destId="{EE8F24AC-0085-41EF-93BB-5FBEC2F506D2}" srcOrd="0" destOrd="0" presId="urn:microsoft.com/office/officeart/2005/8/layout/process2"/>
    <dgm:cxn modelId="{9837C382-0534-4432-8955-3A8B0F3317A0}" type="presOf" srcId="{FE54CBD4-13C5-4611-867E-B2947F181265}" destId="{23C46EE0-2287-490F-9CE7-65321A649305}" srcOrd="0" destOrd="0" presId="urn:microsoft.com/office/officeart/2005/8/layout/process2"/>
    <dgm:cxn modelId="{05E87D85-4277-4D8B-95F5-843164B4486D}" type="presOf" srcId="{CFC4801E-C363-4AC0-BCF7-6111AEEE5CB7}" destId="{B956025B-CF4A-43CF-87C8-3D562A527BE9}" srcOrd="1" destOrd="0" presId="urn:microsoft.com/office/officeart/2005/8/layout/process2"/>
    <dgm:cxn modelId="{BCFF2B89-529D-46F1-89CD-F698E051D20F}" type="presOf" srcId="{CFC4801E-C363-4AC0-BCF7-6111AEEE5CB7}" destId="{B388CA4E-634A-4E89-99A1-E5670ED7BCA5}" srcOrd="0" destOrd="0" presId="urn:microsoft.com/office/officeart/2005/8/layout/process2"/>
    <dgm:cxn modelId="{ED768F89-6A3D-4890-B914-291B9E89C4FF}" type="presOf" srcId="{2C427284-A586-49FE-A222-B0A07A10CF18}" destId="{4700215C-C48E-43B5-9659-B4E7637FEFC8}" srcOrd="0" destOrd="0" presId="urn:microsoft.com/office/officeart/2005/8/layout/process2"/>
    <dgm:cxn modelId="{E72ADD8C-CA9D-49F0-A366-C358A0AF2447}" type="presOf" srcId="{22730B36-FB6E-4D60-B213-0C49A594AE8D}" destId="{D9146582-7968-4C1F-A2AE-E706B00AE43E}" srcOrd="0" destOrd="0" presId="urn:microsoft.com/office/officeart/2005/8/layout/process2"/>
    <dgm:cxn modelId="{99082B9F-FC66-4FDD-82BA-0AC6E2F2C2D6}" srcId="{24712079-6805-4370-949B-E6ADF89B0067}" destId="{830F72B0-D665-4570-ABBE-19C52F73DFB8}" srcOrd="6" destOrd="0" parTransId="{6194302F-EA89-4C35-B8BD-535F16265C3F}" sibTransId="{4F6624D8-FADE-45EB-A6D2-A307BBC3171E}"/>
    <dgm:cxn modelId="{AD75E8C2-0790-4208-B42A-83AE9D88B2EE}" type="presOf" srcId="{1F238361-F05C-4100-9D0C-B70D63290C9A}" destId="{B73FFF1F-55C4-49D1-9650-A74708C889DB}" srcOrd="0" destOrd="0" presId="urn:microsoft.com/office/officeart/2005/8/layout/process2"/>
    <dgm:cxn modelId="{4A345CC4-9030-4D61-ABEA-F655485D2CEF}" srcId="{24712079-6805-4370-949B-E6ADF89B0067}" destId="{59B3461D-94B9-4A62-A626-A5DC425689B0}" srcOrd="3" destOrd="0" parTransId="{5F2DE880-04A1-4F2D-921D-5DF86A542D12}" sibTransId="{52E0768D-B52C-43FE-B65D-B9767E952561}"/>
    <dgm:cxn modelId="{643474CA-C2D9-44FE-9CF9-A8FF0BF5D474}" type="presOf" srcId="{90465F97-9C37-4F8C-A93E-3619E0EB1AD9}" destId="{BF69B8F6-39B3-408E-8CCA-E9695059BAF8}" srcOrd="0" destOrd="0" presId="urn:microsoft.com/office/officeart/2005/8/layout/process2"/>
    <dgm:cxn modelId="{963122CB-C907-49A7-A550-E5C94ACA65F3}" srcId="{24712079-6805-4370-949B-E6ADF89B0067}" destId="{90465F97-9C37-4F8C-A93E-3619E0EB1AD9}" srcOrd="8" destOrd="0" parTransId="{CAB3938A-AD37-44BF-839C-39A1F214BB7E}" sibTransId="{E7D1F143-1231-49A1-9D87-412BE4DBE8C7}"/>
    <dgm:cxn modelId="{CA6A77DA-191F-427F-807C-0856002E39EF}" type="presOf" srcId="{52E0768D-B52C-43FE-B65D-B9767E952561}" destId="{A2BCA565-074D-44BA-9AF2-13BAE541A4E6}" srcOrd="1" destOrd="0" presId="urn:microsoft.com/office/officeart/2005/8/layout/process2"/>
    <dgm:cxn modelId="{F7213CE4-F0CF-43CE-AE46-3432F75085AC}" type="presOf" srcId="{5AB80B67-4077-4CD3-84DE-0C51DD1F524E}" destId="{1221D9B0-E843-4AF9-865D-3A63DB4B8FAC}" srcOrd="1" destOrd="0" presId="urn:microsoft.com/office/officeart/2005/8/layout/process2"/>
    <dgm:cxn modelId="{E68FE7EC-4F5B-4FC1-87B1-ADD7591C44F6}" srcId="{24712079-6805-4370-949B-E6ADF89B0067}" destId="{AAB08322-A523-4ECA-9B44-6FBB120E2F71}" srcOrd="0" destOrd="0" parTransId="{6991A4C0-5EA7-4456-9B12-6307384CB8C7}" sibTransId="{CFC4801E-C363-4AC0-BCF7-6111AEEE5CB7}"/>
    <dgm:cxn modelId="{518604ED-4EF8-4E06-89E3-49E4A22DC87E}" srcId="{24712079-6805-4370-949B-E6ADF89B0067}" destId="{EFDA91E6-93A0-4DA0-AAAD-21FE1FF0EF89}" srcOrd="7" destOrd="0" parTransId="{5809FCCE-57E0-43B3-B277-283CC443C071}" sibTransId="{5AB80B67-4077-4CD3-84DE-0C51DD1F524E}"/>
    <dgm:cxn modelId="{F6232BEE-DA3C-4011-A69C-153263D06A68}" srcId="{24712079-6805-4370-949B-E6ADF89B0067}" destId="{FE54CBD4-13C5-4611-867E-B2947F181265}" srcOrd="1" destOrd="0" parTransId="{5005FFDB-A35B-48DE-A68C-E0F00CFA0223}" sibTransId="{1F238361-F05C-4100-9D0C-B70D63290C9A}"/>
    <dgm:cxn modelId="{6AE9C2FC-D849-4DD8-83E6-13AF4795E775}" type="presOf" srcId="{1F238361-F05C-4100-9D0C-B70D63290C9A}" destId="{41E6FFD4-BDE1-42AC-B113-279FEBF3AB79}" srcOrd="1" destOrd="0" presId="urn:microsoft.com/office/officeart/2005/8/layout/process2"/>
    <dgm:cxn modelId="{C27DF9FD-19BD-470E-A7AE-381A3A65DF3C}" srcId="{24712079-6805-4370-949B-E6ADF89B0067}" destId="{22730B36-FB6E-4D60-B213-0C49A594AE8D}" srcOrd="5" destOrd="0" parTransId="{3D385603-391F-4523-B3A9-E11BF548958D}" sibTransId="{2C427284-A586-49FE-A222-B0A07A10CF18}"/>
    <dgm:cxn modelId="{33BFAFFF-1741-42E8-BDC3-92A7944F2111}" type="presParOf" srcId="{A9CC170C-EF43-42C2-8371-6569EEF78E4F}" destId="{07862A05-A694-4FE9-BAAC-24E3B3E35914}" srcOrd="0" destOrd="0" presId="urn:microsoft.com/office/officeart/2005/8/layout/process2"/>
    <dgm:cxn modelId="{572736E6-6E55-4ACA-B242-2069D8E16ABF}" type="presParOf" srcId="{A9CC170C-EF43-42C2-8371-6569EEF78E4F}" destId="{B388CA4E-634A-4E89-99A1-E5670ED7BCA5}" srcOrd="1" destOrd="0" presId="urn:microsoft.com/office/officeart/2005/8/layout/process2"/>
    <dgm:cxn modelId="{7CCBEE8A-3FE2-4EFF-85BA-FFDF01604C21}" type="presParOf" srcId="{B388CA4E-634A-4E89-99A1-E5670ED7BCA5}" destId="{B956025B-CF4A-43CF-87C8-3D562A527BE9}" srcOrd="0" destOrd="0" presId="urn:microsoft.com/office/officeart/2005/8/layout/process2"/>
    <dgm:cxn modelId="{E95B875D-9BC1-4C69-A526-FAE262C464C8}" type="presParOf" srcId="{A9CC170C-EF43-42C2-8371-6569EEF78E4F}" destId="{23C46EE0-2287-490F-9CE7-65321A649305}" srcOrd="2" destOrd="0" presId="urn:microsoft.com/office/officeart/2005/8/layout/process2"/>
    <dgm:cxn modelId="{4CF66F0D-3AD8-41B6-A6FE-6CE611D2EE04}" type="presParOf" srcId="{A9CC170C-EF43-42C2-8371-6569EEF78E4F}" destId="{B73FFF1F-55C4-49D1-9650-A74708C889DB}" srcOrd="3" destOrd="0" presId="urn:microsoft.com/office/officeart/2005/8/layout/process2"/>
    <dgm:cxn modelId="{3EC8A352-C4D3-4C3B-A83F-2A6990BCEA66}" type="presParOf" srcId="{B73FFF1F-55C4-49D1-9650-A74708C889DB}" destId="{41E6FFD4-BDE1-42AC-B113-279FEBF3AB79}" srcOrd="0" destOrd="0" presId="urn:microsoft.com/office/officeart/2005/8/layout/process2"/>
    <dgm:cxn modelId="{7670C337-F191-4144-B137-BBEC3E29F544}" type="presParOf" srcId="{A9CC170C-EF43-42C2-8371-6569EEF78E4F}" destId="{A6DFD544-0299-4824-9B10-B1A5C8D206DE}" srcOrd="4" destOrd="0" presId="urn:microsoft.com/office/officeart/2005/8/layout/process2"/>
    <dgm:cxn modelId="{3C9AC08A-2996-4491-9803-B81C786E9BBF}" type="presParOf" srcId="{A9CC170C-EF43-42C2-8371-6569EEF78E4F}" destId="{8B570C1A-69F5-4D16-979E-7F4624C11F2E}" srcOrd="5" destOrd="0" presId="urn:microsoft.com/office/officeart/2005/8/layout/process2"/>
    <dgm:cxn modelId="{12E938C6-CFC5-45D6-B1AF-36B63904F038}" type="presParOf" srcId="{8B570C1A-69F5-4D16-979E-7F4624C11F2E}" destId="{DE1AE466-B4A2-401C-97F7-E57740179EC3}" srcOrd="0" destOrd="0" presId="urn:microsoft.com/office/officeart/2005/8/layout/process2"/>
    <dgm:cxn modelId="{E188B8F6-F33C-4779-BB6B-F260E048391F}" type="presParOf" srcId="{A9CC170C-EF43-42C2-8371-6569EEF78E4F}" destId="{300E04E7-7C4D-4645-B4F8-CE73A3EB17EB}" srcOrd="6" destOrd="0" presId="urn:microsoft.com/office/officeart/2005/8/layout/process2"/>
    <dgm:cxn modelId="{8B55935C-B84E-442C-AE73-D1FE60E8A519}" type="presParOf" srcId="{A9CC170C-EF43-42C2-8371-6569EEF78E4F}" destId="{D3368AD0-384B-4FF4-9748-C7596B9128EE}" srcOrd="7" destOrd="0" presId="urn:microsoft.com/office/officeart/2005/8/layout/process2"/>
    <dgm:cxn modelId="{9393C2F2-B7F6-401D-A58E-A3D1BA83C186}" type="presParOf" srcId="{D3368AD0-384B-4FF4-9748-C7596B9128EE}" destId="{A2BCA565-074D-44BA-9AF2-13BAE541A4E6}" srcOrd="0" destOrd="0" presId="urn:microsoft.com/office/officeart/2005/8/layout/process2"/>
    <dgm:cxn modelId="{764DC759-3027-4D61-B4BF-D28F21BBCA80}" type="presParOf" srcId="{A9CC170C-EF43-42C2-8371-6569EEF78E4F}" destId="{9270215C-3E8A-4271-AE92-8E5711797975}" srcOrd="8" destOrd="0" presId="urn:microsoft.com/office/officeart/2005/8/layout/process2"/>
    <dgm:cxn modelId="{AC2458A6-3F5F-47C1-BCC2-641B63B412E4}" type="presParOf" srcId="{A9CC170C-EF43-42C2-8371-6569EEF78E4F}" destId="{B773D6EA-2320-4C2D-BA5F-9024113EEB9A}" srcOrd="9" destOrd="0" presId="urn:microsoft.com/office/officeart/2005/8/layout/process2"/>
    <dgm:cxn modelId="{AE8DAAF4-6F2A-4891-87C8-E399147D6CD6}" type="presParOf" srcId="{B773D6EA-2320-4C2D-BA5F-9024113EEB9A}" destId="{A3A05AF3-16C2-4976-B665-9CFE2DB42FAD}" srcOrd="0" destOrd="0" presId="urn:microsoft.com/office/officeart/2005/8/layout/process2"/>
    <dgm:cxn modelId="{00EC4EB7-88F9-4763-86A3-200E1C8A2B9D}" type="presParOf" srcId="{A9CC170C-EF43-42C2-8371-6569EEF78E4F}" destId="{D9146582-7968-4C1F-A2AE-E706B00AE43E}" srcOrd="10" destOrd="0" presId="urn:microsoft.com/office/officeart/2005/8/layout/process2"/>
    <dgm:cxn modelId="{060DF977-A385-4CCC-8357-1FC065707927}" type="presParOf" srcId="{A9CC170C-EF43-42C2-8371-6569EEF78E4F}" destId="{4700215C-C48E-43B5-9659-B4E7637FEFC8}" srcOrd="11" destOrd="0" presId="urn:microsoft.com/office/officeart/2005/8/layout/process2"/>
    <dgm:cxn modelId="{DD85073A-C1CD-4644-A35D-9B4A475FE86C}" type="presParOf" srcId="{4700215C-C48E-43B5-9659-B4E7637FEFC8}" destId="{C3614666-862C-4EBA-8CB7-A3C34989C808}" srcOrd="0" destOrd="0" presId="urn:microsoft.com/office/officeart/2005/8/layout/process2"/>
    <dgm:cxn modelId="{41224498-5B35-49CE-BA16-91274EF3ACE7}" type="presParOf" srcId="{A9CC170C-EF43-42C2-8371-6569EEF78E4F}" destId="{4013FCCF-51F7-4CE9-9E26-C02476A5D37D}" srcOrd="12" destOrd="0" presId="urn:microsoft.com/office/officeart/2005/8/layout/process2"/>
    <dgm:cxn modelId="{64F3390C-8B83-4841-BDBF-71E6711D58C2}" type="presParOf" srcId="{A9CC170C-EF43-42C2-8371-6569EEF78E4F}" destId="{EE8F24AC-0085-41EF-93BB-5FBEC2F506D2}" srcOrd="13" destOrd="0" presId="urn:microsoft.com/office/officeart/2005/8/layout/process2"/>
    <dgm:cxn modelId="{F93B8BA4-2319-4958-BFE6-4E6909B0D446}" type="presParOf" srcId="{EE8F24AC-0085-41EF-93BB-5FBEC2F506D2}" destId="{34F5BB11-0250-452C-B3A0-C2FC2CC71CFF}" srcOrd="0" destOrd="0" presId="urn:microsoft.com/office/officeart/2005/8/layout/process2"/>
    <dgm:cxn modelId="{6F9355EA-A12E-4392-8F5D-738B257341B5}" type="presParOf" srcId="{A9CC170C-EF43-42C2-8371-6569EEF78E4F}" destId="{91016408-69C0-493F-9026-75E953C5ECDD}" srcOrd="14" destOrd="0" presId="urn:microsoft.com/office/officeart/2005/8/layout/process2"/>
    <dgm:cxn modelId="{534758E3-BE2A-424E-860E-6C5E45B79894}" type="presParOf" srcId="{A9CC170C-EF43-42C2-8371-6569EEF78E4F}" destId="{56B822CC-779F-4320-A0B4-649F1B2BD4F2}" srcOrd="15" destOrd="0" presId="urn:microsoft.com/office/officeart/2005/8/layout/process2"/>
    <dgm:cxn modelId="{11156277-686D-4E84-A246-688E35C622F5}" type="presParOf" srcId="{56B822CC-779F-4320-A0B4-649F1B2BD4F2}" destId="{1221D9B0-E843-4AF9-865D-3A63DB4B8FAC}" srcOrd="0" destOrd="0" presId="urn:microsoft.com/office/officeart/2005/8/layout/process2"/>
    <dgm:cxn modelId="{9E7BBAE6-1452-4A79-A499-3B4B521764D1}" type="presParOf" srcId="{A9CC170C-EF43-42C2-8371-6569EEF78E4F}" destId="{BF69B8F6-39B3-408E-8CCA-E9695059BAF8}" srcOrd="1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862A05-A694-4FE9-BAAC-24E3B3E35914}">
      <dsp:nvSpPr>
        <dsp:cNvPr id="0" name=""/>
        <dsp:cNvSpPr/>
      </dsp:nvSpPr>
      <dsp:spPr>
        <a:xfrm>
          <a:off x="8235" y="134"/>
          <a:ext cx="1304963" cy="4395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TW" sz="1600" kern="1200">
              <a:latin typeface="Times New Roman" panose="02020603050405020304" pitchFamily="18" charset="0"/>
              <a:ea typeface="標楷體" panose="03000509000000000000" pitchFamily="65" charset="-120"/>
              <a:cs typeface="Times New Roman" panose="02020603050405020304" pitchFamily="18" charset="0"/>
            </a:rPr>
            <a:t>1</a:t>
          </a:r>
          <a:r>
            <a:rPr lang="en-US" altLang="zh-CN" sz="1600" kern="1200">
              <a:latin typeface="Times New Roman" panose="02020603050405020304" pitchFamily="18" charset="0"/>
              <a:ea typeface="標楷體" panose="03000509000000000000" pitchFamily="65" charset="-120"/>
              <a:cs typeface="Times New Roman" panose="02020603050405020304" pitchFamily="18" charset="0"/>
            </a:rPr>
            <a:t>-2 </a:t>
          </a:r>
          <a:r>
            <a:rPr lang="zh-CN" altLang="en-US" sz="1600" kern="1200">
              <a:latin typeface="Times New Roman" panose="02020603050405020304" pitchFamily="18" charset="0"/>
              <a:ea typeface="標楷體" panose="03000509000000000000" pitchFamily="65" charset="-120"/>
              <a:cs typeface="Times New Roman" panose="02020603050405020304" pitchFamily="18" charset="0"/>
            </a:rPr>
            <a:t>包材</a:t>
          </a:r>
          <a:r>
            <a:rPr lang="zh-TW" altLang="en-US" sz="1600" kern="1200">
              <a:latin typeface="Times New Roman" panose="02020603050405020304" pitchFamily="18" charset="0"/>
              <a:ea typeface="標楷體" panose="03000509000000000000" pitchFamily="65" charset="-120"/>
              <a:cs typeface="Times New Roman" panose="02020603050405020304" pitchFamily="18" charset="0"/>
            </a:rPr>
            <a:t>驗收</a:t>
          </a:r>
        </a:p>
      </dsp:txBody>
      <dsp:txXfrm>
        <a:off x="21109" y="13008"/>
        <a:ext cx="1279215" cy="413818"/>
      </dsp:txXfrm>
    </dsp:sp>
    <dsp:sp modelId="{B388CA4E-634A-4E89-99A1-E5670ED7BCA5}">
      <dsp:nvSpPr>
        <dsp:cNvPr id="0" name=""/>
        <dsp:cNvSpPr/>
      </dsp:nvSpPr>
      <dsp:spPr>
        <a:xfrm rot="5400000">
          <a:off x="578298" y="450690"/>
          <a:ext cx="164837" cy="19780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601376" y="467174"/>
        <a:ext cx="118682" cy="115386"/>
      </dsp:txXfrm>
    </dsp:sp>
    <dsp:sp modelId="{23C46EE0-2287-490F-9CE7-65321A649305}">
      <dsp:nvSpPr>
        <dsp:cNvPr id="0" name=""/>
        <dsp:cNvSpPr/>
      </dsp:nvSpPr>
      <dsp:spPr>
        <a:xfrm>
          <a:off x="8235" y="659484"/>
          <a:ext cx="1304963" cy="4395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TW" sz="1600" kern="1200">
              <a:latin typeface="Times New Roman" panose="02020603050405020304" pitchFamily="18" charset="0"/>
              <a:ea typeface="標楷體" panose="03000509000000000000" pitchFamily="65" charset="-120"/>
              <a:cs typeface="Times New Roman" panose="02020603050405020304" pitchFamily="18" charset="0"/>
            </a:rPr>
            <a:t>2</a:t>
          </a:r>
          <a:r>
            <a:rPr lang="en-US" altLang="zh-CN" sz="1600" kern="1200">
              <a:latin typeface="Times New Roman" panose="02020603050405020304" pitchFamily="18" charset="0"/>
              <a:ea typeface="標楷體" panose="03000509000000000000" pitchFamily="65" charset="-120"/>
              <a:cs typeface="Times New Roman" panose="02020603050405020304" pitchFamily="18" charset="0"/>
            </a:rPr>
            <a:t>-2 </a:t>
          </a:r>
          <a:r>
            <a:rPr lang="zh-CN" altLang="en-US" sz="1600" kern="1200">
              <a:latin typeface="Times New Roman" panose="02020603050405020304" pitchFamily="18" charset="0"/>
              <a:ea typeface="標楷體" panose="03000509000000000000" pitchFamily="65" charset="-120"/>
              <a:cs typeface="Times New Roman" panose="02020603050405020304" pitchFamily="18" charset="0"/>
            </a:rPr>
            <a:t>包材儲存</a:t>
          </a:r>
          <a:endParaRPr lang="zh-TW" altLang="en-US" sz="16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21109" y="672358"/>
        <a:ext cx="1279215" cy="4138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862A05-A694-4FE9-BAAC-24E3B3E35914}">
      <dsp:nvSpPr>
        <dsp:cNvPr id="0" name=""/>
        <dsp:cNvSpPr/>
      </dsp:nvSpPr>
      <dsp:spPr>
        <a:xfrm>
          <a:off x="856596" y="704"/>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1</a:t>
          </a:r>
          <a:r>
            <a:rPr lang="en-US" altLang="zh-CN" sz="1800" kern="1200">
              <a:latin typeface="Times New Roman" panose="02020603050405020304" pitchFamily="18" charset="0"/>
              <a:ea typeface="標楷體" panose="03000509000000000000" pitchFamily="65" charset="-120"/>
              <a:cs typeface="Times New Roman" panose="02020603050405020304" pitchFamily="18" charset="0"/>
            </a:rPr>
            <a:t>-1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蔬菜驗收</a:t>
          </a:r>
          <a:r>
            <a:rPr lang="zh-TW" altLang="en-US" sz="1800" kern="1200">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sz="1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869597" y="13705"/>
        <a:ext cx="1658055" cy="417901"/>
      </dsp:txXfrm>
    </dsp:sp>
    <dsp:sp modelId="{B388CA4E-634A-4E89-99A1-E5670ED7BCA5}">
      <dsp:nvSpPr>
        <dsp:cNvPr id="0" name=""/>
        <dsp:cNvSpPr/>
      </dsp:nvSpPr>
      <dsp:spPr>
        <a:xfrm rot="5400000">
          <a:off x="1615393" y="455705"/>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472352"/>
        <a:ext cx="119854" cy="116524"/>
      </dsp:txXfrm>
    </dsp:sp>
    <dsp:sp modelId="{23C46EE0-2287-490F-9CE7-65321A649305}">
      <dsp:nvSpPr>
        <dsp:cNvPr id="0" name=""/>
        <dsp:cNvSpPr/>
      </dsp:nvSpPr>
      <dsp:spPr>
        <a:xfrm>
          <a:off x="856596" y="666559"/>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latin typeface="Times New Roman" panose="02020603050405020304" pitchFamily="18" charset="0"/>
              <a:ea typeface="標楷體" panose="03000509000000000000" pitchFamily="65" charset="-120"/>
              <a:cs typeface="Times New Roman" panose="02020603050405020304" pitchFamily="18" charset="0"/>
            </a:rPr>
            <a:t>2-1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原料冷藏</a:t>
          </a:r>
          <a:r>
            <a:rPr lang="zh-TW" altLang="en-US" sz="1800" kern="1200">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sz="1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869597" y="679560"/>
        <a:ext cx="1658055" cy="417901"/>
      </dsp:txXfrm>
    </dsp:sp>
    <dsp:sp modelId="{B73FFF1F-55C4-49D1-9650-A74708C889DB}">
      <dsp:nvSpPr>
        <dsp:cNvPr id="0" name=""/>
        <dsp:cNvSpPr/>
      </dsp:nvSpPr>
      <dsp:spPr>
        <a:xfrm rot="5400000">
          <a:off x="1615393" y="1121560"/>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1138207"/>
        <a:ext cx="119854" cy="116524"/>
      </dsp:txXfrm>
    </dsp:sp>
    <dsp:sp modelId="{A6DFD544-0299-4824-9B10-B1A5C8D206DE}">
      <dsp:nvSpPr>
        <dsp:cNvPr id="0" name=""/>
        <dsp:cNvSpPr/>
      </dsp:nvSpPr>
      <dsp:spPr>
        <a:xfrm>
          <a:off x="856596" y="1332414"/>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3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拆箱選別</a:t>
          </a:r>
        </a:p>
      </dsp:txBody>
      <dsp:txXfrm>
        <a:off x="869597" y="1345415"/>
        <a:ext cx="1658055" cy="417901"/>
      </dsp:txXfrm>
    </dsp:sp>
    <dsp:sp modelId="{8B570C1A-69F5-4D16-979E-7F4624C11F2E}">
      <dsp:nvSpPr>
        <dsp:cNvPr id="0" name=""/>
        <dsp:cNvSpPr/>
      </dsp:nvSpPr>
      <dsp:spPr>
        <a:xfrm rot="5400000">
          <a:off x="1615393" y="1787414"/>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1804061"/>
        <a:ext cx="119854" cy="116524"/>
      </dsp:txXfrm>
    </dsp:sp>
    <dsp:sp modelId="{300E04E7-7C4D-4645-B4F8-CE73A3EB17EB}">
      <dsp:nvSpPr>
        <dsp:cNvPr id="0" name=""/>
        <dsp:cNvSpPr/>
      </dsp:nvSpPr>
      <dsp:spPr>
        <a:xfrm>
          <a:off x="856596" y="1998268"/>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4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定寸截切</a:t>
          </a:r>
        </a:p>
      </dsp:txBody>
      <dsp:txXfrm>
        <a:off x="869597" y="2011269"/>
        <a:ext cx="1658055" cy="417901"/>
      </dsp:txXfrm>
    </dsp:sp>
    <dsp:sp modelId="{D3368AD0-384B-4FF4-9748-C7596B9128EE}">
      <dsp:nvSpPr>
        <dsp:cNvPr id="0" name=""/>
        <dsp:cNvSpPr/>
      </dsp:nvSpPr>
      <dsp:spPr>
        <a:xfrm rot="5400000">
          <a:off x="1615393" y="2453269"/>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2469916"/>
        <a:ext cx="119854" cy="116524"/>
      </dsp:txXfrm>
    </dsp:sp>
    <dsp:sp modelId="{9270215C-3E8A-4271-AE92-8E5711797975}">
      <dsp:nvSpPr>
        <dsp:cNvPr id="0" name=""/>
        <dsp:cNvSpPr/>
      </dsp:nvSpPr>
      <dsp:spPr>
        <a:xfrm>
          <a:off x="856596" y="2664123"/>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5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粗洗清潔</a:t>
          </a:r>
        </a:p>
      </dsp:txBody>
      <dsp:txXfrm>
        <a:off x="869597" y="2677124"/>
        <a:ext cx="1658055" cy="417901"/>
      </dsp:txXfrm>
    </dsp:sp>
    <dsp:sp modelId="{B773D6EA-2320-4C2D-BA5F-9024113EEB9A}">
      <dsp:nvSpPr>
        <dsp:cNvPr id="0" name=""/>
        <dsp:cNvSpPr/>
      </dsp:nvSpPr>
      <dsp:spPr>
        <a:xfrm rot="5400000">
          <a:off x="1615393" y="3119124"/>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3135771"/>
        <a:ext cx="119854" cy="116524"/>
      </dsp:txXfrm>
    </dsp:sp>
    <dsp:sp modelId="{D9146582-7968-4C1F-A2AE-E706B00AE43E}">
      <dsp:nvSpPr>
        <dsp:cNvPr id="0" name=""/>
        <dsp:cNvSpPr/>
      </dsp:nvSpPr>
      <dsp:spPr>
        <a:xfrm>
          <a:off x="856596" y="3329978"/>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6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精洗預冷</a:t>
          </a:r>
          <a:r>
            <a:rPr lang="zh-TW" altLang="en-US" sz="1800" kern="1200">
              <a:latin typeface="細明體_HKSCS" panose="02020500000000000000" pitchFamily="18" charset="-120"/>
              <a:ea typeface="細明體_HKSCS" panose="02020500000000000000" pitchFamily="18" charset="-120"/>
              <a:cs typeface="Times New Roman" panose="02020603050405020304" pitchFamily="18" charset="0"/>
            </a:rPr>
            <a:t>★</a:t>
          </a:r>
          <a:endParaRPr lang="zh-TW" altLang="en-US" sz="1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869597" y="3342979"/>
        <a:ext cx="1658055" cy="417901"/>
      </dsp:txXfrm>
    </dsp:sp>
    <dsp:sp modelId="{4700215C-C48E-43B5-9659-B4E7637FEFC8}">
      <dsp:nvSpPr>
        <dsp:cNvPr id="0" name=""/>
        <dsp:cNvSpPr/>
      </dsp:nvSpPr>
      <dsp:spPr>
        <a:xfrm rot="5400000">
          <a:off x="1615393" y="3784978"/>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3801625"/>
        <a:ext cx="119854" cy="116524"/>
      </dsp:txXfrm>
    </dsp:sp>
    <dsp:sp modelId="{4013FCCF-51F7-4CE9-9E26-C02476A5D37D}">
      <dsp:nvSpPr>
        <dsp:cNvPr id="0" name=""/>
        <dsp:cNvSpPr/>
      </dsp:nvSpPr>
      <dsp:spPr>
        <a:xfrm>
          <a:off x="856596" y="3995832"/>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7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滴乾分裝</a:t>
          </a:r>
        </a:p>
      </dsp:txBody>
      <dsp:txXfrm>
        <a:off x="869597" y="4008833"/>
        <a:ext cx="1658055" cy="417901"/>
      </dsp:txXfrm>
    </dsp:sp>
    <dsp:sp modelId="{EE8F24AC-0085-41EF-93BB-5FBEC2F506D2}">
      <dsp:nvSpPr>
        <dsp:cNvPr id="0" name=""/>
        <dsp:cNvSpPr/>
      </dsp:nvSpPr>
      <dsp:spPr>
        <a:xfrm rot="5400000">
          <a:off x="1615393" y="4450833"/>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4467480"/>
        <a:ext cx="119854" cy="116524"/>
      </dsp:txXfrm>
    </dsp:sp>
    <dsp:sp modelId="{91016408-69C0-493F-9026-75E953C5ECDD}">
      <dsp:nvSpPr>
        <dsp:cNvPr id="0" name=""/>
        <dsp:cNvSpPr/>
      </dsp:nvSpPr>
      <dsp:spPr>
        <a:xfrm>
          <a:off x="856596" y="4661687"/>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TW" sz="1800" kern="1200">
              <a:latin typeface="Times New Roman" panose="02020603050405020304" pitchFamily="18" charset="0"/>
              <a:ea typeface="標楷體" panose="03000509000000000000" pitchFamily="65" charset="-120"/>
              <a:cs typeface="Times New Roman" panose="02020603050405020304" pitchFamily="18" charset="0"/>
            </a:rPr>
            <a:t>8 </a:t>
          </a:r>
          <a:r>
            <a:rPr lang="zh-TW" altLang="en-US" sz="1800" kern="1200">
              <a:latin typeface="Times New Roman" panose="02020603050405020304" pitchFamily="18" charset="0"/>
              <a:ea typeface="標楷體" panose="03000509000000000000" pitchFamily="65" charset="-120"/>
              <a:cs typeface="Times New Roman" panose="02020603050405020304" pitchFamily="18" charset="0"/>
            </a:rPr>
            <a:t>成品冷藏</a:t>
          </a:r>
        </a:p>
      </dsp:txBody>
      <dsp:txXfrm>
        <a:off x="869597" y="4674688"/>
        <a:ext cx="1658055" cy="417901"/>
      </dsp:txXfrm>
    </dsp:sp>
    <dsp:sp modelId="{56B822CC-779F-4320-A0B4-649F1B2BD4F2}">
      <dsp:nvSpPr>
        <dsp:cNvPr id="0" name=""/>
        <dsp:cNvSpPr/>
      </dsp:nvSpPr>
      <dsp:spPr>
        <a:xfrm rot="5400000">
          <a:off x="1615393" y="5116688"/>
          <a:ext cx="166463" cy="1997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1638698" y="5133335"/>
        <a:ext cx="119854" cy="116524"/>
      </dsp:txXfrm>
    </dsp:sp>
    <dsp:sp modelId="{BF69B8F6-39B3-408E-8CCA-E9695059BAF8}">
      <dsp:nvSpPr>
        <dsp:cNvPr id="0" name=""/>
        <dsp:cNvSpPr/>
      </dsp:nvSpPr>
      <dsp:spPr>
        <a:xfrm>
          <a:off x="856596" y="5327542"/>
          <a:ext cx="1684057" cy="4439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latin typeface="Times New Roman" panose="02020603050405020304" pitchFamily="18" charset="0"/>
              <a:ea typeface="標楷體" panose="03000509000000000000" pitchFamily="65" charset="-120"/>
              <a:cs typeface="Times New Roman" panose="02020603050405020304" pitchFamily="18" charset="0"/>
            </a:rPr>
            <a:t>9 </a:t>
          </a:r>
          <a:r>
            <a:rPr lang="zh-CN" altLang="en-US" sz="1800" kern="1200">
              <a:latin typeface="Times New Roman" panose="02020603050405020304" pitchFamily="18" charset="0"/>
              <a:ea typeface="標楷體" panose="03000509000000000000" pitchFamily="65" charset="-120"/>
              <a:cs typeface="Times New Roman" panose="02020603050405020304" pitchFamily="18" charset="0"/>
            </a:rPr>
            <a:t>運送</a:t>
          </a:r>
          <a:endParaRPr lang="zh-TW" altLang="en-US" sz="1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869597" y="5340543"/>
        <a:ext cx="1658055" cy="4179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19</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育嫣 張</dc:creator>
  <cp:keywords/>
  <dc:description/>
  <cp:lastModifiedBy>育嫣 張</cp:lastModifiedBy>
  <cp:revision>1</cp:revision>
  <dcterms:created xsi:type="dcterms:W3CDTF">2024-10-12T13:35:00Z</dcterms:created>
  <dcterms:modified xsi:type="dcterms:W3CDTF">2024-10-12T16:49:00Z</dcterms:modified>
</cp:coreProperties>
</file>